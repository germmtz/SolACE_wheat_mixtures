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CD2C4" w14:textId="78715236" w:rsidR="00155520" w:rsidRDefault="00BC61BC" w:rsidP="00155520">
      <w:pPr>
        <w:jc w:val="center"/>
        <w:rPr>
          <w:b/>
          <w:sz w:val="36"/>
          <w:lang w:val="en-GB"/>
        </w:rPr>
      </w:pPr>
      <w:r>
        <w:rPr>
          <w:b/>
          <w:sz w:val="36"/>
          <w:lang w:val="en-GB"/>
        </w:rPr>
        <w:t xml:space="preserve">Mixing </w:t>
      </w:r>
      <w:r w:rsidR="003C3852">
        <w:rPr>
          <w:b/>
          <w:sz w:val="36"/>
          <w:lang w:val="en-GB"/>
        </w:rPr>
        <w:t>varieties</w:t>
      </w:r>
      <w:r>
        <w:rPr>
          <w:b/>
          <w:sz w:val="36"/>
          <w:lang w:val="en-GB"/>
        </w:rPr>
        <w:t xml:space="preserve"> </w:t>
      </w:r>
      <w:r w:rsidR="003C3852">
        <w:rPr>
          <w:b/>
          <w:sz w:val="36"/>
          <w:lang w:val="en-GB"/>
        </w:rPr>
        <w:t>mitigates</w:t>
      </w:r>
      <w:r>
        <w:rPr>
          <w:b/>
          <w:sz w:val="36"/>
          <w:lang w:val="en-GB"/>
        </w:rPr>
        <w:t xml:space="preserve"> </w:t>
      </w:r>
      <w:r w:rsidR="00592224">
        <w:rPr>
          <w:b/>
          <w:sz w:val="36"/>
          <w:lang w:val="en-GB"/>
        </w:rPr>
        <w:t xml:space="preserve">early </w:t>
      </w:r>
      <w:r>
        <w:rPr>
          <w:b/>
          <w:sz w:val="36"/>
          <w:lang w:val="en-GB"/>
        </w:rPr>
        <w:t xml:space="preserve">root competition </w:t>
      </w:r>
      <w:r w:rsidR="00E1152E">
        <w:rPr>
          <w:b/>
          <w:sz w:val="36"/>
          <w:lang w:val="en-GB"/>
        </w:rPr>
        <w:t xml:space="preserve">in </w:t>
      </w:r>
      <w:r>
        <w:rPr>
          <w:b/>
          <w:sz w:val="36"/>
          <w:lang w:val="en-GB"/>
        </w:rPr>
        <w:t>wheat under water and nutrient limitation</w:t>
      </w:r>
    </w:p>
    <w:p w14:paraId="12F81799" w14:textId="24D5017A" w:rsidR="00155520" w:rsidRPr="00CE40BD" w:rsidRDefault="00CE40BD" w:rsidP="00155520">
      <w:pPr>
        <w:jc w:val="center"/>
        <w:rPr>
          <w:b/>
          <w:sz w:val="28"/>
          <w:szCs w:val="18"/>
          <w:lang w:val="en-GB"/>
        </w:rPr>
      </w:pPr>
      <w:r w:rsidRPr="00CE40BD">
        <w:rPr>
          <w:b/>
          <w:sz w:val="28"/>
          <w:szCs w:val="18"/>
          <w:lang w:val="en-GB"/>
        </w:rPr>
        <w:t xml:space="preserve">Running title: </w:t>
      </w:r>
      <w:r w:rsidR="00155520">
        <w:rPr>
          <w:b/>
          <w:sz w:val="28"/>
          <w:szCs w:val="18"/>
          <w:lang w:val="en-GB"/>
        </w:rPr>
        <w:t>mixing varieties mitigates root competition in wheat</w:t>
      </w:r>
    </w:p>
    <w:p w14:paraId="50F04E8E" w14:textId="34679F81" w:rsidR="00B629AA" w:rsidRDefault="00BC61BC" w:rsidP="00155520">
      <w:pPr>
        <w:jc w:val="center"/>
      </w:pPr>
      <w:r w:rsidRPr="00155520">
        <w:t>Germain Montazeaud</w:t>
      </w:r>
      <w:proofErr w:type="gramStart"/>
      <w:r w:rsidRPr="00155520">
        <w:rPr>
          <w:vertAlign w:val="superscript"/>
        </w:rPr>
        <w:t>1,</w:t>
      </w:r>
      <w:r w:rsidRPr="00155520">
        <w:rPr>
          <w:rFonts w:cs="Times New Roman"/>
          <w:vertAlign w:val="superscript"/>
        </w:rPr>
        <w:t>†</w:t>
      </w:r>
      <w:proofErr w:type="gramEnd"/>
      <w:r w:rsidRPr="00155520">
        <w:t>, Pierre Roumet</w:t>
      </w:r>
      <w:r w:rsidRPr="00155520">
        <w:rPr>
          <w:vertAlign w:val="superscript"/>
        </w:rPr>
        <w:t>1</w:t>
      </w:r>
      <w:r w:rsidRPr="00155520">
        <w:t>, Mickaël Lamboeuf</w:t>
      </w:r>
      <w:r w:rsidRPr="00155520">
        <w:rPr>
          <w:vertAlign w:val="superscript"/>
        </w:rPr>
        <w:t>2</w:t>
      </w:r>
      <w:r w:rsidRPr="00155520">
        <w:t>, Christian Jeudy</w:t>
      </w:r>
      <w:r w:rsidRPr="00155520">
        <w:rPr>
          <w:vertAlign w:val="superscript"/>
        </w:rPr>
        <w:t>2</w:t>
      </w:r>
      <w:r w:rsidRPr="00155520">
        <w:t>, Martin Ecarnot</w:t>
      </w:r>
      <w:r w:rsidRPr="00155520">
        <w:rPr>
          <w:vertAlign w:val="superscript"/>
        </w:rPr>
        <w:t>1</w:t>
      </w:r>
      <w:r w:rsidRPr="00155520">
        <w:t>, Lise Malicet-Chebbah</w:t>
      </w:r>
      <w:r w:rsidRPr="00155520">
        <w:rPr>
          <w:vertAlign w:val="superscript"/>
        </w:rPr>
        <w:t>1</w:t>
      </w:r>
      <w:r w:rsidRPr="00155520">
        <w:t>, Christophe Salon</w:t>
      </w:r>
      <w:r w:rsidRPr="00155520">
        <w:rPr>
          <w:vertAlign w:val="superscript"/>
        </w:rPr>
        <w:t>2</w:t>
      </w:r>
      <w:r w:rsidRPr="00155520">
        <w:t>, Hélène Fréville</w:t>
      </w:r>
      <w:r w:rsidRPr="00155520">
        <w:rPr>
          <w:vertAlign w:val="superscript"/>
        </w:rPr>
        <w:t>1</w:t>
      </w:r>
    </w:p>
    <w:p w14:paraId="065EDA54" w14:textId="77777777" w:rsidR="00155520" w:rsidRPr="00155520" w:rsidRDefault="00155520" w:rsidP="00155520"/>
    <w:p w14:paraId="2E028B5B" w14:textId="77777777" w:rsidR="00B629AA" w:rsidRDefault="00BC61BC">
      <w:pPr>
        <w:jc w:val="center"/>
      </w:pPr>
      <w:r>
        <w:rPr>
          <w:vertAlign w:val="superscript"/>
        </w:rPr>
        <w:t>1</w:t>
      </w:r>
      <w:r>
        <w:t>AGAP, Université de Montpellier, CIRAD, INRAE, L'institut Agro, Montpellier, France</w:t>
      </w:r>
    </w:p>
    <w:p w14:paraId="32A8FFDF" w14:textId="0E3F8CDE" w:rsidR="00B629AA" w:rsidRDefault="000158F7" w:rsidP="000158F7">
      <w:pPr>
        <w:jc w:val="center"/>
      </w:pPr>
      <w:r w:rsidRPr="000158F7">
        <w:rPr>
          <w:vertAlign w:val="superscript"/>
        </w:rPr>
        <w:t>2</w:t>
      </w:r>
      <w:r w:rsidRPr="000158F7">
        <w:t xml:space="preserve">Univ. Bourgogne, </w:t>
      </w:r>
      <w:proofErr w:type="spellStart"/>
      <w:r w:rsidRPr="000158F7">
        <w:t>Agroecol</w:t>
      </w:r>
      <w:proofErr w:type="spellEnd"/>
      <w:r w:rsidRPr="000158F7">
        <w:t xml:space="preserve"> </w:t>
      </w:r>
      <w:proofErr w:type="spellStart"/>
      <w:r w:rsidRPr="000158F7">
        <w:t>Lab</w:t>
      </w:r>
      <w:proofErr w:type="spellEnd"/>
      <w:r w:rsidRPr="000158F7">
        <w:t xml:space="preserve">, Univ. Bourgogne Franche Comte, </w:t>
      </w:r>
      <w:proofErr w:type="spellStart"/>
      <w:r w:rsidRPr="000158F7">
        <w:t>AgroSup</w:t>
      </w:r>
      <w:proofErr w:type="spellEnd"/>
      <w:r w:rsidRPr="000158F7">
        <w:t xml:space="preserve"> Dijon, INRAE, Dijon,</w:t>
      </w:r>
      <w:r>
        <w:t xml:space="preserve"> </w:t>
      </w:r>
      <w:r w:rsidRPr="000158F7">
        <w:t>France</w:t>
      </w:r>
    </w:p>
    <w:p w14:paraId="186CD160" w14:textId="4CC79F41" w:rsidR="00B629AA" w:rsidRPr="000158F7" w:rsidRDefault="00BC61BC" w:rsidP="00155520">
      <w:pPr>
        <w:rPr>
          <w:lang w:val="en-GB"/>
        </w:rPr>
      </w:pPr>
      <w:r w:rsidRPr="000158F7">
        <w:rPr>
          <w:rFonts w:cs="Times New Roman"/>
          <w:vertAlign w:val="superscript"/>
          <w:lang w:val="en-GB"/>
        </w:rPr>
        <w:t>†</w:t>
      </w:r>
      <w:proofErr w:type="gramStart"/>
      <w:r w:rsidRPr="000158F7">
        <w:rPr>
          <w:rFonts w:cs="Times New Roman"/>
          <w:lang w:val="en-GB"/>
        </w:rPr>
        <w:t>corresponding</w:t>
      </w:r>
      <w:proofErr w:type="gramEnd"/>
      <w:r w:rsidRPr="000158F7">
        <w:rPr>
          <w:rFonts w:cs="Times New Roman"/>
          <w:lang w:val="en-GB"/>
        </w:rPr>
        <w:t xml:space="preserve"> author: </w:t>
      </w:r>
      <w:r w:rsidR="00B93BBD">
        <w:fldChar w:fldCharType="begin"/>
      </w:r>
      <w:r w:rsidR="00B93BBD" w:rsidRPr="00D9733D">
        <w:rPr>
          <w:lang w:val="en-GB"/>
          <w:rPrChange w:id="0" w:author="montazeaud" w:date="2025-02-28T17:41:00Z">
            <w:rPr/>
          </w:rPrChange>
        </w:rPr>
        <w:instrText xml:space="preserve"> HYPERLINK "mailto:germain.montazeaud@inrae.fr" </w:instrText>
      </w:r>
      <w:r w:rsidR="00B93BBD">
        <w:fldChar w:fldCharType="separate"/>
      </w:r>
      <w:r w:rsidR="00FF214C" w:rsidRPr="000158F7">
        <w:rPr>
          <w:rStyle w:val="Lienhypertexte"/>
          <w:lang w:val="en-GB"/>
        </w:rPr>
        <w:t>germain.montazeaud@inrae.fr</w:t>
      </w:r>
      <w:r w:rsidR="00B93BBD">
        <w:rPr>
          <w:rStyle w:val="Lienhypertexte"/>
          <w:lang w:val="en-GB"/>
        </w:rPr>
        <w:fldChar w:fldCharType="end"/>
      </w:r>
    </w:p>
    <w:p w14:paraId="51C2253B" w14:textId="2BA49269" w:rsidR="00FF214C" w:rsidRPr="00155520" w:rsidRDefault="00B93BBD" w:rsidP="00155520">
      <w:pPr>
        <w:spacing w:before="0" w:after="0"/>
        <w:rPr>
          <w:lang w:val="en-GB"/>
        </w:rPr>
      </w:pPr>
      <w:r>
        <w:fldChar w:fldCharType="begin"/>
      </w:r>
      <w:r w:rsidRPr="00D9733D">
        <w:rPr>
          <w:lang w:val="en-GB"/>
          <w:rPrChange w:id="1" w:author="montazeaud" w:date="2025-02-28T17:42:00Z">
            <w:rPr/>
          </w:rPrChange>
        </w:rPr>
        <w:instrText xml:space="preserve"> HYPERLINK "mailto:pierre.roumet@inrae.fr" </w:instrText>
      </w:r>
      <w:r>
        <w:fldChar w:fldCharType="separate"/>
      </w:r>
      <w:r w:rsidR="00CE40BD" w:rsidRPr="00155520">
        <w:rPr>
          <w:rStyle w:val="Lienhypertexte"/>
          <w:lang w:val="en-GB"/>
        </w:rPr>
        <w:t>pierre.roumet@inrae.fr</w:t>
      </w:r>
      <w:r>
        <w:rPr>
          <w:rStyle w:val="Lienhypertexte"/>
          <w:lang w:val="en-GB"/>
        </w:rPr>
        <w:fldChar w:fldCharType="end"/>
      </w:r>
    </w:p>
    <w:p w14:paraId="33869542" w14:textId="05CA8D5C" w:rsidR="00FF214C" w:rsidRPr="00155520" w:rsidRDefault="00B93BBD" w:rsidP="00155520">
      <w:pPr>
        <w:spacing w:before="0" w:after="0"/>
        <w:rPr>
          <w:rStyle w:val="Accentuation"/>
          <w:lang w:val="en-GB"/>
        </w:rPr>
      </w:pPr>
      <w:r>
        <w:fldChar w:fldCharType="begin"/>
      </w:r>
      <w:r w:rsidRPr="00D9733D">
        <w:rPr>
          <w:lang w:val="en-GB"/>
          <w:rPrChange w:id="2" w:author="montazeaud" w:date="2025-02-28T17:42:00Z">
            <w:rPr/>
          </w:rPrChange>
        </w:rPr>
        <w:instrText xml:space="preserve"> HYPERLINK "mailto:mickael.lamboeuf@inrae.fr" </w:instrText>
      </w:r>
      <w:r>
        <w:fldChar w:fldCharType="separate"/>
      </w:r>
      <w:r w:rsidR="00FF214C" w:rsidRPr="00155520">
        <w:rPr>
          <w:rStyle w:val="Lienhypertexte"/>
          <w:lang w:val="en-GB"/>
        </w:rPr>
        <w:t>mickael.lamboeuf@inrae.fr</w:t>
      </w:r>
      <w:r>
        <w:rPr>
          <w:rStyle w:val="Lienhypertexte"/>
          <w:lang w:val="en-GB"/>
        </w:rPr>
        <w:fldChar w:fldCharType="end"/>
      </w:r>
    </w:p>
    <w:p w14:paraId="116FAF74" w14:textId="4032DB41" w:rsidR="00FF214C" w:rsidRPr="00155520" w:rsidRDefault="00B93BBD" w:rsidP="00155520">
      <w:pPr>
        <w:spacing w:before="0" w:after="0"/>
        <w:rPr>
          <w:lang w:val="en-GB"/>
        </w:rPr>
      </w:pPr>
      <w:r>
        <w:fldChar w:fldCharType="begin"/>
      </w:r>
      <w:r w:rsidRPr="00D9733D">
        <w:rPr>
          <w:lang w:val="en-GB"/>
          <w:rPrChange w:id="3" w:author="montazeaud" w:date="2025-02-28T17:42:00Z">
            <w:rPr/>
          </w:rPrChange>
        </w:rPr>
        <w:instrText xml:space="preserve"> HYPERLINK "mailto:christian.jeudy.2@inrae.fr" </w:instrText>
      </w:r>
      <w:r>
        <w:fldChar w:fldCharType="separate"/>
      </w:r>
      <w:r w:rsidR="00FF214C" w:rsidRPr="00155520">
        <w:rPr>
          <w:rStyle w:val="Lienhypertexte"/>
          <w:lang w:val="en-GB"/>
        </w:rPr>
        <w:t>christian.jeudy.2@inrae.fr</w:t>
      </w:r>
      <w:r>
        <w:rPr>
          <w:rStyle w:val="Lienhypertexte"/>
          <w:lang w:val="en-GB"/>
        </w:rPr>
        <w:fldChar w:fldCharType="end"/>
      </w:r>
    </w:p>
    <w:p w14:paraId="1603D430" w14:textId="5268CDF5" w:rsidR="00FF214C" w:rsidRPr="00155520" w:rsidRDefault="00B93BBD" w:rsidP="00155520">
      <w:pPr>
        <w:spacing w:before="0" w:after="0"/>
        <w:rPr>
          <w:lang w:val="en-GB"/>
        </w:rPr>
      </w:pPr>
      <w:r>
        <w:fldChar w:fldCharType="begin"/>
      </w:r>
      <w:r w:rsidRPr="00D9733D">
        <w:rPr>
          <w:lang w:val="en-GB"/>
          <w:rPrChange w:id="4" w:author="montazeaud" w:date="2025-02-28T17:42:00Z">
            <w:rPr/>
          </w:rPrChange>
        </w:rPr>
        <w:instrText xml:space="preserve"> HYPERLINK "mailto:martin.ecarnot@inrae.fr" </w:instrText>
      </w:r>
      <w:r>
        <w:fldChar w:fldCharType="separate"/>
      </w:r>
      <w:r w:rsidR="000158F7" w:rsidRPr="00155520">
        <w:rPr>
          <w:rStyle w:val="Lienhypertexte"/>
          <w:lang w:val="en-GB"/>
        </w:rPr>
        <w:t>martin.ecarnot@inrae.fr</w:t>
      </w:r>
      <w:r>
        <w:rPr>
          <w:rStyle w:val="Lienhypertexte"/>
          <w:lang w:val="en-GB"/>
        </w:rPr>
        <w:fldChar w:fldCharType="end"/>
      </w:r>
    </w:p>
    <w:p w14:paraId="406EF264" w14:textId="2B7BA635" w:rsidR="000158F7" w:rsidRPr="00155520" w:rsidRDefault="00B93BBD" w:rsidP="00155520">
      <w:pPr>
        <w:spacing w:before="0" w:after="0"/>
        <w:rPr>
          <w:lang w:val="en-GB"/>
        </w:rPr>
      </w:pPr>
      <w:r>
        <w:fldChar w:fldCharType="begin"/>
      </w:r>
      <w:r w:rsidRPr="00D9733D">
        <w:rPr>
          <w:lang w:val="en-GB"/>
          <w:rPrChange w:id="5" w:author="montazeaud" w:date="2025-02-28T17:42:00Z">
            <w:rPr/>
          </w:rPrChange>
        </w:rPr>
        <w:instrText xml:space="preserve"> HYPERLINK "mailto:lise.malicet-chebbah@supagro.fr" </w:instrText>
      </w:r>
      <w:r>
        <w:fldChar w:fldCharType="separate"/>
      </w:r>
      <w:r w:rsidR="000158F7" w:rsidRPr="00155520">
        <w:rPr>
          <w:rStyle w:val="Lienhypertexte"/>
          <w:lang w:val="en-GB"/>
        </w:rPr>
        <w:t>lise.malicet-chebbah@supagro.fr</w:t>
      </w:r>
      <w:r>
        <w:rPr>
          <w:rStyle w:val="Lienhypertexte"/>
          <w:lang w:val="en-GB"/>
        </w:rPr>
        <w:fldChar w:fldCharType="end"/>
      </w:r>
    </w:p>
    <w:p w14:paraId="4791897D" w14:textId="065EFCFE" w:rsidR="000158F7" w:rsidRPr="00155520" w:rsidRDefault="00B93BBD" w:rsidP="00155520">
      <w:pPr>
        <w:spacing w:before="0" w:after="0"/>
        <w:rPr>
          <w:lang w:val="en-GB"/>
        </w:rPr>
      </w:pPr>
      <w:r>
        <w:fldChar w:fldCharType="begin"/>
      </w:r>
      <w:r w:rsidRPr="00D9733D">
        <w:rPr>
          <w:lang w:val="en-GB"/>
          <w:rPrChange w:id="6" w:author="montazeaud" w:date="2025-02-28T17:42:00Z">
            <w:rPr/>
          </w:rPrChange>
        </w:rPr>
        <w:instrText xml:space="preserve"> HYPERLINK "mailto:christophe.salon@inrae.fr" </w:instrText>
      </w:r>
      <w:r>
        <w:fldChar w:fldCharType="separate"/>
      </w:r>
      <w:r w:rsidR="000158F7" w:rsidRPr="00155520">
        <w:rPr>
          <w:rStyle w:val="Lienhypertexte"/>
          <w:lang w:val="en-GB"/>
        </w:rPr>
        <w:t>christophe.salon@inrae.fr</w:t>
      </w:r>
      <w:r>
        <w:rPr>
          <w:rStyle w:val="Lienhypertexte"/>
          <w:lang w:val="en-GB"/>
        </w:rPr>
        <w:fldChar w:fldCharType="end"/>
      </w:r>
    </w:p>
    <w:p w14:paraId="20B27C99" w14:textId="4E2835F7" w:rsidR="000158F7" w:rsidRPr="00155520" w:rsidRDefault="0091161E" w:rsidP="00155520">
      <w:pPr>
        <w:spacing w:before="0" w:after="0"/>
        <w:rPr>
          <w:lang w:val="en-GB"/>
        </w:rPr>
      </w:pPr>
      <w:r>
        <w:fldChar w:fldCharType="begin"/>
      </w:r>
      <w:r w:rsidRPr="008E3909">
        <w:rPr>
          <w:lang w:val="en-GB"/>
          <w:rPrChange w:id="7" w:author="montazeaud" w:date="2025-02-28T17:55:00Z">
            <w:rPr/>
          </w:rPrChange>
        </w:rPr>
        <w:instrText xml:space="preserve"> HYPERLINK "mailto:helene.freville@inrae.fr" </w:instrText>
      </w:r>
      <w:r>
        <w:fldChar w:fldCharType="separate"/>
      </w:r>
      <w:r w:rsidR="000158F7" w:rsidRPr="00155520">
        <w:rPr>
          <w:rStyle w:val="Lienhypertexte"/>
          <w:lang w:val="en-GB"/>
        </w:rPr>
        <w:t>helene.freville@inrae.fr</w:t>
      </w:r>
      <w:r>
        <w:rPr>
          <w:rStyle w:val="Lienhypertexte"/>
          <w:lang w:val="en-GB"/>
        </w:rPr>
        <w:fldChar w:fldCharType="end"/>
      </w:r>
    </w:p>
    <w:p w14:paraId="51AA02E7" w14:textId="0C6C5F7C" w:rsidR="000158F7" w:rsidRPr="005651DE" w:rsidRDefault="005651DE" w:rsidP="00D9733D">
      <w:pPr>
        <w:rPr>
          <w:lang w:val="en-GB"/>
        </w:rPr>
      </w:pPr>
      <w:r w:rsidRPr="005651DE">
        <w:rPr>
          <w:lang w:val="en-GB"/>
        </w:rPr>
        <w:t>Date of submission:</w:t>
      </w:r>
      <w:r>
        <w:rPr>
          <w:lang w:val="en-GB"/>
        </w:rPr>
        <w:t xml:space="preserve"> </w:t>
      </w:r>
      <w:ins w:id="8" w:author="montazeaud" w:date="2025-02-28T17:37:00Z">
        <w:r w:rsidR="00D9733D">
          <w:rPr>
            <w:lang w:val="en-GB"/>
          </w:rPr>
          <w:t xml:space="preserve">February </w:t>
        </w:r>
      </w:ins>
      <w:ins w:id="9" w:author="montazeaud" w:date="2025-02-28T17:38:00Z">
        <w:r w:rsidR="00D9733D">
          <w:rPr>
            <w:lang w:val="en-GB"/>
          </w:rPr>
          <w:t xml:space="preserve">28, </w:t>
        </w:r>
      </w:ins>
      <w:ins w:id="10" w:author="montazeaud" w:date="2025-02-28T17:37:00Z">
        <w:r w:rsidR="00D9733D">
          <w:rPr>
            <w:lang w:val="en-GB"/>
          </w:rPr>
          <w:t>2025</w:t>
        </w:r>
      </w:ins>
      <w:del w:id="11" w:author="montazeaud" w:date="2025-02-12T17:51:00Z">
        <w:r w:rsidR="00EF778D" w:rsidDel="00567D70">
          <w:rPr>
            <w:lang w:val="en-GB"/>
          </w:rPr>
          <w:delText>14</w:delText>
        </w:r>
        <w:r w:rsidR="00EF778D" w:rsidRPr="00EF778D" w:rsidDel="00567D70">
          <w:rPr>
            <w:vertAlign w:val="superscript"/>
            <w:lang w:val="en-GB"/>
          </w:rPr>
          <w:delText>th</w:delText>
        </w:r>
        <w:r w:rsidR="00EF778D" w:rsidDel="00567D70">
          <w:rPr>
            <w:lang w:val="en-GB"/>
          </w:rPr>
          <w:delText xml:space="preserve"> November 2024</w:delText>
        </w:r>
      </w:del>
    </w:p>
    <w:p w14:paraId="0F958E0B" w14:textId="38222E8C" w:rsidR="005651DE" w:rsidRPr="005651DE" w:rsidRDefault="005651DE" w:rsidP="00FF214C">
      <w:pPr>
        <w:rPr>
          <w:lang w:val="en-GB"/>
        </w:rPr>
      </w:pPr>
      <w:r w:rsidRPr="005651DE">
        <w:rPr>
          <w:lang w:val="en-GB"/>
        </w:rPr>
        <w:t xml:space="preserve"># Figures: </w:t>
      </w:r>
      <w:ins w:id="12" w:author="montazeaud" w:date="2025-02-12T17:51:00Z">
        <w:r w:rsidR="00567D70">
          <w:rPr>
            <w:lang w:val="en-GB"/>
          </w:rPr>
          <w:t>6</w:t>
        </w:r>
      </w:ins>
      <w:del w:id="13" w:author="montazeaud" w:date="2025-02-12T17:51:00Z">
        <w:r w:rsidDel="00567D70">
          <w:rPr>
            <w:lang w:val="en-GB"/>
          </w:rPr>
          <w:delText>5</w:delText>
        </w:r>
      </w:del>
    </w:p>
    <w:p w14:paraId="7D16E470" w14:textId="0658A2A9" w:rsidR="005651DE" w:rsidRPr="005651DE" w:rsidRDefault="005651DE" w:rsidP="00FF214C">
      <w:pPr>
        <w:rPr>
          <w:lang w:val="en-GB"/>
        </w:rPr>
      </w:pPr>
      <w:r w:rsidRPr="005651DE">
        <w:rPr>
          <w:lang w:val="en-GB"/>
        </w:rPr>
        <w:t># Tables: 0</w:t>
      </w:r>
    </w:p>
    <w:p w14:paraId="0F18264D" w14:textId="4E0F5930" w:rsidR="005651DE" w:rsidRPr="005651DE" w:rsidRDefault="005651DE" w:rsidP="00FF214C">
      <w:pPr>
        <w:rPr>
          <w:lang w:val="en-GB"/>
        </w:rPr>
      </w:pPr>
      <w:r w:rsidRPr="005651DE">
        <w:rPr>
          <w:lang w:val="en-GB"/>
        </w:rPr>
        <w:t xml:space="preserve"># Supplementary Figures: </w:t>
      </w:r>
      <w:ins w:id="14" w:author="montazeaud" w:date="2025-02-12T17:51:00Z">
        <w:r w:rsidR="00567D70">
          <w:rPr>
            <w:lang w:val="en-GB"/>
          </w:rPr>
          <w:t>5</w:t>
        </w:r>
      </w:ins>
      <w:del w:id="15" w:author="montazeaud" w:date="2025-02-12T17:51:00Z">
        <w:r w:rsidDel="00567D70">
          <w:rPr>
            <w:lang w:val="en-GB"/>
          </w:rPr>
          <w:delText>4</w:delText>
        </w:r>
      </w:del>
    </w:p>
    <w:p w14:paraId="15DDC343" w14:textId="09496897" w:rsidR="005651DE" w:rsidRPr="005651DE" w:rsidRDefault="005651DE" w:rsidP="00FF214C">
      <w:pPr>
        <w:rPr>
          <w:lang w:val="en-GB"/>
        </w:rPr>
      </w:pPr>
      <w:r w:rsidRPr="005651DE">
        <w:rPr>
          <w:lang w:val="en-GB"/>
        </w:rPr>
        <w:t># Supplementary Table:</w:t>
      </w:r>
      <w:r>
        <w:rPr>
          <w:lang w:val="en-GB"/>
        </w:rPr>
        <w:t xml:space="preserve"> </w:t>
      </w:r>
      <w:ins w:id="16" w:author="montazeaud" w:date="2025-02-12T17:51:00Z">
        <w:r w:rsidR="00567D70">
          <w:rPr>
            <w:lang w:val="en-GB"/>
          </w:rPr>
          <w:t>8</w:t>
        </w:r>
      </w:ins>
      <w:del w:id="17" w:author="montazeaud" w:date="2025-02-12T17:51:00Z">
        <w:r w:rsidDel="00567D70">
          <w:rPr>
            <w:lang w:val="en-GB"/>
          </w:rPr>
          <w:delText>6</w:delText>
        </w:r>
      </w:del>
    </w:p>
    <w:p w14:paraId="643B97B7" w14:textId="617D3400" w:rsidR="005651DE" w:rsidRPr="005651DE" w:rsidRDefault="005651DE" w:rsidP="00FF214C">
      <w:pPr>
        <w:rPr>
          <w:lang w:val="en-GB"/>
        </w:rPr>
      </w:pPr>
      <w:r w:rsidRPr="005651DE">
        <w:rPr>
          <w:lang w:val="en-GB"/>
        </w:rPr>
        <w:t>Word Count</w:t>
      </w:r>
      <w:r w:rsidR="00CE40BD">
        <w:rPr>
          <w:lang w:val="en-GB"/>
        </w:rPr>
        <w:t xml:space="preserve"> (Intro</w:t>
      </w:r>
      <w:r w:rsidR="006D0CEB">
        <w:rPr>
          <w:lang w:val="en-GB"/>
        </w:rPr>
        <w:t>duction</w:t>
      </w:r>
      <w:r w:rsidR="00CE40BD">
        <w:rPr>
          <w:lang w:val="en-GB"/>
        </w:rPr>
        <w:t xml:space="preserve"> to beginning of acknowledgements, excluding M&amp;M)</w:t>
      </w:r>
      <w:r w:rsidRPr="005651DE">
        <w:rPr>
          <w:lang w:val="en-GB"/>
        </w:rPr>
        <w:t>:</w:t>
      </w:r>
      <w:r>
        <w:rPr>
          <w:lang w:val="en-GB"/>
        </w:rPr>
        <w:t xml:space="preserve"> </w:t>
      </w:r>
      <w:del w:id="18" w:author="montazeaud" w:date="2025-02-12T18:09:00Z">
        <w:r w:rsidR="009A0CED" w:rsidDel="00C30865">
          <w:rPr>
            <w:lang w:val="en-GB"/>
          </w:rPr>
          <w:delText>4,075</w:delText>
        </w:r>
      </w:del>
      <w:ins w:id="19" w:author="montazeaud" w:date="2025-02-12T18:09:00Z">
        <w:r w:rsidR="00C30865">
          <w:rPr>
            <w:lang w:val="en-GB"/>
          </w:rPr>
          <w:t>5,</w:t>
        </w:r>
      </w:ins>
      <w:ins w:id="20" w:author="montazeaud" w:date="2025-02-28T17:40:00Z">
        <w:r w:rsidR="00D9733D">
          <w:rPr>
            <w:lang w:val="en-GB"/>
          </w:rPr>
          <w:t>185</w:t>
        </w:r>
      </w:ins>
    </w:p>
    <w:p w14:paraId="6FB92578" w14:textId="47E574AD" w:rsidR="00155520" w:rsidRDefault="00155520" w:rsidP="00155520">
      <w:pPr>
        <w:pStyle w:val="Titre1"/>
        <w:rPr>
          <w:lang w:val="en-GB"/>
        </w:rPr>
      </w:pPr>
      <w:r>
        <w:rPr>
          <w:lang w:val="en-GB"/>
        </w:rPr>
        <w:lastRenderedPageBreak/>
        <w:t>Highlight</w:t>
      </w:r>
    </w:p>
    <w:p w14:paraId="48B9ED3C" w14:textId="41717671" w:rsidR="002363A7" w:rsidRPr="002363A7" w:rsidRDefault="008840F6" w:rsidP="000C3094">
      <w:pPr>
        <w:rPr>
          <w:lang w:val="en-GB"/>
        </w:rPr>
      </w:pPr>
      <w:ins w:id="21" w:author="montazeaud" w:date="2025-02-12T15:39:00Z">
        <w:r>
          <w:rPr>
            <w:lang w:val="en-GB"/>
          </w:rPr>
          <w:t>Wheat v</w:t>
        </w:r>
      </w:ins>
      <w:ins w:id="22" w:author="montazeaud" w:date="2025-02-12T15:37:00Z">
        <w:r>
          <w:rPr>
            <w:lang w:val="en-GB"/>
          </w:rPr>
          <w:t xml:space="preserve">arieties with high root projected area </w:t>
        </w:r>
      </w:ins>
      <w:ins w:id="23" w:author="montazeaud" w:date="2025-02-12T15:39:00Z">
        <w:r>
          <w:rPr>
            <w:lang w:val="en-GB"/>
          </w:rPr>
          <w:t>in pure stand</w:t>
        </w:r>
      </w:ins>
      <w:ins w:id="24" w:author="montazeaud" w:date="2025-02-12T17:52:00Z">
        <w:r w:rsidR="00567D70">
          <w:rPr>
            <w:lang w:val="en-GB"/>
          </w:rPr>
          <w:t>s</w:t>
        </w:r>
      </w:ins>
      <w:ins w:id="25" w:author="montazeaud" w:date="2025-02-12T15:39:00Z">
        <w:r>
          <w:rPr>
            <w:lang w:val="en-GB"/>
          </w:rPr>
          <w:t xml:space="preserve"> experience a strong relaxation of belowground competition in mixtures at the seedling stage</w:t>
        </w:r>
      </w:ins>
      <w:ins w:id="26" w:author="montazeaud" w:date="2025-02-12T15:40:00Z">
        <w:r w:rsidR="00617D76">
          <w:rPr>
            <w:lang w:val="en-GB"/>
          </w:rPr>
          <w:t xml:space="preserve"> under resource-limited conditions</w:t>
        </w:r>
      </w:ins>
      <w:ins w:id="27" w:author="montazeaud" w:date="2025-02-12T15:39:00Z">
        <w:r>
          <w:rPr>
            <w:lang w:val="en-GB"/>
          </w:rPr>
          <w:t>.</w:t>
        </w:r>
      </w:ins>
      <w:del w:id="28" w:author="montazeaud" w:date="2025-02-12T15:39:00Z">
        <w:r w:rsidR="000C3094" w:rsidDel="008840F6">
          <w:rPr>
            <w:lang w:val="en-GB"/>
          </w:rPr>
          <w:delText>Asymmetric responses</w:delText>
        </w:r>
        <w:r w:rsidR="00DC7421" w:rsidDel="008840F6">
          <w:rPr>
            <w:lang w:val="en-GB"/>
          </w:rPr>
          <w:delText xml:space="preserve"> to</w:delText>
        </w:r>
        <w:r w:rsidR="000C3094" w:rsidDel="008840F6">
          <w:rPr>
            <w:lang w:val="en-GB"/>
          </w:rPr>
          <w:delText xml:space="preserve"> </w:delText>
        </w:r>
        <w:r w:rsidR="00DC7421" w:rsidDel="008840F6">
          <w:rPr>
            <w:lang w:val="en-GB"/>
          </w:rPr>
          <w:delText>belowground competition</w:delText>
        </w:r>
        <w:r w:rsidR="000C3094" w:rsidDel="008840F6">
          <w:rPr>
            <w:lang w:val="en-GB"/>
          </w:rPr>
          <w:delText xml:space="preserve"> between varieties with high vs low root projected </w:delText>
        </w:r>
        <w:r w:rsidR="00DC7421" w:rsidDel="008840F6">
          <w:rPr>
            <w:lang w:val="en-GB"/>
          </w:rPr>
          <w:delText>area generate</w:delText>
        </w:r>
        <w:r w:rsidR="000C3094" w:rsidDel="008840F6">
          <w:rPr>
            <w:lang w:val="en-GB"/>
          </w:rPr>
          <w:delText xml:space="preserve"> positive selection effects in wheat</w:delText>
        </w:r>
        <w:r w:rsidR="00DC7421" w:rsidDel="008840F6">
          <w:rPr>
            <w:lang w:val="en-GB"/>
          </w:rPr>
          <w:delText xml:space="preserve"> varietal mixtures </w:delText>
        </w:r>
      </w:del>
    </w:p>
    <w:p w14:paraId="4E965FA2" w14:textId="74318792" w:rsidR="00F845A3" w:rsidRDefault="00BC61BC" w:rsidP="00F845A3">
      <w:pPr>
        <w:pStyle w:val="Titre1"/>
        <w:rPr>
          <w:lang w:val="en-GB"/>
        </w:rPr>
      </w:pPr>
      <w:r>
        <w:rPr>
          <w:lang w:val="en-GB"/>
        </w:rPr>
        <w:t>Abstract</w:t>
      </w:r>
    </w:p>
    <w:p w14:paraId="6247FF07" w14:textId="08D75BC5" w:rsidR="00592224" w:rsidRDefault="00396650" w:rsidP="0001660E">
      <w:pPr>
        <w:rPr>
          <w:lang w:val="en-GB"/>
        </w:rPr>
      </w:pPr>
      <w:r>
        <w:rPr>
          <w:lang w:val="en-GB"/>
        </w:rPr>
        <w:t xml:space="preserve">Competition between plants </w:t>
      </w:r>
      <w:r w:rsidR="00002614">
        <w:rPr>
          <w:lang w:val="en-GB"/>
        </w:rPr>
        <w:t xml:space="preserve">can lead to a Tragedy of the Commons </w:t>
      </w:r>
      <w:ins w:id="29" w:author="montazeaud" w:date="2025-02-03T11:17:00Z">
        <w:r w:rsidR="00AC391F">
          <w:rPr>
            <w:lang w:val="en-GB"/>
          </w:rPr>
          <w:t xml:space="preserve">(TOCs) </w:t>
        </w:r>
      </w:ins>
      <w:r w:rsidR="00002614">
        <w:rPr>
          <w:lang w:val="en-GB"/>
        </w:rPr>
        <w:t>where over-investments into resource harvesting organs reduce</w:t>
      </w:r>
      <w:r w:rsidR="000452B5">
        <w:rPr>
          <w:lang w:val="en-GB"/>
        </w:rPr>
        <w:t xml:space="preserve"> </w:t>
      </w:r>
      <w:r w:rsidR="00002614">
        <w:rPr>
          <w:lang w:val="en-GB"/>
        </w:rPr>
        <w:t>collective</w:t>
      </w:r>
      <w:r w:rsidR="00AE7E71">
        <w:rPr>
          <w:lang w:val="en-GB"/>
        </w:rPr>
        <w:t xml:space="preserve"> performan</w:t>
      </w:r>
      <w:r w:rsidR="00782422">
        <w:rPr>
          <w:lang w:val="en-GB"/>
        </w:rPr>
        <w:t>ce</w:t>
      </w:r>
      <w:r w:rsidR="000452B5">
        <w:rPr>
          <w:lang w:val="en-GB"/>
        </w:rPr>
        <w:t xml:space="preserve">. </w:t>
      </w:r>
      <w:r w:rsidR="00002614">
        <w:rPr>
          <w:lang w:val="en-GB"/>
        </w:rPr>
        <w:t xml:space="preserve">Mixing different </w:t>
      </w:r>
      <w:ins w:id="30" w:author="montazeaud" w:date="2025-02-03T11:24:00Z">
        <w:r w:rsidR="00AC391F">
          <w:rPr>
            <w:lang w:val="en-GB"/>
          </w:rPr>
          <w:t xml:space="preserve">crop </w:t>
        </w:r>
      </w:ins>
      <w:r w:rsidR="00002614">
        <w:rPr>
          <w:lang w:val="en-GB"/>
        </w:rPr>
        <w:t xml:space="preserve">varieties could </w:t>
      </w:r>
      <w:r w:rsidR="00AE7E71">
        <w:rPr>
          <w:lang w:val="en-GB"/>
        </w:rPr>
        <w:t>resolv</w:t>
      </w:r>
      <w:r w:rsidR="006104E7">
        <w:rPr>
          <w:lang w:val="en-GB"/>
        </w:rPr>
        <w:t>e</w:t>
      </w:r>
      <w:r w:rsidR="00AE7E71">
        <w:rPr>
          <w:lang w:val="en-GB"/>
        </w:rPr>
        <w:t xml:space="preserve"> such TOCs</w:t>
      </w:r>
      <w:ins w:id="31" w:author="montazeaud" w:date="2025-02-03T11:24:00Z">
        <w:r w:rsidR="00AC391F">
          <w:rPr>
            <w:lang w:val="en-GB"/>
          </w:rPr>
          <w:t xml:space="preserve"> </w:t>
        </w:r>
      </w:ins>
      <w:ins w:id="32" w:author="montazeaud" w:date="2025-02-03T11:25:00Z">
        <w:r w:rsidR="00AC391F">
          <w:rPr>
            <w:lang w:val="en-GB"/>
          </w:rPr>
          <w:t xml:space="preserve">and thus maintain high productivity </w:t>
        </w:r>
      </w:ins>
      <w:ins w:id="33" w:author="montazeaud" w:date="2025-02-03T11:24:00Z">
        <w:r w:rsidR="00AC391F">
          <w:rPr>
            <w:lang w:val="en-GB"/>
          </w:rPr>
          <w:t xml:space="preserve">while increasing within field </w:t>
        </w:r>
      </w:ins>
      <w:ins w:id="34" w:author="montazeaud" w:date="2025-02-03T11:25:00Z">
        <w:r w:rsidR="00AC391F">
          <w:rPr>
            <w:lang w:val="en-GB"/>
          </w:rPr>
          <w:t>diversity</w:t>
        </w:r>
      </w:ins>
      <w:r w:rsidR="00782422">
        <w:rPr>
          <w:lang w:val="en-GB"/>
        </w:rPr>
        <w:t xml:space="preserve"> because </w:t>
      </w:r>
      <w:del w:id="35" w:author="montazeaud" w:date="2025-02-03T11:15:00Z">
        <w:r w:rsidR="00782422" w:rsidDel="00AA6054">
          <w:rPr>
            <w:lang w:val="en-GB"/>
          </w:rPr>
          <w:delText xml:space="preserve">different </w:delText>
        </w:r>
      </w:del>
      <w:r w:rsidR="00782422">
        <w:rPr>
          <w:lang w:val="en-GB"/>
        </w:rPr>
        <w:t>varieties might have different resource requirements (</w:t>
      </w:r>
      <w:ins w:id="36" w:author="montazeaud" w:date="2025-02-26T17:22:00Z">
        <w:r w:rsidR="00D64A75">
          <w:rPr>
            <w:lang w:val="en-GB"/>
          </w:rPr>
          <w:t xml:space="preserve">positive </w:t>
        </w:r>
      </w:ins>
      <w:r w:rsidR="00782422">
        <w:rPr>
          <w:lang w:val="en-GB"/>
        </w:rPr>
        <w:t xml:space="preserve">niche complementarity effect) or because the most competitive varieties </w:t>
      </w:r>
      <w:r w:rsidR="006104E7">
        <w:rPr>
          <w:lang w:val="en-GB"/>
        </w:rPr>
        <w:t xml:space="preserve">benefit from being mixed </w:t>
      </w:r>
      <w:r w:rsidR="00782422">
        <w:rPr>
          <w:lang w:val="en-GB"/>
        </w:rPr>
        <w:t>with weaker competitors (</w:t>
      </w:r>
      <w:ins w:id="37" w:author="montazeaud" w:date="2025-02-26T17:22:00Z">
        <w:r w:rsidR="00D64A75">
          <w:rPr>
            <w:lang w:val="en-GB"/>
          </w:rPr>
          <w:t xml:space="preserve">positive </w:t>
        </w:r>
      </w:ins>
      <w:r w:rsidR="00782422">
        <w:rPr>
          <w:lang w:val="en-GB"/>
        </w:rPr>
        <w:t xml:space="preserve">selection effect). </w:t>
      </w:r>
      <w:ins w:id="38" w:author="montazeaud" w:date="2025-02-26T17:22:00Z">
        <w:r w:rsidR="00D64A75">
          <w:rPr>
            <w:lang w:val="en-GB"/>
          </w:rPr>
          <w:t>To date</w:t>
        </w:r>
      </w:ins>
      <w:ins w:id="39" w:author="montazeaud" w:date="2025-02-03T10:55:00Z">
        <w:r w:rsidR="000F7499">
          <w:rPr>
            <w:lang w:val="en-GB"/>
          </w:rPr>
          <w:t>, most studies</w:t>
        </w:r>
      </w:ins>
      <w:ins w:id="40" w:author="montazeaud" w:date="2025-02-03T10:57:00Z">
        <w:r w:rsidR="005E07BF">
          <w:rPr>
            <w:lang w:val="en-GB"/>
          </w:rPr>
          <w:t xml:space="preserve"> </w:t>
        </w:r>
      </w:ins>
      <w:ins w:id="41" w:author="montazeaud" w:date="2025-02-03T14:45:00Z">
        <w:r w:rsidR="008C3A2D">
          <w:rPr>
            <w:lang w:val="en-GB"/>
          </w:rPr>
          <w:t>on</w:t>
        </w:r>
      </w:ins>
      <w:ins w:id="42" w:author="montazeaud" w:date="2025-02-03T10:57:00Z">
        <w:r w:rsidR="005E07BF">
          <w:rPr>
            <w:lang w:val="en-GB"/>
          </w:rPr>
          <w:t xml:space="preserve"> varietal mixtures</w:t>
        </w:r>
      </w:ins>
      <w:ins w:id="43" w:author="montazeaud" w:date="2025-02-03T10:58:00Z">
        <w:r w:rsidR="005E07BF">
          <w:rPr>
            <w:lang w:val="en-GB"/>
          </w:rPr>
          <w:t xml:space="preserve"> have focused on </w:t>
        </w:r>
      </w:ins>
      <w:ins w:id="44" w:author="montazeaud" w:date="2025-02-03T10:56:00Z">
        <w:r w:rsidR="005E07BF">
          <w:rPr>
            <w:lang w:val="en-GB"/>
          </w:rPr>
          <w:t>the aboveground compartment</w:t>
        </w:r>
      </w:ins>
      <w:ins w:id="45" w:author="montazeaud" w:date="2025-02-26T17:22:00Z">
        <w:r w:rsidR="00D64A75">
          <w:rPr>
            <w:lang w:val="en-GB"/>
          </w:rPr>
          <w:t xml:space="preserve"> while</w:t>
        </w:r>
      </w:ins>
      <w:ins w:id="46" w:author="montazeaud" w:date="2025-02-03T11:08:00Z">
        <w:r w:rsidR="00DD3392" w:rsidRPr="00DD3392">
          <w:rPr>
            <w:lang w:val="en-GB"/>
          </w:rPr>
          <w:t xml:space="preserve"> </w:t>
        </w:r>
        <w:r w:rsidR="00DD3392">
          <w:rPr>
            <w:lang w:val="en-GB"/>
          </w:rPr>
          <w:t>belowground</w:t>
        </w:r>
        <w:r w:rsidR="00DD3392" w:rsidRPr="00DD3392">
          <w:rPr>
            <w:lang w:val="en-GB"/>
          </w:rPr>
          <w:t xml:space="preserve"> </w:t>
        </w:r>
      </w:ins>
      <w:ins w:id="47" w:author="montazeaud" w:date="2025-02-04T13:57:00Z">
        <w:r w:rsidR="00E83D04">
          <w:rPr>
            <w:lang w:val="en-GB"/>
          </w:rPr>
          <w:t>competition</w:t>
        </w:r>
      </w:ins>
      <w:ins w:id="48" w:author="montazeaud" w:date="2025-02-26T17:22:00Z">
        <w:r w:rsidR="00D64A75">
          <w:rPr>
            <w:lang w:val="en-GB"/>
          </w:rPr>
          <w:t xml:space="preserve"> remains poorly underst</w:t>
        </w:r>
      </w:ins>
      <w:ins w:id="49" w:author="montazeaud" w:date="2025-02-26T17:23:00Z">
        <w:r w:rsidR="00D64A75">
          <w:rPr>
            <w:lang w:val="en-GB"/>
          </w:rPr>
          <w:t>ood</w:t>
        </w:r>
      </w:ins>
      <w:ins w:id="50" w:author="montazeaud" w:date="2025-02-04T13:57:00Z">
        <w:r w:rsidR="00E83D04">
          <w:rPr>
            <w:lang w:val="en-GB"/>
          </w:rPr>
          <w:t xml:space="preserve"> </w:t>
        </w:r>
      </w:ins>
      <w:ins w:id="51" w:author="montazeaud" w:date="2025-02-03T11:08:00Z">
        <w:r w:rsidR="00DD3392" w:rsidRPr="00DD3392">
          <w:rPr>
            <w:lang w:val="en-GB"/>
          </w:rPr>
          <w:t xml:space="preserve">due to </w:t>
        </w:r>
      </w:ins>
      <w:ins w:id="52" w:author="montazeaud" w:date="2025-02-26T17:23:00Z">
        <w:r w:rsidR="00D64A75">
          <w:rPr>
            <w:lang w:val="en-GB"/>
          </w:rPr>
          <w:t>the challenges associated with</w:t>
        </w:r>
      </w:ins>
      <w:ins w:id="53" w:author="montazeaud" w:date="2025-02-03T11:08:00Z">
        <w:r w:rsidR="00DD3392" w:rsidRPr="00DD3392">
          <w:rPr>
            <w:lang w:val="en-GB"/>
          </w:rPr>
          <w:t xml:space="preserve"> accessing </w:t>
        </w:r>
        <w:r w:rsidR="00DD3392">
          <w:rPr>
            <w:lang w:val="en-GB"/>
          </w:rPr>
          <w:t>root</w:t>
        </w:r>
        <w:r w:rsidR="00DD3392" w:rsidRPr="00DD3392">
          <w:rPr>
            <w:lang w:val="en-GB"/>
          </w:rPr>
          <w:t xml:space="preserve"> </w:t>
        </w:r>
        <w:r w:rsidR="00DD3392">
          <w:rPr>
            <w:lang w:val="en-GB"/>
          </w:rPr>
          <w:t xml:space="preserve">traits. </w:t>
        </w:r>
      </w:ins>
      <w:r w:rsidR="000452B5">
        <w:rPr>
          <w:lang w:val="en-GB"/>
        </w:rPr>
        <w:t xml:space="preserve">In the present study, we </w:t>
      </w:r>
      <w:ins w:id="54" w:author="montazeaud" w:date="2025-02-03T11:12:00Z">
        <w:r w:rsidR="00AA6054">
          <w:rPr>
            <w:lang w:val="en-GB"/>
          </w:rPr>
          <w:t xml:space="preserve">grew durum wheat </w:t>
        </w:r>
      </w:ins>
      <w:moveToRangeStart w:id="55" w:author="montazeaud" w:date="2025-02-03T11:16:00Z" w:name="move189473834"/>
      <w:moveTo w:id="56" w:author="montazeaud" w:date="2025-02-03T11:16:00Z">
        <w:r w:rsidR="00AC391F">
          <w:rPr>
            <w:lang w:val="en-GB"/>
          </w:rPr>
          <w:t>(</w:t>
        </w:r>
        <w:r w:rsidR="00AC391F">
          <w:rPr>
            <w:i/>
            <w:iCs/>
            <w:lang w:val="en-GB"/>
          </w:rPr>
          <w:t>Triticum turgidum</w:t>
        </w:r>
        <w:r w:rsidR="00AC391F">
          <w:rPr>
            <w:lang w:val="en-GB"/>
          </w:rPr>
          <w:t xml:space="preserve"> ssp. </w:t>
        </w:r>
        <w:r w:rsidR="00AC391F">
          <w:rPr>
            <w:i/>
            <w:iCs/>
            <w:lang w:val="en-GB"/>
          </w:rPr>
          <w:t>durum</w:t>
        </w:r>
        <w:r w:rsidR="00AC391F">
          <w:rPr>
            <w:lang w:val="en-GB"/>
          </w:rPr>
          <w:t>)</w:t>
        </w:r>
      </w:moveTo>
      <w:ins w:id="57" w:author="montazeaud" w:date="2025-02-03T11:17:00Z">
        <w:r w:rsidR="00AC391F">
          <w:rPr>
            <w:lang w:val="en-GB"/>
          </w:rPr>
          <w:t xml:space="preserve"> </w:t>
        </w:r>
      </w:ins>
      <w:moveTo w:id="58" w:author="montazeaud" w:date="2025-02-03T11:16:00Z">
        <w:del w:id="59" w:author="montazeaud" w:date="2025-02-03T11:17:00Z">
          <w:r w:rsidR="00AC391F" w:rsidDel="00AC391F">
            <w:rPr>
              <w:lang w:val="en-GB"/>
            </w:rPr>
            <w:delText xml:space="preserve">. </w:delText>
          </w:r>
        </w:del>
      </w:moveTo>
      <w:moveToRangeEnd w:id="55"/>
      <w:ins w:id="60" w:author="montazeaud" w:date="2025-02-03T11:12:00Z">
        <w:r w:rsidR="00AA6054">
          <w:rPr>
            <w:lang w:val="en-GB"/>
          </w:rPr>
          <w:t>varietal mixtures in a high-throughput root phenotyping platform to characterize early</w:t>
        </w:r>
      </w:ins>
      <w:ins w:id="61" w:author="montazeaud" w:date="2025-02-03T11:16:00Z">
        <w:r w:rsidR="00AA6054">
          <w:rPr>
            <w:lang w:val="en-GB"/>
          </w:rPr>
          <w:t>-stage</w:t>
        </w:r>
      </w:ins>
      <w:ins w:id="62" w:author="montazeaud" w:date="2025-02-03T11:12:00Z">
        <w:r w:rsidR="00AA6054">
          <w:rPr>
            <w:lang w:val="en-GB"/>
          </w:rPr>
          <w:t xml:space="preserve"> belowground competition between varieties. </w:t>
        </w:r>
      </w:ins>
      <w:moveToRangeStart w:id="63" w:author="montazeaud" w:date="2025-02-03T11:17:00Z" w:name="move189473850"/>
      <w:moveTo w:id="64" w:author="montazeaud" w:date="2025-02-03T11:17:00Z">
        <w:r w:rsidR="00AC391F">
          <w:rPr>
            <w:lang w:val="en-GB"/>
          </w:rPr>
          <w:t xml:space="preserve">We grew 36 varieties in pure stands and in 54 binary mixtures </w:t>
        </w:r>
        <w:del w:id="65" w:author="montazeaud" w:date="2025-02-03T11:17:00Z">
          <w:r w:rsidR="00AC391F" w:rsidDel="00AC391F">
            <w:rPr>
              <w:lang w:val="en-GB"/>
            </w:rPr>
            <w:delText xml:space="preserve">in a high-throughput root phenotyping platform </w:delText>
          </w:r>
        </w:del>
        <w:r w:rsidR="00AC391F">
          <w:rPr>
            <w:lang w:val="en-GB"/>
          </w:rPr>
          <w:t xml:space="preserve">under both </w:t>
        </w:r>
        <w:del w:id="66" w:author="montazeaud" w:date="2025-02-26T17:24:00Z">
          <w:r w:rsidR="00AC391F" w:rsidDel="00D64A75">
            <w:rPr>
              <w:lang w:val="en-GB"/>
            </w:rPr>
            <w:delText>controlled</w:delText>
          </w:r>
        </w:del>
      </w:moveTo>
      <w:ins w:id="67" w:author="montazeaud" w:date="2025-02-26T17:24:00Z">
        <w:r w:rsidR="00D64A75">
          <w:rPr>
            <w:lang w:val="en-GB"/>
          </w:rPr>
          <w:t>unlimited resource</w:t>
        </w:r>
      </w:ins>
      <w:moveTo w:id="68" w:author="montazeaud" w:date="2025-02-03T11:17:00Z">
        <w:r w:rsidR="00AC391F">
          <w:rPr>
            <w:lang w:val="en-GB"/>
          </w:rPr>
          <w:t xml:space="preserve"> conditions (R+) and water and nutrient limitation (R-).</w:t>
        </w:r>
      </w:moveTo>
      <w:moveToRangeEnd w:id="63"/>
      <w:del w:id="69" w:author="montazeaud" w:date="2025-02-03T11:17:00Z">
        <w:r w:rsidR="000452B5" w:rsidDel="00AC391F">
          <w:rPr>
            <w:lang w:val="en-GB"/>
          </w:rPr>
          <w:delText xml:space="preserve">tested </w:delText>
        </w:r>
        <w:r w:rsidR="00977E4C" w:rsidDel="00AC391F">
          <w:rPr>
            <w:lang w:val="en-GB"/>
          </w:rPr>
          <w:delText>whether</w:delText>
        </w:r>
        <w:r w:rsidR="000452B5" w:rsidDel="00AC391F">
          <w:rPr>
            <w:lang w:val="en-GB"/>
          </w:rPr>
          <w:delText xml:space="preserve"> </w:delText>
        </w:r>
        <w:r w:rsidR="006104E7" w:rsidDel="00AC391F">
          <w:rPr>
            <w:lang w:val="en-GB"/>
          </w:rPr>
          <w:delText>such ecological effects could mitigat</w:delText>
        </w:r>
        <w:r w:rsidR="00977E4C" w:rsidDel="00AC391F">
          <w:rPr>
            <w:lang w:val="en-GB"/>
          </w:rPr>
          <w:delText>e</w:delText>
        </w:r>
        <w:r w:rsidR="006104E7" w:rsidDel="00AC391F">
          <w:rPr>
            <w:lang w:val="en-GB"/>
          </w:rPr>
          <w:delText xml:space="preserve"> belowground competition in durum wheat</w:delText>
        </w:r>
      </w:del>
      <w:r w:rsidR="006104E7">
        <w:rPr>
          <w:lang w:val="en-GB"/>
        </w:rPr>
        <w:t xml:space="preserve"> </w:t>
      </w:r>
      <w:moveFromRangeStart w:id="70" w:author="montazeaud" w:date="2025-02-03T11:16:00Z" w:name="move189473834"/>
      <w:moveFrom w:id="71" w:author="montazeaud" w:date="2025-02-03T11:16:00Z">
        <w:r w:rsidR="006104E7" w:rsidDel="00AC391F">
          <w:rPr>
            <w:lang w:val="en-GB"/>
          </w:rPr>
          <w:t>(</w:t>
        </w:r>
        <w:r w:rsidR="006104E7" w:rsidDel="00AC391F">
          <w:rPr>
            <w:i/>
            <w:iCs/>
            <w:lang w:val="en-GB"/>
          </w:rPr>
          <w:t>Triticum turgidum</w:t>
        </w:r>
        <w:r w:rsidR="006104E7" w:rsidDel="00AC391F">
          <w:rPr>
            <w:lang w:val="en-GB"/>
          </w:rPr>
          <w:t xml:space="preserve"> ssp. </w:t>
        </w:r>
        <w:r w:rsidR="006104E7" w:rsidDel="00AC391F">
          <w:rPr>
            <w:i/>
            <w:iCs/>
            <w:lang w:val="en-GB"/>
          </w:rPr>
          <w:t>durum</w:t>
        </w:r>
        <w:r w:rsidR="006104E7" w:rsidDel="00AC391F">
          <w:rPr>
            <w:lang w:val="en-GB"/>
          </w:rPr>
          <w:t>)</w:t>
        </w:r>
        <w:r w:rsidR="000452B5" w:rsidDel="00AC391F">
          <w:rPr>
            <w:lang w:val="en-GB"/>
          </w:rPr>
          <w:t xml:space="preserve">. </w:t>
        </w:r>
      </w:moveFrom>
      <w:moveFromRangeStart w:id="72" w:author="montazeaud" w:date="2025-02-03T11:17:00Z" w:name="move189473850"/>
      <w:moveFromRangeEnd w:id="70"/>
      <w:moveFrom w:id="73" w:author="montazeaud" w:date="2025-02-03T11:17:00Z">
        <w:r w:rsidR="00BE4240" w:rsidDel="00AC391F">
          <w:rPr>
            <w:lang w:val="en-GB"/>
          </w:rPr>
          <w:t xml:space="preserve">We grew 36 varieties in pure stands and in 54 binary mixtures in a high-throughput root phenotyping platform under both </w:t>
        </w:r>
        <w:r w:rsidR="00C91512" w:rsidDel="00AC391F">
          <w:rPr>
            <w:lang w:val="en-GB"/>
          </w:rPr>
          <w:t xml:space="preserve">controlled </w:t>
        </w:r>
        <w:r w:rsidR="00BE4240" w:rsidDel="00AC391F">
          <w:rPr>
            <w:lang w:val="en-GB"/>
          </w:rPr>
          <w:t>conditions (</w:t>
        </w:r>
        <w:r w:rsidR="00396BE7" w:rsidDel="00AC391F">
          <w:rPr>
            <w:lang w:val="en-GB"/>
          </w:rPr>
          <w:t>R+</w:t>
        </w:r>
        <w:r w:rsidR="00BE4240" w:rsidDel="00AC391F">
          <w:rPr>
            <w:lang w:val="en-GB"/>
          </w:rPr>
          <w:t xml:space="preserve">) and water and nutrient </w:t>
        </w:r>
        <w:r w:rsidR="00396BE7" w:rsidDel="00AC391F">
          <w:rPr>
            <w:lang w:val="en-GB"/>
          </w:rPr>
          <w:t>limitation</w:t>
        </w:r>
        <w:r w:rsidR="00BE4240" w:rsidDel="00AC391F">
          <w:rPr>
            <w:lang w:val="en-GB"/>
          </w:rPr>
          <w:t xml:space="preserve"> (</w:t>
        </w:r>
        <w:r w:rsidR="00396BE7" w:rsidDel="00AC391F">
          <w:rPr>
            <w:lang w:val="en-GB"/>
          </w:rPr>
          <w:t>R-</w:t>
        </w:r>
        <w:r w:rsidR="00BE4240" w:rsidDel="00AC391F">
          <w:rPr>
            <w:lang w:val="en-GB"/>
          </w:rPr>
          <w:t xml:space="preserve">). </w:t>
        </w:r>
      </w:moveFrom>
      <w:moveFromRangeEnd w:id="72"/>
      <w:r w:rsidR="006104E7">
        <w:rPr>
          <w:lang w:val="en-GB"/>
        </w:rPr>
        <w:t>S</w:t>
      </w:r>
      <w:r w:rsidR="00C91512">
        <w:rPr>
          <w:lang w:val="en-GB"/>
        </w:rPr>
        <w:t xml:space="preserve">eedlings in </w:t>
      </w:r>
      <w:r w:rsidR="00BE4240">
        <w:rPr>
          <w:lang w:val="en-GB"/>
        </w:rPr>
        <w:t>mixed stands produced less biomass than predicted from their pure stands</w:t>
      </w:r>
      <w:r w:rsidR="006D0CEB">
        <w:rPr>
          <w:lang w:val="en-GB"/>
        </w:rPr>
        <w:t xml:space="preserve"> in</w:t>
      </w:r>
      <w:r w:rsidR="00BE4240">
        <w:rPr>
          <w:lang w:val="en-GB"/>
        </w:rPr>
        <w:t xml:space="preserve"> </w:t>
      </w:r>
      <w:r w:rsidR="00396BE7">
        <w:rPr>
          <w:lang w:val="en-GB"/>
        </w:rPr>
        <w:t>R-</w:t>
      </w:r>
      <w:ins w:id="74" w:author="montazeaud" w:date="2025-02-12T15:21:00Z">
        <w:r w:rsidR="00B7093E">
          <w:rPr>
            <w:lang w:val="en-GB"/>
          </w:rPr>
          <w:t>, which mainly resulted from a negative complementarity effect.</w:t>
        </w:r>
      </w:ins>
      <w:del w:id="75" w:author="montazeaud" w:date="2025-02-12T15:21:00Z">
        <w:r w:rsidR="00BE4240" w:rsidDel="00B7093E">
          <w:rPr>
            <w:lang w:val="en-GB"/>
          </w:rPr>
          <w:delText>.</w:delText>
        </w:r>
      </w:del>
      <w:r w:rsidR="00592224">
        <w:rPr>
          <w:lang w:val="en-GB"/>
        </w:rPr>
        <w:t xml:space="preserve"> </w:t>
      </w:r>
      <w:ins w:id="76" w:author="montazeaud" w:date="2025-02-28T17:55:00Z">
        <w:r w:rsidR="008E3909">
          <w:rPr>
            <w:lang w:val="en-GB"/>
          </w:rPr>
          <w:t>A</w:t>
        </w:r>
      </w:ins>
      <w:ins w:id="77" w:author="montazeaud" w:date="2025-02-26T17:26:00Z">
        <w:r w:rsidR="00D64A75">
          <w:rPr>
            <w:lang w:val="en-GB"/>
          </w:rPr>
          <w:t>round</w:t>
        </w:r>
      </w:ins>
      <w:ins w:id="78" w:author="montazeaud" w:date="2025-02-03T11:34:00Z">
        <w:r w:rsidR="00B134AB">
          <w:rPr>
            <w:lang w:val="en-GB"/>
          </w:rPr>
          <w:t xml:space="preserve"> 50% of this biomass reduction </w:t>
        </w:r>
      </w:ins>
      <w:ins w:id="79" w:author="montazeaud" w:date="2025-02-03T11:37:00Z">
        <w:r w:rsidR="0001660E">
          <w:rPr>
            <w:lang w:val="en-GB"/>
          </w:rPr>
          <w:t>was</w:t>
        </w:r>
      </w:ins>
      <w:ins w:id="80" w:author="montazeaud" w:date="2025-02-03T11:34:00Z">
        <w:r w:rsidR="00B134AB">
          <w:rPr>
            <w:lang w:val="en-GB"/>
          </w:rPr>
          <w:t xml:space="preserve"> explain</w:t>
        </w:r>
      </w:ins>
      <w:ins w:id="81" w:author="montazeaud" w:date="2025-02-03T11:37:00Z">
        <w:r w:rsidR="0001660E">
          <w:rPr>
            <w:lang w:val="en-GB"/>
          </w:rPr>
          <w:t>ed</w:t>
        </w:r>
      </w:ins>
      <w:ins w:id="82" w:author="montazeaud" w:date="2025-02-03T11:34:00Z">
        <w:r w:rsidR="00B134AB">
          <w:rPr>
            <w:lang w:val="en-GB"/>
          </w:rPr>
          <w:t xml:space="preserve"> by the </w:t>
        </w:r>
      </w:ins>
      <w:ins w:id="83" w:author="montazeaud" w:date="2025-02-12T15:20:00Z">
        <w:r w:rsidR="00B7093E">
          <w:rPr>
            <w:lang w:val="en-GB"/>
          </w:rPr>
          <w:t xml:space="preserve">average </w:t>
        </w:r>
      </w:ins>
      <w:ins w:id="84" w:author="montazeaud" w:date="2025-02-03T11:34:00Z">
        <w:r w:rsidR="00B134AB">
          <w:rPr>
            <w:lang w:val="en-GB"/>
          </w:rPr>
          <w:t xml:space="preserve">projected area </w:t>
        </w:r>
      </w:ins>
      <w:ins w:id="85" w:author="montazeaud" w:date="2025-02-03T11:51:00Z">
        <w:r w:rsidR="008A728B">
          <w:rPr>
            <w:lang w:val="en-GB"/>
          </w:rPr>
          <w:t>of the root system</w:t>
        </w:r>
      </w:ins>
      <w:ins w:id="86" w:author="montazeaud" w:date="2025-02-12T15:36:00Z">
        <w:r w:rsidR="008840F6">
          <w:rPr>
            <w:lang w:val="en-GB"/>
          </w:rPr>
          <w:t>s</w:t>
        </w:r>
      </w:ins>
      <w:ins w:id="87" w:author="montazeaud" w:date="2025-02-03T11:51:00Z">
        <w:r w:rsidR="008A728B">
          <w:rPr>
            <w:lang w:val="en-GB"/>
          </w:rPr>
          <w:t xml:space="preserve"> </w:t>
        </w:r>
      </w:ins>
      <w:ins w:id="88" w:author="montazeaud" w:date="2025-02-03T11:34:00Z">
        <w:r w:rsidR="00B134AB">
          <w:rPr>
            <w:lang w:val="en-GB"/>
          </w:rPr>
          <w:t xml:space="preserve">of the </w:t>
        </w:r>
      </w:ins>
      <w:ins w:id="89" w:author="montazeaud" w:date="2025-02-12T15:47:00Z">
        <w:r w:rsidR="00617D76">
          <w:rPr>
            <w:lang w:val="en-GB"/>
          </w:rPr>
          <w:t xml:space="preserve">two </w:t>
        </w:r>
      </w:ins>
      <w:ins w:id="90" w:author="montazeaud" w:date="2025-02-03T11:34:00Z">
        <w:r w:rsidR="00B134AB">
          <w:rPr>
            <w:lang w:val="en-GB"/>
          </w:rPr>
          <w:t>variet</w:t>
        </w:r>
      </w:ins>
      <w:ins w:id="91" w:author="montazeaud" w:date="2025-02-03T13:50:00Z">
        <w:r w:rsidR="003A2B37">
          <w:rPr>
            <w:lang w:val="en-GB"/>
          </w:rPr>
          <w:t>ies</w:t>
        </w:r>
      </w:ins>
      <w:ins w:id="92" w:author="montazeaud" w:date="2025-02-03T11:34:00Z">
        <w:r w:rsidR="00B134AB">
          <w:rPr>
            <w:lang w:val="en-GB"/>
          </w:rPr>
          <w:t xml:space="preserve"> in pure stand</w:t>
        </w:r>
      </w:ins>
      <w:ins w:id="93" w:author="montazeaud" w:date="2025-02-12T17:52:00Z">
        <w:r w:rsidR="00567D70">
          <w:rPr>
            <w:lang w:val="en-GB"/>
          </w:rPr>
          <w:t>s</w:t>
        </w:r>
      </w:ins>
      <w:ins w:id="94" w:author="montazeaud" w:date="2025-02-26T17:26:00Z">
        <w:r w:rsidR="00C0479E">
          <w:rPr>
            <w:lang w:val="en-GB"/>
          </w:rPr>
          <w:t>, and i</w:t>
        </w:r>
      </w:ins>
      <w:ins w:id="95" w:author="montazeaud" w:date="2025-02-12T15:31:00Z">
        <w:r w:rsidR="008840F6">
          <w:rPr>
            <w:lang w:val="en-GB"/>
          </w:rPr>
          <w:t>nstead of a negative interaction between varieties,</w:t>
        </w:r>
      </w:ins>
      <w:ins w:id="96" w:author="montazeaud" w:date="2025-02-26T17:26:00Z">
        <w:r w:rsidR="00C0479E">
          <w:rPr>
            <w:lang w:val="en-GB"/>
          </w:rPr>
          <w:t xml:space="preserve"> </w:t>
        </w:r>
      </w:ins>
      <w:ins w:id="97" w:author="montazeaud" w:date="2025-02-12T15:31:00Z">
        <w:r w:rsidR="008840F6">
          <w:rPr>
            <w:lang w:val="en-GB"/>
          </w:rPr>
          <w:t xml:space="preserve">this negative complementarity effect reflected a relaxation of competition in mixed </w:t>
        </w:r>
      </w:ins>
      <w:ins w:id="98" w:author="montazeaud" w:date="2025-02-12T15:33:00Z">
        <w:r w:rsidR="008840F6">
          <w:rPr>
            <w:lang w:val="en-GB"/>
          </w:rPr>
          <w:t>stands</w:t>
        </w:r>
      </w:ins>
      <w:ins w:id="99" w:author="montazeaud" w:date="2025-02-12T15:47:00Z">
        <w:r w:rsidR="00617D76">
          <w:rPr>
            <w:lang w:val="en-GB"/>
          </w:rPr>
          <w:t xml:space="preserve">: </w:t>
        </w:r>
      </w:ins>
      <w:ins w:id="100" w:author="montazeaud" w:date="2025-02-12T15:33:00Z">
        <w:r w:rsidR="008840F6">
          <w:rPr>
            <w:lang w:val="en-GB"/>
          </w:rPr>
          <w:t>varieties with</w:t>
        </w:r>
      </w:ins>
      <w:ins w:id="101" w:author="montazeaud" w:date="2025-02-03T11:38:00Z">
        <w:r w:rsidR="0001660E">
          <w:rPr>
            <w:lang w:val="en-GB"/>
          </w:rPr>
          <w:t xml:space="preserve"> h</w:t>
        </w:r>
      </w:ins>
      <w:ins w:id="102" w:author="montazeaud" w:date="2025-02-03T11:35:00Z">
        <w:r w:rsidR="00B134AB">
          <w:rPr>
            <w:lang w:val="en-GB"/>
          </w:rPr>
          <w:t xml:space="preserve">igh root projected area </w:t>
        </w:r>
      </w:ins>
      <w:ins w:id="103" w:author="montazeaud" w:date="2025-02-03T11:44:00Z">
        <w:r w:rsidR="0001660E">
          <w:rPr>
            <w:lang w:val="en-GB"/>
          </w:rPr>
          <w:t xml:space="preserve">were </w:t>
        </w:r>
      </w:ins>
      <w:ins w:id="104" w:author="montazeaud" w:date="2025-02-03T11:39:00Z">
        <w:r w:rsidR="0001660E">
          <w:rPr>
            <w:lang w:val="en-GB"/>
          </w:rPr>
          <w:t>strong</w:t>
        </w:r>
      </w:ins>
      <w:ins w:id="105" w:author="montazeaud" w:date="2025-02-03T11:38:00Z">
        <w:r w:rsidR="0001660E">
          <w:rPr>
            <w:lang w:val="en-GB"/>
          </w:rPr>
          <w:t xml:space="preserve"> competitor</w:t>
        </w:r>
      </w:ins>
      <w:ins w:id="106" w:author="montazeaud" w:date="2025-02-03T11:39:00Z">
        <w:r w:rsidR="0001660E">
          <w:rPr>
            <w:lang w:val="en-GB"/>
          </w:rPr>
          <w:t xml:space="preserve">s </w:t>
        </w:r>
      </w:ins>
      <w:ins w:id="107" w:author="montazeaud" w:date="2025-02-03T11:44:00Z">
        <w:r w:rsidR="0001660E">
          <w:rPr>
            <w:lang w:val="en-GB"/>
          </w:rPr>
          <w:t xml:space="preserve">that </w:t>
        </w:r>
      </w:ins>
      <w:ins w:id="108" w:author="montazeaud" w:date="2025-02-03T11:47:00Z">
        <w:r w:rsidR="0008013D">
          <w:rPr>
            <w:lang w:val="en-GB"/>
          </w:rPr>
          <w:t>over-</w:t>
        </w:r>
      </w:ins>
      <w:ins w:id="109" w:author="montazeaud" w:date="2025-02-03T11:44:00Z">
        <w:r w:rsidR="0001660E">
          <w:rPr>
            <w:lang w:val="en-GB"/>
          </w:rPr>
          <w:t>invested</w:t>
        </w:r>
      </w:ins>
      <w:ins w:id="110" w:author="montazeaud" w:date="2025-02-03T11:39:00Z">
        <w:r w:rsidR="0001660E">
          <w:rPr>
            <w:lang w:val="en-GB"/>
          </w:rPr>
          <w:t xml:space="preserve"> in belowground organs</w:t>
        </w:r>
      </w:ins>
      <w:ins w:id="111" w:author="montazeaud" w:date="2025-02-03T14:02:00Z">
        <w:r w:rsidR="002E7158">
          <w:rPr>
            <w:lang w:val="en-GB"/>
          </w:rPr>
          <w:t xml:space="preserve"> in pure stands</w:t>
        </w:r>
      </w:ins>
      <w:ins w:id="112" w:author="montazeaud" w:date="2025-02-12T15:47:00Z">
        <w:r w:rsidR="00617D76">
          <w:rPr>
            <w:lang w:val="en-GB"/>
          </w:rPr>
          <w:t xml:space="preserve">. </w:t>
        </w:r>
      </w:ins>
      <w:ins w:id="113" w:author="montazeaud" w:date="2025-02-12T15:48:00Z">
        <w:r w:rsidR="00617D76">
          <w:rPr>
            <w:lang w:val="en-GB"/>
          </w:rPr>
          <w:t>They</w:t>
        </w:r>
      </w:ins>
      <w:ins w:id="114" w:author="montazeaud" w:date="2025-02-03T11:38:00Z">
        <w:r w:rsidR="0001660E">
          <w:rPr>
            <w:lang w:val="en-GB"/>
          </w:rPr>
          <w:t xml:space="preserve"> benefited from </w:t>
        </w:r>
      </w:ins>
      <w:ins w:id="115" w:author="montazeaud" w:date="2025-02-03T11:41:00Z">
        <w:r w:rsidR="0001660E">
          <w:rPr>
            <w:lang w:val="en-GB"/>
          </w:rPr>
          <w:t>having</w:t>
        </w:r>
      </w:ins>
      <w:ins w:id="116" w:author="montazeaud" w:date="2025-02-03T11:47:00Z">
        <w:r w:rsidR="0008013D">
          <w:rPr>
            <w:lang w:val="en-GB"/>
          </w:rPr>
          <w:t>, on average,</w:t>
        </w:r>
      </w:ins>
      <w:ins w:id="117" w:author="montazeaud" w:date="2025-02-03T11:41:00Z">
        <w:r w:rsidR="0001660E">
          <w:rPr>
            <w:lang w:val="en-GB"/>
          </w:rPr>
          <w:t xml:space="preserve"> </w:t>
        </w:r>
      </w:ins>
      <w:ins w:id="118" w:author="montazeaud" w:date="2025-02-03T11:38:00Z">
        <w:r w:rsidR="0001660E">
          <w:rPr>
            <w:lang w:val="en-GB"/>
          </w:rPr>
          <w:t>a weaker competitor</w:t>
        </w:r>
      </w:ins>
      <w:ins w:id="119" w:author="montazeaud" w:date="2025-02-03T13:51:00Z">
        <w:r w:rsidR="003A2B37">
          <w:rPr>
            <w:lang w:val="en-GB"/>
          </w:rPr>
          <w:t xml:space="preserve"> than themselves</w:t>
        </w:r>
      </w:ins>
      <w:ins w:id="120" w:author="montazeaud" w:date="2025-02-03T11:38:00Z">
        <w:r w:rsidR="0001660E">
          <w:rPr>
            <w:lang w:val="en-GB"/>
          </w:rPr>
          <w:t xml:space="preserve"> in mixed stand</w:t>
        </w:r>
      </w:ins>
      <w:ins w:id="121" w:author="montazeaud" w:date="2025-02-03T14:03:00Z">
        <w:r w:rsidR="002E7158">
          <w:rPr>
            <w:lang w:val="en-GB"/>
          </w:rPr>
          <w:t>s</w:t>
        </w:r>
      </w:ins>
      <w:ins w:id="122" w:author="montazeaud" w:date="2025-02-03T11:38:00Z">
        <w:r w:rsidR="0001660E">
          <w:rPr>
            <w:lang w:val="en-GB"/>
          </w:rPr>
          <w:t xml:space="preserve"> and </w:t>
        </w:r>
      </w:ins>
      <w:ins w:id="123" w:author="montazeaud" w:date="2025-02-03T11:41:00Z">
        <w:r w:rsidR="0001660E">
          <w:rPr>
            <w:lang w:val="en-GB"/>
          </w:rPr>
          <w:t xml:space="preserve">thus disengaged </w:t>
        </w:r>
      </w:ins>
      <w:ins w:id="124" w:author="montazeaud" w:date="2025-02-03T11:39:00Z">
        <w:r w:rsidR="0001660E">
          <w:rPr>
            <w:lang w:val="en-GB"/>
          </w:rPr>
          <w:t xml:space="preserve">from </w:t>
        </w:r>
      </w:ins>
      <w:ins w:id="125" w:author="montazeaud" w:date="2025-02-03T11:45:00Z">
        <w:r w:rsidR="0001660E">
          <w:rPr>
            <w:lang w:val="en-GB"/>
          </w:rPr>
          <w:t>th</w:t>
        </w:r>
      </w:ins>
      <w:ins w:id="126" w:author="montazeaud" w:date="2025-02-03T13:51:00Z">
        <w:r w:rsidR="003A2B37">
          <w:rPr>
            <w:lang w:val="en-GB"/>
          </w:rPr>
          <w:t>e</w:t>
        </w:r>
      </w:ins>
      <w:ins w:id="127" w:author="montazeaud" w:date="2025-02-03T11:41:00Z">
        <w:r w:rsidR="0001660E">
          <w:rPr>
            <w:lang w:val="en-GB"/>
          </w:rPr>
          <w:t xml:space="preserve"> arms race for biomass accumulation</w:t>
        </w:r>
      </w:ins>
      <w:ins w:id="128" w:author="montazeaud" w:date="2025-02-03T11:42:00Z">
        <w:r w:rsidR="0001660E">
          <w:rPr>
            <w:lang w:val="en-GB"/>
          </w:rPr>
          <w:t>.</w:t>
        </w:r>
      </w:ins>
      <w:ins w:id="129" w:author="montazeaud" w:date="2025-02-03T11:49:00Z">
        <w:r w:rsidR="0008013D">
          <w:rPr>
            <w:lang w:val="en-GB"/>
          </w:rPr>
          <w:t xml:space="preserve"> </w:t>
        </w:r>
      </w:ins>
      <w:del w:id="130" w:author="montazeaud" w:date="2025-02-03T11:45:00Z">
        <w:r w:rsidR="00592224" w:rsidDel="0001660E">
          <w:rPr>
            <w:lang w:val="en-GB"/>
          </w:rPr>
          <w:delText xml:space="preserve">This biomass reduction </w:delText>
        </w:r>
        <w:r w:rsidR="000E399E" w:rsidDel="0001660E">
          <w:rPr>
            <w:lang w:val="en-GB"/>
          </w:rPr>
          <w:delText>reflected a relaxation of competition where</w:delText>
        </w:r>
        <w:r w:rsidR="00592224" w:rsidDel="0001660E">
          <w:rPr>
            <w:lang w:val="en-GB"/>
          </w:rPr>
          <w:delText xml:space="preserve"> competitive varieties benefited from having a </w:delText>
        </w:r>
        <w:r w:rsidR="006104E7" w:rsidDel="0001660E">
          <w:rPr>
            <w:lang w:val="en-GB"/>
          </w:rPr>
          <w:delText xml:space="preserve">weaker competitor </w:delText>
        </w:r>
        <w:r w:rsidR="00C91512" w:rsidDel="0001660E">
          <w:rPr>
            <w:lang w:val="en-GB"/>
          </w:rPr>
          <w:delText>than themselves</w:delText>
        </w:r>
        <w:r w:rsidR="00592224" w:rsidDel="0001660E">
          <w:rPr>
            <w:lang w:val="en-GB"/>
          </w:rPr>
          <w:delText xml:space="preserve"> </w:delText>
        </w:r>
        <w:r w:rsidR="006104E7" w:rsidDel="0001660E">
          <w:rPr>
            <w:lang w:val="en-GB"/>
          </w:rPr>
          <w:delText>(selection effect), and thus disengaged from an arms race for biomass accumulation</w:delText>
        </w:r>
        <w:r w:rsidR="00592224" w:rsidDel="0001660E">
          <w:rPr>
            <w:lang w:val="en-GB"/>
          </w:rPr>
          <w:delText xml:space="preserve">. </w:delText>
        </w:r>
        <w:r w:rsidR="00C91512" w:rsidDel="0001660E">
          <w:rPr>
            <w:lang w:val="en-GB"/>
          </w:rPr>
          <w:delText>The c</w:delText>
        </w:r>
        <w:r w:rsidR="00592224" w:rsidDel="0001660E">
          <w:rPr>
            <w:lang w:val="en-GB"/>
          </w:rPr>
          <w:delText xml:space="preserve">ompetitive hierarchy between varieties was captured by a single trait, the projected area of the </w:delText>
        </w:r>
        <w:r w:rsidR="00C91512" w:rsidDel="0001660E">
          <w:rPr>
            <w:lang w:val="en-GB"/>
          </w:rPr>
          <w:delText>root system</w:delText>
        </w:r>
        <w:r w:rsidR="00592224" w:rsidDel="0001660E">
          <w:rPr>
            <w:lang w:val="en-GB"/>
          </w:rPr>
          <w:delText xml:space="preserve"> which predict</w:delText>
        </w:r>
        <w:r w:rsidR="00C91512" w:rsidDel="0001660E">
          <w:rPr>
            <w:lang w:val="en-GB"/>
          </w:rPr>
          <w:delText>ed</w:delText>
        </w:r>
        <w:r w:rsidR="00592224" w:rsidDel="0001660E">
          <w:rPr>
            <w:lang w:val="en-GB"/>
          </w:rPr>
          <w:delText xml:space="preserve"> </w:delText>
        </w:r>
        <w:r w:rsidR="0048014E" w:rsidDel="0001660E">
          <w:rPr>
            <w:lang w:val="en-GB"/>
          </w:rPr>
          <w:delText>~</w:delText>
        </w:r>
        <w:r w:rsidR="00592224" w:rsidDel="0001660E">
          <w:rPr>
            <w:lang w:val="en-GB"/>
          </w:rPr>
          <w:delText>50% of the biomass reduction</w:delText>
        </w:r>
        <w:r w:rsidR="00C91512" w:rsidDel="0001660E">
          <w:rPr>
            <w:lang w:val="en-GB"/>
          </w:rPr>
          <w:delText xml:space="preserve"> </w:delText>
        </w:r>
        <w:r w:rsidR="00396BE7" w:rsidDel="0001660E">
          <w:rPr>
            <w:lang w:val="en-GB"/>
          </w:rPr>
          <w:delText>in R-</w:delText>
        </w:r>
        <w:r w:rsidR="00592224" w:rsidDel="0001660E">
          <w:rPr>
            <w:lang w:val="en-GB"/>
          </w:rPr>
          <w:delText xml:space="preserve">. </w:delText>
        </w:r>
      </w:del>
      <w:r w:rsidR="00592224">
        <w:rPr>
          <w:lang w:val="en-GB"/>
        </w:rPr>
        <w:t>Our results suggest that root area is a promising breeding targets to reduce intra-specific competition and a key trait to consider for mixture assembly.</w:t>
      </w:r>
    </w:p>
    <w:p w14:paraId="3525CA16" w14:textId="77777777" w:rsidR="00155520" w:rsidRDefault="00155520" w:rsidP="00155520">
      <w:pPr>
        <w:pStyle w:val="Titre1"/>
        <w:rPr>
          <w:lang w:val="en-GB"/>
        </w:rPr>
      </w:pPr>
      <w:r>
        <w:rPr>
          <w:lang w:val="en-GB"/>
        </w:rPr>
        <w:lastRenderedPageBreak/>
        <w:t>Keywords</w:t>
      </w:r>
    </w:p>
    <w:p w14:paraId="05C66B10" w14:textId="1F928668" w:rsidR="00155520" w:rsidRDefault="006D0CEB" w:rsidP="00155520">
      <w:pPr>
        <w:rPr>
          <w:lang w:val="en-GB"/>
        </w:rPr>
      </w:pPr>
      <w:r>
        <w:rPr>
          <w:lang w:val="en-GB"/>
        </w:rPr>
        <w:t xml:space="preserve">Agroecology, </w:t>
      </w:r>
      <w:r w:rsidR="005739A7">
        <w:rPr>
          <w:lang w:val="en-GB"/>
        </w:rPr>
        <w:t xml:space="preserve">arms race, </w:t>
      </w:r>
      <w:r>
        <w:rPr>
          <w:lang w:val="en-GB"/>
        </w:rPr>
        <w:t xml:space="preserve">competitive hierarchy, high-throughput root phenotyping, niche complementarity, relative yield, root </w:t>
      </w:r>
      <w:r w:rsidR="005739A7">
        <w:rPr>
          <w:lang w:val="en-GB"/>
        </w:rPr>
        <w:t xml:space="preserve">projected </w:t>
      </w:r>
      <w:r>
        <w:rPr>
          <w:lang w:val="en-GB"/>
        </w:rPr>
        <w:t xml:space="preserve">area, </w:t>
      </w:r>
      <w:r w:rsidR="005739A7">
        <w:rPr>
          <w:lang w:val="en-GB"/>
        </w:rPr>
        <w:t xml:space="preserve">tragedy of the commons, </w:t>
      </w:r>
      <w:r w:rsidR="00155520">
        <w:rPr>
          <w:lang w:val="en-GB"/>
        </w:rPr>
        <w:t>varietal mixtures</w:t>
      </w:r>
      <w:r>
        <w:rPr>
          <w:lang w:val="en-GB"/>
        </w:rPr>
        <w:t>, wheat</w:t>
      </w:r>
    </w:p>
    <w:p w14:paraId="31117A78" w14:textId="7335A4E0" w:rsidR="00155520" w:rsidRDefault="006D0CEB" w:rsidP="006D0CEB">
      <w:pPr>
        <w:pStyle w:val="Titre1"/>
        <w:rPr>
          <w:lang w:val="en-GB"/>
        </w:rPr>
      </w:pPr>
      <w:r>
        <w:rPr>
          <w:lang w:val="en-GB"/>
        </w:rPr>
        <w:t>Abbreviations</w:t>
      </w:r>
    </w:p>
    <w:p w14:paraId="6C03231A" w14:textId="787F74F4" w:rsidR="006D0CEB" w:rsidRPr="006D0CEB" w:rsidRDefault="00A65804" w:rsidP="006D0CEB">
      <w:pPr>
        <w:rPr>
          <w:lang w:val="en-GB"/>
        </w:rPr>
      </w:pPr>
      <w:ins w:id="131" w:author="montazeaud" w:date="2025-02-10T14:08:00Z">
        <w:r>
          <w:rPr>
            <w:lang w:val="en-GB"/>
          </w:rPr>
          <w:t xml:space="preserve">CE: complementarity effect; </w:t>
        </w:r>
      </w:ins>
      <w:r w:rsidR="006D0CEB">
        <w:rPr>
          <w:lang w:val="en-GB"/>
        </w:rPr>
        <w:t>RY: Relative Yield; RYT: Relative Yield Total</w:t>
      </w:r>
      <w:ins w:id="132" w:author="montazeaud" w:date="2025-02-10T14:08:00Z">
        <w:r>
          <w:rPr>
            <w:lang w:val="en-GB"/>
          </w:rPr>
          <w:t>; SE: selection effect</w:t>
        </w:r>
      </w:ins>
    </w:p>
    <w:p w14:paraId="7AC79E58" w14:textId="77777777" w:rsidR="00B629AA" w:rsidRDefault="00BC61BC">
      <w:pPr>
        <w:pStyle w:val="Titre1"/>
        <w:rPr>
          <w:lang w:val="en-GB"/>
        </w:rPr>
      </w:pPr>
      <w:r>
        <w:rPr>
          <w:lang w:val="en-GB"/>
        </w:rPr>
        <w:t>Introduction</w:t>
      </w:r>
    </w:p>
    <w:p w14:paraId="1C077002" w14:textId="15329646" w:rsidR="00DA3CF6" w:rsidRDefault="0058318B" w:rsidP="0058318B">
      <w:pPr>
        <w:rPr>
          <w:lang w:val="en-GB"/>
        </w:rPr>
      </w:pPr>
      <w:r w:rsidRPr="0058318B">
        <w:rPr>
          <w:lang w:val="en-GB"/>
        </w:rPr>
        <w:t>Competition for resources is a fundamental determinant of plant phenotypes and plant community dynamics</w:t>
      </w:r>
      <w:r w:rsidR="002F7753">
        <w:rPr>
          <w:lang w:val="en-GB"/>
        </w:rPr>
        <w:t xml:space="preserve"> </w:t>
      </w:r>
      <w:r w:rsidR="002F7753">
        <w:rPr>
          <w:lang w:val="en-GB"/>
        </w:rPr>
        <w:fldChar w:fldCharType="begin"/>
      </w:r>
      <w:r w:rsidR="002F7753">
        <w:rPr>
          <w:lang w:val="en-GB"/>
        </w:rPr>
        <w:instrText xml:space="preserve"> ADDIN ZOTERO_ITEM CSL_CITATION {"citationID":"iYqOBspS","properties":{"formattedCitation":"(Tilman, 2020)","plainCitation":"(Tilman, 2020)","noteIndex":0},"citationItems":[{"id":920,"uris":["http://zotero.org/users/3458704/items/G3JTP53Z"],"itemData":{"id":920,"type":"book","abstract":"One of the central questions of ecology is why there are so many different kinds of plants and animals. Here David Tilman presents a theory of how organisms compete for resources and the way their competition promotes diversity. Developing Hutchinson's suggestion that the main cause of diversity is the feeding relations of species, this book builds a mechanistic, resource-based explanation of the structure and functioning of ecological communities. In a detailed analysis of the Park Grass Experiments at the Rothamsted Experimental Station in England, the author demonstrates that the dramatic results of these 120 years of experimentation are consistent with his theory, as are observations in many other natural communities. The consumer-resource approach of this book is applicable to both animal and plant communities, but the majority of Professor Tilman's discussion concentrates on the structure of plant communities. All theoretical arguments are developed graphically, and formal mathematics is kept to a minimum. The final chapters of the book provide some testable speculations about resources and animal communities and explore such problems as the evolution of \"super species,\" the differences between plant and animal community diversity patterns, and the cause of plant succession.","ISBN":"978-0-691-20965-4","language":"en","note":"DOI: 10.1515/9780691209654\ncontainer-title: Resource Competition and Community Structure. (MPB-17), Volume 17","publisher":"Princeton University Press","source":"www.degruyter.com","title":"Resource Competition and Community Structure. (MPB-17), Volume 17","URL":"https://www.degruyter.com/document/doi/10.1515/9780691209654/html","author":[{"family":"Tilman","given":"David"}],"accessed":{"date-parts":[["2022",4,12]]},"issued":{"date-parts":[["2020",3,31]]}}}],"schema":"https://github.com/citation-style-language/schema/raw/master/csl-citation.json"} </w:instrText>
      </w:r>
      <w:r w:rsidR="002F7753">
        <w:rPr>
          <w:lang w:val="en-GB"/>
        </w:rPr>
        <w:fldChar w:fldCharType="separate"/>
      </w:r>
      <w:r w:rsidR="002F7753" w:rsidRPr="002F7753">
        <w:rPr>
          <w:rFonts w:cs="Times New Roman"/>
          <w:lang w:val="en-GB"/>
        </w:rPr>
        <w:t>(Tilman, 2020)</w:t>
      </w:r>
      <w:r w:rsidR="002F7753">
        <w:rPr>
          <w:lang w:val="en-GB"/>
        </w:rPr>
        <w:fldChar w:fldCharType="end"/>
      </w:r>
      <w:r w:rsidRPr="0058318B">
        <w:rPr>
          <w:lang w:val="en-GB"/>
        </w:rPr>
        <w:t xml:space="preserve">. A plant's survival, growth and reproduction can be reduced by highly competitive neighbours that absorb and use resources more quickly and/or more efficiently. To deal with </w:t>
      </w:r>
      <w:r>
        <w:rPr>
          <w:lang w:val="en-GB"/>
        </w:rPr>
        <w:t>such</w:t>
      </w:r>
      <w:r w:rsidRPr="0058318B">
        <w:rPr>
          <w:lang w:val="en-GB"/>
        </w:rPr>
        <w:t xml:space="preserve"> situations, plants have </w:t>
      </w:r>
      <w:r>
        <w:rPr>
          <w:lang w:val="en-GB"/>
        </w:rPr>
        <w:t>evolved</w:t>
      </w:r>
      <w:r w:rsidRPr="0058318B">
        <w:rPr>
          <w:lang w:val="en-GB"/>
        </w:rPr>
        <w:t xml:space="preserve"> various mechanisms to detect the presence of neighbours and/or the early exhaustion of resources, and to react by becoming more efficient at capturing resources</w:t>
      </w:r>
      <w:ins w:id="133" w:author="montazeaud" w:date="2025-02-03T13:57:00Z">
        <w:r w:rsidR="003A2B37">
          <w:rPr>
            <w:lang w:val="en-GB"/>
          </w:rPr>
          <w:t xml:space="preserve"> or more conservative with their own resources</w:t>
        </w:r>
      </w:ins>
      <w:r w:rsidR="0023015B">
        <w:rPr>
          <w:lang w:val="en-GB"/>
        </w:rPr>
        <w:t xml:space="preserve"> </w:t>
      </w:r>
      <w:r w:rsidR="0023015B">
        <w:rPr>
          <w:lang w:val="en-GB"/>
        </w:rPr>
        <w:fldChar w:fldCharType="begin"/>
      </w:r>
      <w:r w:rsidR="0023015B">
        <w:rPr>
          <w:lang w:val="en-GB"/>
        </w:rPr>
        <w:instrText xml:space="preserve"> ADDIN ZOTERO_ITEM CSL_CITATION {"citationID":"7mMqjky8","properties":{"formattedCitation":"(Pierik {\\i{}et al.}, 2013)","plainCitation":"(Pierik et al., 2013)","noteIndex":0},"citationItems":[{"id":3692,"uris":["http://zotero.org/users/3458704/items/FF8JHYRZ"],"itemData":{"id":3692,"type":"article-journal","abstract":"Plant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3015B" w:rsidRPr="008C6188">
        <w:rPr>
          <w:rFonts w:cs="Times New Roman"/>
          <w:szCs w:val="24"/>
          <w:lang w:val="en-GB"/>
        </w:rPr>
        <w:t xml:space="preserve">(Pierik </w:t>
      </w:r>
      <w:r w:rsidR="0023015B" w:rsidRPr="008C6188">
        <w:rPr>
          <w:rFonts w:cs="Times New Roman"/>
          <w:i/>
          <w:iCs/>
          <w:szCs w:val="24"/>
          <w:lang w:val="en-GB"/>
        </w:rPr>
        <w:t>et al.</w:t>
      </w:r>
      <w:r w:rsidR="0023015B" w:rsidRPr="008C6188">
        <w:rPr>
          <w:rFonts w:cs="Times New Roman"/>
          <w:szCs w:val="24"/>
          <w:lang w:val="en-GB"/>
        </w:rPr>
        <w:t>, 2013)</w:t>
      </w:r>
      <w:r w:rsidR="0023015B">
        <w:rPr>
          <w:lang w:val="en-GB"/>
        </w:rPr>
        <w:fldChar w:fldCharType="end"/>
      </w:r>
      <w:r w:rsidRPr="0058318B">
        <w:rPr>
          <w:lang w:val="en-GB"/>
        </w:rPr>
        <w:t>.</w:t>
      </w:r>
      <w:r>
        <w:rPr>
          <w:lang w:val="en-GB"/>
        </w:rPr>
        <w:t xml:space="preserve"> </w:t>
      </w:r>
      <w:r w:rsidRPr="0058318B">
        <w:rPr>
          <w:lang w:val="en-GB"/>
        </w:rPr>
        <w:t xml:space="preserve">For example, plants can anticipate light competition by detecting changes in the </w:t>
      </w:r>
      <w:proofErr w:type="spellStart"/>
      <w:r>
        <w:rPr>
          <w:lang w:val="en-GB"/>
        </w:rPr>
        <w:t>red:far-red</w:t>
      </w:r>
      <w:proofErr w:type="spellEnd"/>
      <w:r w:rsidRPr="0058318B">
        <w:rPr>
          <w:lang w:val="en-GB"/>
        </w:rPr>
        <w:t xml:space="preserve"> ratios of reflected and transmitted light on the leaves of their neighbours</w:t>
      </w:r>
      <w:r w:rsidR="002F7753">
        <w:rPr>
          <w:lang w:val="en-GB"/>
        </w:rPr>
        <w:t xml:space="preserve"> </w:t>
      </w:r>
      <w:r w:rsidR="002F7753">
        <w:rPr>
          <w:lang w:val="en-GB"/>
        </w:rPr>
        <w:fldChar w:fldCharType="begin"/>
      </w:r>
      <w:r w:rsidR="002F7753">
        <w:rPr>
          <w:lang w:val="en-GB"/>
        </w:rPr>
        <w:instrText xml:space="preserve"> ADDIN ZOTERO_ITEM CSL_CITATION {"citationID":"hhQZi1rC","properties":{"formattedCitation":"(Ballar\\uc0\\u233{} {\\i{}et al.}, 1990)","plainCitation":"(Ballaré et al., 1990)","noteIndex":0},"citationItems":[{"id":419,"uris":["http://zotero.org/users/3458704/items/J73T2GAV"],"itemData":{"id":419,"type":"article-journal","abstract":"When individual seedlings of Datura ferox and Sinapis alba were transferred to populations formed by plants of similar stature, they responded with an increase in the rate of stem elongation. The reaction was detected within 3 days after transplanting and occurred well before shading among neighbors became important. This rapid response, which may be crucial for success in the competition for light, was reduced or abolished when individual internodes were \"blinded\" to the far-red radiation scattered by the surrounding seedlings. These results show the operation of a localized, photomorphogenetic control of stem elongation that may play a central role in the plastic adjustment of plants during the early stages of canopy development.","container-title":"Science (New York, N.Y.)","DOI":"10.1126/science.247.4940.329","ISSN":"0036-8075","issue":"4940","journalAbbreviation":"Science","language":"eng","note":"PMID: 17735851","page":"329-332","source":"PubMed","title":"Far-red radiation reflected from adjacent leaves: an early signal of competition in plant canopies","title-short":"Far-red radiation reflected from adjacent leaves","volume":"247","author":[{"family":"Ballaré","given":"C. L."},{"family":"Scopel","given":"A. L."},{"family":"Sánchez","given":"R. A."}],"issued":{"date-parts":[["1990",1,19]]}}}],"schema":"https://github.com/citation-style-language/schema/raw/master/csl-citation.json"} </w:instrText>
      </w:r>
      <w:r w:rsidR="002F7753">
        <w:rPr>
          <w:lang w:val="en-GB"/>
        </w:rPr>
        <w:fldChar w:fldCharType="separate"/>
      </w:r>
      <w:r w:rsidR="002F7753" w:rsidRPr="002F7753">
        <w:rPr>
          <w:rFonts w:cs="Times New Roman"/>
          <w:szCs w:val="24"/>
          <w:lang w:val="en-GB"/>
        </w:rPr>
        <w:t xml:space="preserve">(Ballaré </w:t>
      </w:r>
      <w:r w:rsidR="002F7753" w:rsidRPr="002F7753">
        <w:rPr>
          <w:rFonts w:cs="Times New Roman"/>
          <w:i/>
          <w:iCs/>
          <w:szCs w:val="24"/>
          <w:lang w:val="en-GB"/>
        </w:rPr>
        <w:t>et al.</w:t>
      </w:r>
      <w:r w:rsidR="002F7753" w:rsidRPr="002F7753">
        <w:rPr>
          <w:rFonts w:cs="Times New Roman"/>
          <w:szCs w:val="24"/>
          <w:lang w:val="en-GB"/>
        </w:rPr>
        <w:t>, 1990)</w:t>
      </w:r>
      <w:r w:rsidR="002F7753">
        <w:rPr>
          <w:lang w:val="en-GB"/>
        </w:rPr>
        <w:fldChar w:fldCharType="end"/>
      </w:r>
      <w:r w:rsidRPr="0058318B">
        <w:rPr>
          <w:lang w:val="en-GB"/>
        </w:rPr>
        <w:t>. These changes in light</w:t>
      </w:r>
      <w:r w:rsidR="008F3899">
        <w:rPr>
          <w:lang w:val="en-GB"/>
        </w:rPr>
        <w:t xml:space="preserve"> quality</w:t>
      </w:r>
      <w:r w:rsidRPr="0058318B">
        <w:rPr>
          <w:lang w:val="en-GB"/>
        </w:rPr>
        <w:t xml:space="preserve"> in turn trigger a series of phenotypic changes, known as the shade avoidance syndrome, which ultimately lead to more vertical growth in order to out-compete neighbours</w:t>
      </w:r>
      <w:r w:rsidR="0023015B">
        <w:rPr>
          <w:lang w:val="en-GB"/>
        </w:rPr>
        <w:t xml:space="preserve">, </w:t>
      </w:r>
      <w:r w:rsidRPr="0058318B">
        <w:rPr>
          <w:lang w:val="en-GB"/>
        </w:rPr>
        <w:t>e.g.</w:t>
      </w:r>
      <w:r>
        <w:rPr>
          <w:lang w:val="en-GB"/>
        </w:rPr>
        <w:t>,</w:t>
      </w:r>
      <w:r w:rsidRPr="0058318B">
        <w:rPr>
          <w:lang w:val="en-GB"/>
        </w:rPr>
        <w:t xml:space="preserve"> increased plant height</w:t>
      </w:r>
      <w:r w:rsidR="008C6188">
        <w:rPr>
          <w:lang w:val="en-GB"/>
        </w:rPr>
        <w:t xml:space="preserve"> or</w:t>
      </w:r>
      <w:r w:rsidRPr="0058318B">
        <w:rPr>
          <w:lang w:val="en-GB"/>
        </w:rPr>
        <w:t xml:space="preserve"> </w:t>
      </w:r>
      <w:proofErr w:type="spellStart"/>
      <w:r w:rsidRPr="0058318B">
        <w:rPr>
          <w:lang w:val="en-GB"/>
        </w:rPr>
        <w:t>hyponastia</w:t>
      </w:r>
      <w:proofErr w:type="spellEnd"/>
      <w:r w:rsidRPr="0058318B">
        <w:rPr>
          <w:lang w:val="en-GB"/>
        </w:rPr>
        <w:t xml:space="preserve"> of leaves</w:t>
      </w:r>
      <w:r w:rsidR="0023015B">
        <w:rPr>
          <w:lang w:val="en-GB"/>
        </w:rPr>
        <w:t xml:space="preserve"> </w:t>
      </w:r>
      <w:r w:rsidR="0023015B">
        <w:rPr>
          <w:lang w:val="en-GB"/>
        </w:rPr>
        <w:fldChar w:fldCharType="begin"/>
      </w:r>
      <w:r w:rsidR="0023015B">
        <w:rPr>
          <w:lang w:val="en-GB"/>
        </w:rPr>
        <w:instrText xml:space="preserve"> ADDIN ZOTERO_ITEM CSL_CITATION {"citationID":"HiPMHf63","properties":{"formattedCitation":"(Ballar\\uc0\\u233{} and Pierik, 2017)","plainCitation":"(Ballaré and Pierik, 2017)","noteIndex":0},"citationItems":[{"id":985,"uris":["http://zotero.org/users/3458704/items/BA9HYKAV"],"itemData":{"id":985,"type":"article-journal","abstract":"Plants use photoreceptor proteins to detect the proximity of other plants and to activate adaptive responses. Of these photoreceptors, phytochrome B (phyB), which is sensitive to changes in the red (R) to far-red (FR) ratio of sunlight, is the one that has been studied in greatest detail. The molecular connections between the proximity signal (low R:FR) and a model physiological response (increased elongation growth) have now been mapped in considerable detail in Arabidopsis seedlings. We briefly review our current understanding of these connections and discuss recent progress in establishing the roles of other photoreceptors in regulating growth-related pathways in response to competition cues. We also consider processes other than elongation that are controlled by photoreceptors and contribute to plant fitness under variable light conditions, including photoresponses that optimize the utilization of soil resources. In examining recent advances in the field, we highlight emerging roles of phyB as a major modulator of hormones related to plant immunity, in particular salicylic acid and jasmonic acid (JA). Recent attempts to manipulate connections between light signals and defence in Arabidopsis suggest that it might be possible to improve crop health at high planting densities by targeting links between phyB and JA signalling.","container-title":"Plant, Cell &amp; Environment","DOI":"10.1111/pce.12914","ISSN":"1365-3040","issue":"11","journalAbbreviation":"Plant Cell Environ","language":"eng","note":"PMID: 28102548","page":"2530-2543","source":"PubMed","title":"The shade-avoidance syndrome: multiple signals and ecological consequences","title-short":"The shade-avoidance syndrome","volume":"40","author":[{"family":"Ballaré","given":"Carlos L."},{"family":"Pierik","given":"Ronald"}],"issued":{"date-parts":[["2017",11]]}}}],"schema":"https://github.com/citation-style-language/schema/raw/master/csl-citation.json"} </w:instrText>
      </w:r>
      <w:r w:rsidR="0023015B">
        <w:rPr>
          <w:lang w:val="en-GB"/>
        </w:rPr>
        <w:fldChar w:fldCharType="separate"/>
      </w:r>
      <w:r w:rsidR="0023015B" w:rsidRPr="0023015B">
        <w:rPr>
          <w:rFonts w:cs="Times New Roman"/>
          <w:szCs w:val="24"/>
          <w:lang w:val="en-GB"/>
        </w:rPr>
        <w:t>(Ballaré and Pierik, 2017)</w:t>
      </w:r>
      <w:r w:rsidR="0023015B">
        <w:rPr>
          <w:lang w:val="en-GB"/>
        </w:rPr>
        <w:fldChar w:fldCharType="end"/>
      </w:r>
      <w:r w:rsidRPr="0058318B">
        <w:rPr>
          <w:lang w:val="en-GB"/>
        </w:rPr>
        <w:t xml:space="preserve">. </w:t>
      </w:r>
      <w:r w:rsidR="00030F78">
        <w:rPr>
          <w:lang w:val="en-GB"/>
        </w:rPr>
        <w:t xml:space="preserve">Similarly, competition for belowground resources (water or nutrients) can lead to root proliferation in the presence of </w:t>
      </w:r>
      <w:r w:rsidR="00D640FA">
        <w:rPr>
          <w:lang w:val="en-GB"/>
        </w:rPr>
        <w:t xml:space="preserve">a </w:t>
      </w:r>
      <w:r w:rsidR="00030F78">
        <w:rPr>
          <w:lang w:val="en-GB"/>
        </w:rPr>
        <w:t>competitor</w:t>
      </w:r>
      <w:r w:rsidR="00E30774">
        <w:rPr>
          <w:lang w:val="en-GB"/>
        </w:rPr>
        <w:t xml:space="preserve"> </w:t>
      </w:r>
      <w:r w:rsidR="00E30774">
        <w:rPr>
          <w:lang w:val="en-GB"/>
        </w:rPr>
        <w:fldChar w:fldCharType="begin"/>
      </w:r>
      <w:r w:rsidR="00E30774">
        <w:rPr>
          <w:lang w:val="en-GB"/>
        </w:rPr>
        <w:instrText xml:space="preserve"> ADDIN ZOTERO_ITEM CSL_CITATION {"citationID":"5pXPqAAO","properties":{"formattedCitation":"(Robinson {\\i{}et al.}, 1999; Gersani {\\i{}et al.}, 2001)","plainCitation":"(Robinson et al., 1999; Gersani et al., 2001)","noteIndex":0},"citationItems":[{"id":3698,"uris":["http://zotero.org/users/3458704/items/U55BCW9M"],"itemData":{"id":3698,"type":"article-journal","abstract":"Plants respond strongly to environmental heterogeneity, particularly below ground, where spectacular root proliferations in nutrient–rich patches may occur. Such ‘foraging’ responses apparently maximize nutrient uptake and are now prominent in plant ecological theory. Proliferations in nitrogen–rich patches are difficult to explain adaptively, however. The high mobility of soil nitrate should limit the contribution of proliferation to N capture. Many experiments on isolated plants show only a weak relation between proliferation and N uptake. We show that N capture is associated strongly with proliferation during interspecific competition for finite, locally available, mixed N sources, precisely the conditions under which N becomes available to plants on generally infertile soils. This explains why N–induced root proliferation is an important resource–capture mechanism in N–limited plant communities and suggests that increasing proliferation by crop breeding or genetic manipulation will have a limited impact on N capture by well–fertilized monocultures.","container-title":"Proceedings of the Royal Society of London. Series B: Biological Sciences","DOI":"10.1098/rspb.1999.0656","issue":"1418","note":"publisher: Royal Society","page":"431-435","source":"royalsocietypublishing.org (Atypon)","title":"Plant root proliferation in nitrogen–rich patches confers competitive advantage","volume":"266","author":[{"family":"Robinson","given":"David"},{"family":"Hodge","given":"Angela"},{"family":"Griffiths","given":"Bryan S."},{"family":"Fitter","given":"Alastair H."}],"issued":{"date-parts":[["1999",3,7]]}}},{"id":687,"uris":["http://zotero.org/users/3458704/items/QBG9XRVU"],"itemData":{"id":687,"type":"article-journal","abstract":"1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E30774">
        <w:rPr>
          <w:rFonts w:cs="Times New Roman"/>
          <w:szCs w:val="24"/>
          <w:lang w:val="en-GB"/>
        </w:rPr>
        <w:t xml:space="preserve">(Robinson </w:t>
      </w:r>
      <w:r w:rsidR="00E30774" w:rsidRPr="00E30774">
        <w:rPr>
          <w:rFonts w:cs="Times New Roman"/>
          <w:i/>
          <w:iCs/>
          <w:szCs w:val="24"/>
          <w:lang w:val="en-GB"/>
        </w:rPr>
        <w:t>et al.</w:t>
      </w:r>
      <w:r w:rsidR="00E30774" w:rsidRPr="00E30774">
        <w:rPr>
          <w:rFonts w:cs="Times New Roman"/>
          <w:szCs w:val="24"/>
          <w:lang w:val="en-GB"/>
        </w:rPr>
        <w:t xml:space="preserve">, 1999; Gersani </w:t>
      </w:r>
      <w:r w:rsidR="00E30774" w:rsidRPr="00E30774">
        <w:rPr>
          <w:rFonts w:cs="Times New Roman"/>
          <w:i/>
          <w:iCs/>
          <w:szCs w:val="24"/>
          <w:lang w:val="en-GB"/>
        </w:rPr>
        <w:t>et al.</w:t>
      </w:r>
      <w:r w:rsidR="00E30774" w:rsidRPr="00E30774">
        <w:rPr>
          <w:rFonts w:cs="Times New Roman"/>
          <w:szCs w:val="24"/>
          <w:lang w:val="en-GB"/>
        </w:rPr>
        <w:t>, 2001)</w:t>
      </w:r>
      <w:r w:rsidR="00E30774">
        <w:rPr>
          <w:lang w:val="en-GB"/>
        </w:rPr>
        <w:fldChar w:fldCharType="end"/>
      </w:r>
      <w:r w:rsidR="00D640FA">
        <w:rPr>
          <w:lang w:val="en-GB"/>
        </w:rPr>
        <w:t>, which can be triggered either by early detection of resource depletion, or by the detection of</w:t>
      </w:r>
      <w:r w:rsidR="005A7216">
        <w:rPr>
          <w:lang w:val="en-GB"/>
        </w:rPr>
        <w:t xml:space="preserve"> chemical markers from the competitors</w:t>
      </w:r>
      <w:r w:rsidR="0023015B">
        <w:rPr>
          <w:lang w:val="en-GB"/>
        </w:rPr>
        <w:t xml:space="preserve"> </w:t>
      </w:r>
      <w:r w:rsidR="0023015B">
        <w:rPr>
          <w:lang w:val="en-GB"/>
        </w:rPr>
        <w:fldChar w:fldCharType="begin"/>
      </w:r>
      <w:r w:rsidR="002F5E4E">
        <w:rPr>
          <w:lang w:val="en-GB"/>
        </w:rPr>
        <w:instrText xml:space="preserve"> ADDIN ZOTERO_ITEM CSL_CITATION {"citationID":"MBvKhrD8","properties":{"formattedCitation":"(Schenk,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23015B">
        <w:rPr>
          <w:lang w:val="en-GB"/>
        </w:rPr>
        <w:fldChar w:fldCharType="separate"/>
      </w:r>
      <w:r w:rsidR="002F5E4E" w:rsidRPr="008C6188">
        <w:rPr>
          <w:rFonts w:cs="Times New Roman"/>
          <w:szCs w:val="24"/>
          <w:lang w:val="en-GB"/>
        </w:rPr>
        <w:t xml:space="preserve">(Schenk, 2006; Pierik </w:t>
      </w:r>
      <w:r w:rsidR="002F5E4E" w:rsidRPr="008C6188">
        <w:rPr>
          <w:rFonts w:cs="Times New Roman"/>
          <w:i/>
          <w:iCs/>
          <w:szCs w:val="24"/>
          <w:lang w:val="en-GB"/>
        </w:rPr>
        <w:t>et al.</w:t>
      </w:r>
      <w:r w:rsidR="002F5E4E" w:rsidRPr="008C6188">
        <w:rPr>
          <w:rFonts w:cs="Times New Roman"/>
          <w:szCs w:val="24"/>
          <w:lang w:val="en-GB"/>
        </w:rPr>
        <w:t>, 2013)</w:t>
      </w:r>
      <w:r w:rsidR="0023015B">
        <w:rPr>
          <w:lang w:val="en-GB"/>
        </w:rPr>
        <w:fldChar w:fldCharType="end"/>
      </w:r>
      <w:r w:rsidR="00D640FA">
        <w:rPr>
          <w:lang w:val="en-GB"/>
        </w:rPr>
        <w:t>.</w:t>
      </w:r>
    </w:p>
    <w:p w14:paraId="49F32A0D" w14:textId="65C6E70E" w:rsidR="00A70265" w:rsidRDefault="0058318B" w:rsidP="0058318B">
      <w:pPr>
        <w:rPr>
          <w:lang w:val="en-GB"/>
        </w:rPr>
      </w:pPr>
      <w:r>
        <w:rPr>
          <w:lang w:val="en-GB"/>
        </w:rPr>
        <w:t>While such response</w:t>
      </w:r>
      <w:ins w:id="134" w:author="montazeaud" w:date="2025-02-03T13:54:00Z">
        <w:r w:rsidR="003A2B37">
          <w:rPr>
            <w:lang w:val="en-GB"/>
          </w:rPr>
          <w:t>s</w:t>
        </w:r>
      </w:ins>
      <w:r>
        <w:rPr>
          <w:lang w:val="en-GB"/>
        </w:rPr>
        <w:t xml:space="preserve"> </w:t>
      </w:r>
      <w:r w:rsidR="00E84349">
        <w:rPr>
          <w:lang w:val="en-GB"/>
        </w:rPr>
        <w:t>primarily evolved to maximize individual plant fitness under competition, they can lead to a competitive arms race between individuals, and ultimately decrease fitness at the scale of the group, which is known as a Tragedy of the Commons</w:t>
      </w:r>
      <w:r w:rsidR="00F94DBF">
        <w:rPr>
          <w:lang w:val="en-GB"/>
        </w:rPr>
        <w:t xml:space="preserve"> (TOCs</w:t>
      </w:r>
      <w:r w:rsidR="00E30774">
        <w:rPr>
          <w:lang w:val="en-GB"/>
        </w:rPr>
        <w:t xml:space="preserve">, </w:t>
      </w:r>
      <w:r w:rsidR="00E30774">
        <w:rPr>
          <w:lang w:val="en-GB"/>
        </w:rPr>
        <w:fldChar w:fldCharType="begin"/>
      </w:r>
      <w:r w:rsidR="008C6188">
        <w:rPr>
          <w:lang w:val="en-GB"/>
        </w:rPr>
        <w:instrText xml:space="preserve"> ADDIN ZOTERO_ITEM CSL_CITATION {"citationID":"POtQKVzr","properties":{"formattedCitation":"(Hardin, 1968)","plainCitation":"(Hardin, 1968)","dontUpdate":true,"noteIndex":0},"citationItems":[{"id":311,"uris":["http://zotero.org/users/3458704/items/A37MGCPV"],"itemData":{"id":311,"type":"article-journal","abstract":"The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commons","volume":"162","author":[{"family":"Hardin","given":"Garrett"}],"issued":{"date-parts":[["1968",12,13]]}}}],"schema":"https://github.com/citation-style-language/schema/raw/master/csl-citation.json"} </w:instrText>
      </w:r>
      <w:r w:rsidR="00E30774">
        <w:rPr>
          <w:lang w:val="en-GB"/>
        </w:rPr>
        <w:fldChar w:fldCharType="separate"/>
      </w:r>
      <w:r w:rsidR="00E30774" w:rsidRPr="00E30774">
        <w:rPr>
          <w:rFonts w:cs="Times New Roman"/>
          <w:lang w:val="en-GB"/>
        </w:rPr>
        <w:t>Hardin, 1968)</w:t>
      </w:r>
      <w:r w:rsidR="00E30774">
        <w:rPr>
          <w:lang w:val="en-GB"/>
        </w:rPr>
        <w:fldChar w:fldCharType="end"/>
      </w:r>
      <w:r w:rsidR="00E84349">
        <w:rPr>
          <w:lang w:val="en-GB"/>
        </w:rPr>
        <w:t>. This reduction in collective performance results from two effects: resources allocated to competitive organs are diverted from reproduction, and all individuals suffer from an intense pressure on the resource</w:t>
      </w:r>
      <w:r w:rsidR="009D5751">
        <w:rPr>
          <w:lang w:val="en-GB"/>
        </w:rPr>
        <w:t>s</w:t>
      </w:r>
      <w:r w:rsidR="00E84349">
        <w:rPr>
          <w:lang w:val="en-GB"/>
        </w:rPr>
        <w:t xml:space="preserve"> from their </w:t>
      </w:r>
      <w:r w:rsidR="00E84349">
        <w:rPr>
          <w:lang w:val="en-GB"/>
        </w:rPr>
        <w:lastRenderedPageBreak/>
        <w:t xml:space="preserve">neighbours. </w:t>
      </w:r>
      <w:r w:rsidR="004C0F92">
        <w:rPr>
          <w:lang w:val="en-GB"/>
        </w:rPr>
        <w:t xml:space="preserve">Such trajectories </w:t>
      </w:r>
      <w:r w:rsidR="00822665">
        <w:rPr>
          <w:lang w:val="en-GB"/>
        </w:rPr>
        <w:t>have</w:t>
      </w:r>
      <w:r w:rsidR="004C0F92">
        <w:rPr>
          <w:lang w:val="en-GB"/>
        </w:rPr>
        <w:t xml:space="preserve"> important implications for agriculture,</w:t>
      </w:r>
      <w:r w:rsidR="005879CA">
        <w:rPr>
          <w:lang w:val="en-GB"/>
        </w:rPr>
        <w:t xml:space="preserve"> as</w:t>
      </w:r>
      <w:r w:rsidR="004C0F92">
        <w:rPr>
          <w:lang w:val="en-GB"/>
        </w:rPr>
        <w:t xml:space="preserve"> </w:t>
      </w:r>
      <w:r w:rsidR="00822665">
        <w:rPr>
          <w:lang w:val="en-GB"/>
        </w:rPr>
        <w:t>intense competition between adjacent plants from the same species can reduce yield per unit area</w:t>
      </w:r>
      <w:r w:rsidR="008C6188">
        <w:rPr>
          <w:lang w:val="en-GB"/>
        </w:rPr>
        <w:t xml:space="preserve"> </w:t>
      </w:r>
      <w:r w:rsidR="008C6188">
        <w:rPr>
          <w:lang w:val="en-GB"/>
        </w:rPr>
        <w:fldChar w:fldCharType="begin"/>
      </w:r>
      <w:r w:rsidR="008C6188">
        <w:rPr>
          <w:lang w:val="en-GB"/>
        </w:rPr>
        <w:instrText xml:space="preserve"> ADDIN ZOTERO_ITEM CSL_CITATION {"citationID":"vEWAEU4g","properties":{"formattedCitation":"(Anten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8C6188">
        <w:rPr>
          <w:lang w:val="en-GB"/>
        </w:rPr>
        <w:fldChar w:fldCharType="separate"/>
      </w:r>
      <w:r w:rsidR="008C6188" w:rsidRPr="00957F99">
        <w:rPr>
          <w:rFonts w:cs="Times New Roman"/>
          <w:lang w:val="en-GB"/>
        </w:rPr>
        <w:t>(Anten and Vermeulen, 2016)</w:t>
      </w:r>
      <w:r w:rsidR="008C6188">
        <w:rPr>
          <w:lang w:val="en-GB"/>
        </w:rPr>
        <w:fldChar w:fldCharType="end"/>
      </w:r>
      <w:r w:rsidR="005879CA">
        <w:rPr>
          <w:lang w:val="en-GB"/>
        </w:rPr>
        <w:t xml:space="preserve">. </w:t>
      </w:r>
      <w:r w:rsidR="00A70265">
        <w:rPr>
          <w:lang w:val="en-GB"/>
        </w:rPr>
        <w:t>This was notoriously identified by agronomists and plant breeders in the context of the Green Revolution: intra-specific competition, especially for light, becomes a strong determinant of yield in a typical high density cereal cropping system with low weed pressure and high fertilizer and pesticide inputs</w:t>
      </w:r>
      <w:r w:rsidR="00E30774">
        <w:rPr>
          <w:lang w:val="en-GB"/>
        </w:rPr>
        <w:t xml:space="preserve"> </w:t>
      </w:r>
      <w:r w:rsidR="00E30774">
        <w:rPr>
          <w:lang w:val="en-GB"/>
        </w:rPr>
        <w:fldChar w:fldCharType="begin"/>
      </w:r>
      <w:r w:rsidR="007573EF">
        <w:rPr>
          <w:lang w:val="en-GB"/>
        </w:rPr>
        <w:instrText xml:space="preserve"> ADDIN ZOTERO_ITEM CSL_CITATION {"citationID":"SXGHhwHt","properties":{"formattedCitation":"(Donald, 1963, 1968; Jennings and de Jesus, 1968)","plainCitation":"(Donald, 1963, 1968; Jennings and de Jesus, 1968)","noteIndex":0},"citationItems":[{"id":291,"uris":["http://zotero.org/users/3458704/items/GB57PHZR"],"itemData":{"id":291,"type":"chapter","abstract":"In the early days of agriculture, man must have learned of the competition among individual plants within a crop or intraspecific competition, even though his knowledge was purely in empirical terms. He must have learned by experience that if the sowing rate were sparse, his harvest would be lean, and conversely that if the seed rate were increased beyond a certain value, the plants would be spindly and poorly grown. The fuller understanding of competition among plants requires a greater knowledge of the response of plants to their environment, especially of the response to the environmental stresses created by neighbors. Plant physiologists have studied the single plant, and agronomists have looked at the whole crop, but the plant within the community has scarcely been investigated. This is a field which promises both scientific depth and great potential reward in terms of crop production.","container-title":"Advances in Agronomy","note":"DOI: 10.1016/S0065-2113(08)60397-1","page":"1-118","publisher":"Academic Press","source":"ScienceDirect","title":"Competition among crop and pasture plants","volume":"15","author":[{"family":"Donald","given":"C. M."}],"editor":[{"family":"Norman","given":"A. G."}],"issued":{"date-parts":[["1963",1,1]]}}},{"id":358,"uris":["http://zotero.org/users/3458704/items/Z384YYAX"],"itemData":{"id":358,"type":"article-journal","abstract":"SummaryMost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592,"uris":["http://zotero.org/users/3458704/items/H5RWSADF"],"itemData":{"id":592,"type":"article-journal","container-title":"Evolution","DOI":"10.1111/j.1558-5646.1968.tb03455.x","ISSN":"1558-5646","issue":"1","language":"en","license":"© 1968 The Society for the Study of Evolution","page":"119-124","source":"Wiley Online Library","title":"Studies on competition in rice I. Competition in mixtures of varieties","volume":"22","author":[{"family":"Jennings","given":"Peter R."},{"family":"Jesus","given":"Jose","non-dropping-particle":"de"}],"issued":{"date-parts":[["1968",3,1]]}}}],"schema":"https://github.com/citation-style-language/schema/raw/master/csl-citation.json"} </w:instrText>
      </w:r>
      <w:r w:rsidR="00E30774">
        <w:rPr>
          <w:lang w:val="en-GB"/>
        </w:rPr>
        <w:fldChar w:fldCharType="separate"/>
      </w:r>
      <w:r w:rsidR="007573EF" w:rsidRPr="007573EF">
        <w:rPr>
          <w:rFonts w:cs="Times New Roman"/>
          <w:lang w:val="en-GB"/>
        </w:rPr>
        <w:t>(Donald, 1963, 1968; Jennings and de Jesus, 1968)</w:t>
      </w:r>
      <w:r w:rsidR="00E30774">
        <w:rPr>
          <w:lang w:val="en-GB"/>
        </w:rPr>
        <w:fldChar w:fldCharType="end"/>
      </w:r>
      <w:r w:rsidR="00A70265">
        <w:rPr>
          <w:lang w:val="en-GB"/>
        </w:rPr>
        <w:t>. This observation led to the emergence of a new paradigm for plant breeding based on the idea that selection should target varieties with weak competitive abilities, because such varieties can be grown at high density without wasting resources into competition</w:t>
      </w:r>
      <w:r w:rsidR="00E30774">
        <w:rPr>
          <w:lang w:val="en-GB"/>
        </w:rPr>
        <w:t xml:space="preserve"> </w:t>
      </w:r>
      <w:r w:rsidR="00E30774">
        <w:rPr>
          <w:lang w:val="en-GB"/>
        </w:rPr>
        <w:fldChar w:fldCharType="begin"/>
      </w:r>
      <w:r w:rsidR="00E30774">
        <w:rPr>
          <w:lang w:val="en-GB"/>
        </w:rPr>
        <w:instrText xml:space="preserve"> ADDIN ZOTERO_ITEM CSL_CITATION {"citationID":"4at6t9DR","properties":{"formattedCitation":"(Donald,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E30774">
        <w:rPr>
          <w:lang w:val="en-GB"/>
        </w:rPr>
        <w:fldChar w:fldCharType="separate"/>
      </w:r>
      <w:r w:rsidR="00E30774" w:rsidRPr="007573EF">
        <w:rPr>
          <w:rFonts w:cs="Times New Roman"/>
          <w:lang w:val="en-GB"/>
        </w:rPr>
        <w:t>(Donald, 1968)</w:t>
      </w:r>
      <w:r w:rsidR="00E30774">
        <w:rPr>
          <w:lang w:val="en-GB"/>
        </w:rPr>
        <w:fldChar w:fldCharType="end"/>
      </w:r>
      <w:r w:rsidR="00A70265">
        <w:rPr>
          <w:lang w:val="en-GB"/>
        </w:rPr>
        <w:t xml:space="preserve">. The major yield gains achieved with </w:t>
      </w:r>
      <w:r w:rsidR="00927953">
        <w:rPr>
          <w:lang w:val="en-GB"/>
        </w:rPr>
        <w:t xml:space="preserve">the introduction of </w:t>
      </w:r>
      <w:r w:rsidR="00A70265">
        <w:rPr>
          <w:lang w:val="en-GB"/>
        </w:rPr>
        <w:t xml:space="preserve">dwarfing genes contributed to validate this paradigm as these genes mainly reduced above ground plant stature and, </w:t>
      </w:r>
      <w:r w:rsidR="00A70265" w:rsidRPr="00A70265">
        <w:rPr>
          <w:i/>
          <w:iCs/>
          <w:lang w:val="en-GB"/>
        </w:rPr>
        <w:t>de facto</w:t>
      </w:r>
      <w:r w:rsidR="00A70265">
        <w:rPr>
          <w:lang w:val="en-GB"/>
        </w:rPr>
        <w:t xml:space="preserve">, the intensity of </w:t>
      </w:r>
      <w:r w:rsidR="00927953">
        <w:rPr>
          <w:lang w:val="en-GB"/>
        </w:rPr>
        <w:t xml:space="preserve">intra specific </w:t>
      </w:r>
      <w:r w:rsidR="00A70265">
        <w:rPr>
          <w:lang w:val="en-GB"/>
        </w:rPr>
        <w:t xml:space="preserve">competition </w:t>
      </w:r>
      <w:r w:rsidR="007573EF">
        <w:rPr>
          <w:lang w:val="en-GB"/>
        </w:rPr>
        <w:fldChar w:fldCharType="begin"/>
      </w:r>
      <w:r w:rsidR="007573EF">
        <w:rPr>
          <w:lang w:val="en-GB"/>
        </w:rPr>
        <w:instrText xml:space="preserve"> ADDIN ZOTERO_ITEM CSL_CITATION {"citationID":"eRaqWH45","properties":{"formattedCitation":"(Donald, 1968; Jennings and Herrera, 1968)","plainCitation":"(Donald, 1968; Jennings and Herrera,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id":917,"uris":["http://zotero.org/users/3458704/items/F4733GTZ"],"itemData":{"id":917,"type":"article-journal","container-title":"Evolution","DOI":"10.1111/j.1558-5646.1968.tb05901.x","ISSN":"1558-5646","issue":"2","language":"en","license":"© 1968 The Society for the Study of Evolution","page":"332-336","source":"Wiley Online Library","title":"Studies on competition in rice II. Competition in segregating populations","volume":"22","author":[{"family":"Jennings","given":"Peter R."},{"family":"Herrera","given":"R. M."}],"issued":{"date-parts":[["1968",6,1]]}}}],"schema":"https://github.com/citation-style-language/schema/raw/master/csl-citation.json"} </w:instrText>
      </w:r>
      <w:r w:rsidR="007573EF">
        <w:rPr>
          <w:lang w:val="en-GB"/>
        </w:rPr>
        <w:fldChar w:fldCharType="separate"/>
      </w:r>
      <w:r w:rsidR="007573EF" w:rsidRPr="008C6188">
        <w:rPr>
          <w:rFonts w:cs="Times New Roman"/>
          <w:lang w:val="en-GB"/>
        </w:rPr>
        <w:t>(Donald, 1968; Jennings and Herrera, 1968)</w:t>
      </w:r>
      <w:r w:rsidR="007573EF">
        <w:rPr>
          <w:lang w:val="en-GB"/>
        </w:rPr>
        <w:fldChar w:fldCharType="end"/>
      </w:r>
      <w:r w:rsidR="00A70265">
        <w:rPr>
          <w:lang w:val="en-GB"/>
        </w:rPr>
        <w:t xml:space="preserve">. </w:t>
      </w:r>
    </w:p>
    <w:p w14:paraId="49EB3B8D" w14:textId="4EE9ECAB" w:rsidR="0030705E" w:rsidRDefault="0030705E">
      <w:pPr>
        <w:rPr>
          <w:lang w:val="en-GB"/>
        </w:rPr>
      </w:pPr>
      <w:r>
        <w:rPr>
          <w:lang w:val="en-GB"/>
        </w:rPr>
        <w:t>Transitioning towards low-input farming practices</w:t>
      </w:r>
      <w:ins w:id="135" w:author="montazeaud" w:date="2025-02-03T13:54:00Z">
        <w:r w:rsidR="003A2B37">
          <w:rPr>
            <w:lang w:val="en-GB"/>
          </w:rPr>
          <w:t>,</w:t>
        </w:r>
      </w:ins>
      <w:r>
        <w:rPr>
          <w:lang w:val="en-GB"/>
        </w:rPr>
        <w:t xml:space="preserve"> </w:t>
      </w:r>
      <w:r w:rsidR="008C6188">
        <w:rPr>
          <w:lang w:val="en-GB"/>
        </w:rPr>
        <w:t>notably by</w:t>
      </w:r>
      <w:r>
        <w:rPr>
          <w:lang w:val="en-GB"/>
        </w:rPr>
        <w:t xml:space="preserve"> reducing the use of fertilizers</w:t>
      </w:r>
      <w:ins w:id="136" w:author="montazeaud" w:date="2025-02-03T13:54:00Z">
        <w:r w:rsidR="003A2B37">
          <w:rPr>
            <w:lang w:val="en-GB"/>
          </w:rPr>
          <w:t>,</w:t>
        </w:r>
      </w:ins>
      <w:r>
        <w:rPr>
          <w:lang w:val="en-GB"/>
        </w:rPr>
        <w:t xml:space="preserve"> will reduce the amount of nutrients readily available for plants, and as such, will exacerbate</w:t>
      </w:r>
      <w:r w:rsidR="00927953">
        <w:rPr>
          <w:lang w:val="en-GB"/>
        </w:rPr>
        <w:t xml:space="preserve"> the relative effect of</w:t>
      </w:r>
      <w:r>
        <w:rPr>
          <w:lang w:val="en-GB"/>
        </w:rPr>
        <w:t xml:space="preserve"> belowground</w:t>
      </w:r>
      <w:r w:rsidR="00927953">
        <w:rPr>
          <w:lang w:val="en-GB"/>
        </w:rPr>
        <w:t xml:space="preserve"> compared to aboveground intra-specific </w:t>
      </w:r>
      <w:r>
        <w:rPr>
          <w:lang w:val="en-GB"/>
        </w:rPr>
        <w:t xml:space="preserve">competition. </w:t>
      </w:r>
      <w:r w:rsidR="00927953">
        <w:rPr>
          <w:lang w:val="en-GB"/>
        </w:rPr>
        <w:t>When plants compete for soil resources,</w:t>
      </w:r>
      <w:r>
        <w:rPr>
          <w:lang w:val="en-GB"/>
        </w:rPr>
        <w:t xml:space="preserve"> game theory models predict</w:t>
      </w:r>
      <w:del w:id="137" w:author="montazeaud" w:date="2025-02-03T13:55:00Z">
        <w:r w:rsidDel="003A2B37">
          <w:rPr>
            <w:lang w:val="en-GB"/>
          </w:rPr>
          <w:delText>s</w:delText>
        </w:r>
      </w:del>
      <w:r>
        <w:rPr>
          <w:lang w:val="en-GB"/>
        </w:rPr>
        <w:t xml:space="preserve"> that </w:t>
      </w:r>
      <w:r w:rsidR="00113D2F">
        <w:rPr>
          <w:lang w:val="en-GB"/>
        </w:rPr>
        <w:t>individuals</w:t>
      </w:r>
      <w:r>
        <w:rPr>
          <w:lang w:val="en-GB"/>
        </w:rPr>
        <w:t xml:space="preserve"> will </w:t>
      </w:r>
      <w:ins w:id="138" w:author="montazeaud" w:date="2025-02-03T14:05:00Z">
        <w:r w:rsidR="002E7158">
          <w:rPr>
            <w:lang w:val="en-GB"/>
          </w:rPr>
          <w:t>over-</w:t>
        </w:r>
      </w:ins>
      <w:r>
        <w:rPr>
          <w:lang w:val="en-GB"/>
        </w:rPr>
        <w:t>invest in root biomass</w:t>
      </w:r>
      <w:ins w:id="139" w:author="montazeaud" w:date="2025-02-03T14:05:00Z">
        <w:r w:rsidR="002E7158">
          <w:rPr>
            <w:lang w:val="en-GB"/>
          </w:rPr>
          <w:t>, i.e.</w:t>
        </w:r>
      </w:ins>
      <w:ins w:id="140" w:author="montazeaud" w:date="2025-02-03T14:07:00Z">
        <w:r w:rsidR="002E7158">
          <w:rPr>
            <w:lang w:val="en-GB"/>
          </w:rPr>
          <w:t>,</w:t>
        </w:r>
      </w:ins>
      <w:ins w:id="141" w:author="montazeaud" w:date="2025-02-03T14:05:00Z">
        <w:r w:rsidR="002E7158">
          <w:rPr>
            <w:lang w:val="en-GB"/>
          </w:rPr>
          <w:t xml:space="preserve"> the</w:t>
        </w:r>
      </w:ins>
      <w:ins w:id="142" w:author="montazeaud" w:date="2025-02-03T14:06:00Z">
        <w:r w:rsidR="002E7158">
          <w:rPr>
            <w:lang w:val="en-GB"/>
          </w:rPr>
          <w:t xml:space="preserve">y </w:t>
        </w:r>
      </w:ins>
      <w:ins w:id="143" w:author="montazeaud" w:date="2025-02-03T14:07:00Z">
        <w:r w:rsidR="002E7158">
          <w:rPr>
            <w:lang w:val="en-GB"/>
          </w:rPr>
          <w:t xml:space="preserve">will continue allocating biomass in the roots </w:t>
        </w:r>
      </w:ins>
      <w:ins w:id="144" w:author="montazeaud" w:date="2025-02-03T14:08:00Z">
        <w:r w:rsidR="002E7158">
          <w:rPr>
            <w:lang w:val="en-GB"/>
          </w:rPr>
          <w:t>even when the cost of the root system start</w:t>
        </w:r>
      </w:ins>
      <w:ins w:id="145" w:author="montazeaud" w:date="2025-02-03T14:09:00Z">
        <w:r w:rsidR="002E7158">
          <w:rPr>
            <w:lang w:val="en-GB"/>
          </w:rPr>
          <w:t>s</w:t>
        </w:r>
      </w:ins>
      <w:ins w:id="146" w:author="montazeaud" w:date="2025-02-03T14:08:00Z">
        <w:r w:rsidR="002E7158">
          <w:rPr>
            <w:lang w:val="en-GB"/>
          </w:rPr>
          <w:t xml:space="preserve"> outweighing the benefits </w:t>
        </w:r>
      </w:ins>
      <w:ins w:id="147" w:author="montazeaud" w:date="2025-02-03T14:09:00Z">
        <w:r w:rsidR="002E7158">
          <w:rPr>
            <w:lang w:val="en-GB"/>
          </w:rPr>
          <w:t xml:space="preserve">associated </w:t>
        </w:r>
      </w:ins>
      <w:ins w:id="148" w:author="montazeaud" w:date="2025-02-03T14:15:00Z">
        <w:r w:rsidR="00B67468">
          <w:rPr>
            <w:lang w:val="en-GB"/>
          </w:rPr>
          <w:t xml:space="preserve">with </w:t>
        </w:r>
      </w:ins>
      <w:ins w:id="149" w:author="montazeaud" w:date="2025-02-03T14:17:00Z">
        <w:r w:rsidR="00B67468">
          <w:rPr>
            <w:lang w:val="en-GB"/>
          </w:rPr>
          <w:t xml:space="preserve">the increased access </w:t>
        </w:r>
      </w:ins>
      <w:ins w:id="150" w:author="montazeaud" w:date="2025-02-03T14:18:00Z">
        <w:r w:rsidR="00B67468">
          <w:rPr>
            <w:lang w:val="en-GB"/>
          </w:rPr>
          <w:t>to soil resources</w:t>
        </w:r>
      </w:ins>
      <w:del w:id="151" w:author="montazeaud" w:date="2025-02-03T14:18:00Z">
        <w:r w:rsidDel="00B67468">
          <w:rPr>
            <w:lang w:val="en-GB"/>
          </w:rPr>
          <w:delText xml:space="preserve"> beyond the payoff point where extra soil resource absorption compensate the marginal cost of the extra root biomass</w:delText>
        </w:r>
      </w:del>
      <w:r>
        <w:rPr>
          <w:lang w:val="en-GB"/>
        </w:rPr>
        <w:t xml:space="preserve">, leading to a Tragedy of the Commons </w:t>
      </w:r>
      <w:r>
        <w:rPr>
          <w:lang w:val="en-GB"/>
        </w:rPr>
        <w:fldChar w:fldCharType="begin"/>
      </w:r>
      <w:r w:rsidR="00172199">
        <w:rPr>
          <w:lang w:val="en-GB"/>
        </w:rPr>
        <w:instrText xml:space="preserve"> ADDIN ZOTERO_ITEM CSL_CITATION {"citationID":"qdDlPpfp","properties":{"formattedCitation":"(Hardin, 1968; Zhang {\\i{}et al.}, 1999; Gersani {\\i{}et al.}, 2001; Anten and Vermeulen, 2016)","plainCitation":"(Hardin, 1968; Zhang et al., 1999;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commons","volume":"162","author":[{"family":"Hardin","given":"Garrett"}],"issued":{"date-parts":[["1968",12,13]]}}},{"id":318,"uris":["http://zotero.org/users/3458704/items/VSVZ89PC"],"itemData":{"id":318,"type":"article-journal","abstract":"In a crop monoculture, the most competitive individuals will gain a disproportionate share of the limiting resource in the environment, and are thus favored by natural selection. However, a partitioning of limited assimilates to organs for competition requires a reduced partition to grain production. Reflecting on this problem, Donald proposed that natural selection through competition would generally result in `over-growth' of some resource-foraging organs, which may be termed `growth redundancy'. According to Donald, an important way to increase the yield potential in annual seed crops would be to develop a `communal' ideotype that minimizes growth redundancy. Selection through competition within a crop seems to be an ideal topic for analysis using game theory, because the optimal strategy for each plant depends on what the other plants do. As a consequence, there are conflicts of interest between the individuals in a crop population and the optimizing process is actually a noncooperative game in which each individual is a player which optimizes its strategy, given other player's strategies. A game theoretical model of this kind is presented in this paper, and corroborates the Donald's view. It is shown that the optimal resource partition maximizing a crop's yield is never evolutionarily stable, implying a high incidence of growth redundancy in modern crop plants. Growth redundancy represents a particular version of the famous `tragedy of the commons'.","container-title":"Field Crops Research","DOI":"10.1016/S0378-4290(98)00156-7","ISSN":"0378-4290","issue":"2","journalAbbreviation":"Field Crops Research","page":"179-187","source":"ScienceDirect","title":"Donald's ideotype and growth redundancy: a game theoretical analysis","title-short":"Donald's ideotype and growth redundancy","volume":"61","author":[{"family":"Zhang","given":"Da-Yong"},{"family":"Sun","given":"Guo-Jun"},{"family":"Jiang","given":"Xin-Hua"}],"issued":{"date-parts":[["1999",4,1]]}}},{"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Pr>
          <w:lang w:val="en-GB"/>
        </w:rPr>
        <w:fldChar w:fldCharType="separate"/>
      </w:r>
      <w:r w:rsidR="00172199" w:rsidRPr="001D08C6">
        <w:rPr>
          <w:rFonts w:cs="Times New Roman"/>
          <w:szCs w:val="24"/>
          <w:lang w:val="en-GB"/>
          <w:rPrChange w:id="152" w:author="montazeaud" w:date="2025-02-03T18:02:00Z">
            <w:rPr>
              <w:rFonts w:cs="Times New Roman"/>
              <w:szCs w:val="24"/>
            </w:rPr>
          </w:rPrChange>
        </w:rPr>
        <w:t xml:space="preserve">(Hardin, 1968; Zhang </w:t>
      </w:r>
      <w:r w:rsidR="00172199" w:rsidRPr="001D08C6">
        <w:rPr>
          <w:rFonts w:cs="Times New Roman"/>
          <w:i/>
          <w:iCs/>
          <w:szCs w:val="24"/>
          <w:lang w:val="en-GB"/>
          <w:rPrChange w:id="153" w:author="montazeaud" w:date="2025-02-03T18:02:00Z">
            <w:rPr>
              <w:rFonts w:cs="Times New Roman"/>
              <w:i/>
              <w:iCs/>
              <w:szCs w:val="24"/>
            </w:rPr>
          </w:rPrChange>
        </w:rPr>
        <w:t>et al.</w:t>
      </w:r>
      <w:r w:rsidR="00172199" w:rsidRPr="001D08C6">
        <w:rPr>
          <w:rFonts w:cs="Times New Roman"/>
          <w:szCs w:val="24"/>
          <w:lang w:val="en-GB"/>
          <w:rPrChange w:id="154" w:author="montazeaud" w:date="2025-02-03T18:02:00Z">
            <w:rPr>
              <w:rFonts w:cs="Times New Roman"/>
              <w:szCs w:val="24"/>
            </w:rPr>
          </w:rPrChange>
        </w:rPr>
        <w:t xml:space="preserve">, 1999; Gersani </w:t>
      </w:r>
      <w:r w:rsidR="00172199" w:rsidRPr="001D08C6">
        <w:rPr>
          <w:rFonts w:cs="Times New Roman"/>
          <w:i/>
          <w:iCs/>
          <w:szCs w:val="24"/>
          <w:lang w:val="en-GB"/>
          <w:rPrChange w:id="155" w:author="montazeaud" w:date="2025-02-03T18:02:00Z">
            <w:rPr>
              <w:rFonts w:cs="Times New Roman"/>
              <w:i/>
              <w:iCs/>
              <w:szCs w:val="24"/>
            </w:rPr>
          </w:rPrChange>
        </w:rPr>
        <w:t>et al.</w:t>
      </w:r>
      <w:r w:rsidR="00172199" w:rsidRPr="001D08C6">
        <w:rPr>
          <w:rFonts w:cs="Times New Roman"/>
          <w:szCs w:val="24"/>
          <w:lang w:val="en-GB"/>
          <w:rPrChange w:id="156" w:author="montazeaud" w:date="2025-02-03T18:02:00Z">
            <w:rPr>
              <w:rFonts w:cs="Times New Roman"/>
              <w:szCs w:val="24"/>
            </w:rPr>
          </w:rPrChange>
        </w:rPr>
        <w:t>, 2001; Anten and Vermeulen, 2016)</w:t>
      </w:r>
      <w:r>
        <w:rPr>
          <w:lang w:val="en-GB"/>
        </w:rPr>
        <w:fldChar w:fldCharType="end"/>
      </w:r>
      <w:r>
        <w:rPr>
          <w:lang w:val="en-GB"/>
        </w:rPr>
        <w:t>.</w:t>
      </w:r>
      <w:r w:rsidRPr="002521C8">
        <w:rPr>
          <w:lang w:val="en-GB"/>
        </w:rPr>
        <w:t xml:space="preserve"> </w:t>
      </w:r>
      <w:r>
        <w:rPr>
          <w:lang w:val="en-GB"/>
        </w:rPr>
        <w:t xml:space="preserve">Multiple empirical evidences support this prediction: overinvestment in roots in response to competition has been shown to reduce final aboveground biomass in wheat </w:t>
      </w:r>
      <w:r w:rsidR="00E30774">
        <w:rPr>
          <w:lang w:val="en-GB"/>
        </w:rPr>
        <w:fldChar w:fldCharType="begin"/>
      </w:r>
      <w:r w:rsidR="00E30774">
        <w:rPr>
          <w:lang w:val="en-GB"/>
        </w:rPr>
        <w:instrText xml:space="preserve"> ADDIN ZOTERO_ITEM CSL_CITATION {"citationID":"VGFaQTPA","properties":{"formattedCitation":"(Zhu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(Zhu </w:t>
      </w:r>
      <w:r w:rsidR="00E30774" w:rsidRPr="008C6188">
        <w:rPr>
          <w:rFonts w:cs="Times New Roman"/>
          <w:i/>
          <w:iCs/>
          <w:szCs w:val="24"/>
          <w:lang w:val="en-GB"/>
        </w:rPr>
        <w:t>et al.</w:t>
      </w:r>
      <w:r w:rsidR="00E30774" w:rsidRPr="008C6188">
        <w:rPr>
          <w:rFonts w:cs="Times New Roman"/>
          <w:szCs w:val="24"/>
          <w:lang w:val="en-GB"/>
        </w:rPr>
        <w:t>, 2019)</w:t>
      </w:r>
      <w:r w:rsidR="00E30774">
        <w:rPr>
          <w:lang w:val="en-GB"/>
        </w:rPr>
        <w:fldChar w:fldCharType="end"/>
      </w:r>
      <w:r w:rsidR="00E30774">
        <w:rPr>
          <w:lang w:val="en-GB"/>
        </w:rPr>
        <w:t xml:space="preserve"> </w:t>
      </w:r>
      <w:r>
        <w:rPr>
          <w:lang w:val="en-GB"/>
        </w:rPr>
        <w:t>and soybean</w:t>
      </w:r>
      <w:r w:rsidR="00E30774">
        <w:rPr>
          <w:lang w:val="en-GB"/>
        </w:rPr>
        <w:t xml:space="preserve"> </w:t>
      </w:r>
      <w:r w:rsidR="00E30774">
        <w:rPr>
          <w:lang w:val="en-GB"/>
        </w:rPr>
        <w:fldChar w:fldCharType="begin"/>
      </w:r>
      <w:r w:rsidR="00E30774">
        <w:rPr>
          <w:lang w:val="en-GB"/>
        </w:rPr>
        <w:instrText xml:space="preserve"> ADDIN ZOTERO_ITEM CSL_CITATION {"citationID":"4KzLubaz","properties":{"formattedCitation":"(Gersani {\\i{}et al.}, 2001)","plainCitation":"(Gersani et al., 2001)","noteIndex":0},"citationItems":[{"id":687,"uris":["http://zotero.org/users/3458704/items/QBG9XRVU"],"itemData":{"id":687,"type":"article-journal","abstract":"1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(Gersani </w:t>
      </w:r>
      <w:r w:rsidR="00E30774" w:rsidRPr="008C6188">
        <w:rPr>
          <w:rFonts w:cs="Times New Roman"/>
          <w:i/>
          <w:iCs/>
          <w:szCs w:val="24"/>
          <w:lang w:val="en-GB"/>
        </w:rPr>
        <w:t>et al.</w:t>
      </w:r>
      <w:r w:rsidR="00E30774" w:rsidRPr="008C6188">
        <w:rPr>
          <w:rFonts w:cs="Times New Roman"/>
          <w:szCs w:val="24"/>
          <w:lang w:val="en-GB"/>
        </w:rPr>
        <w:t>, 2001)</w:t>
      </w:r>
      <w:r w:rsidR="00E30774">
        <w:rPr>
          <w:lang w:val="en-GB"/>
        </w:rPr>
        <w:fldChar w:fldCharType="end"/>
      </w:r>
      <w:r>
        <w:rPr>
          <w:lang w:val="en-GB"/>
        </w:rPr>
        <w:t>. Topsoil root production also negatively correlates with grain yields in oats and barley</w:t>
      </w:r>
      <w:r w:rsidR="00E30774">
        <w:rPr>
          <w:lang w:val="en-GB"/>
        </w:rPr>
        <w:t xml:space="preserve"> </w:t>
      </w:r>
      <w:r w:rsidR="00E30774">
        <w:rPr>
          <w:lang w:val="en-GB"/>
        </w:rPr>
        <w:fldChar w:fldCharType="begin"/>
      </w:r>
      <w:r w:rsidR="00E30774">
        <w:rPr>
          <w:lang w:val="en-GB"/>
        </w:rPr>
        <w:instrText xml:space="preserve"> ADDIN ZOTERO_ITEM CSL_CITATION {"citationID":"NGpQeKvb","properties":{"formattedCitation":"(Vain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E30774">
        <w:rPr>
          <w:lang w:val="en-GB"/>
        </w:rPr>
        <w:fldChar w:fldCharType="separate"/>
      </w:r>
      <w:r w:rsidR="00E30774" w:rsidRPr="008C6188">
        <w:rPr>
          <w:rFonts w:cs="Times New Roman"/>
          <w:szCs w:val="24"/>
          <w:lang w:val="en-GB"/>
        </w:rPr>
        <w:t xml:space="preserve">(Vain </w:t>
      </w:r>
      <w:r w:rsidR="00E30774" w:rsidRPr="008C6188">
        <w:rPr>
          <w:rFonts w:cs="Times New Roman"/>
          <w:i/>
          <w:iCs/>
          <w:szCs w:val="24"/>
          <w:lang w:val="en-GB"/>
        </w:rPr>
        <w:t>et al.</w:t>
      </w:r>
      <w:r w:rsidR="00E30774" w:rsidRPr="008C6188">
        <w:rPr>
          <w:rFonts w:cs="Times New Roman"/>
          <w:szCs w:val="24"/>
          <w:lang w:val="en-GB"/>
        </w:rPr>
        <w:t>, 2023)</w:t>
      </w:r>
      <w:r w:rsidR="00E30774">
        <w:rPr>
          <w:lang w:val="en-GB"/>
        </w:rPr>
        <w:fldChar w:fldCharType="end"/>
      </w:r>
      <w:r>
        <w:rPr>
          <w:lang w:val="en-GB"/>
        </w:rPr>
        <w:t>.</w:t>
      </w:r>
      <w:r w:rsidR="00927953">
        <w:rPr>
          <w:lang w:val="en-GB"/>
        </w:rPr>
        <w:t xml:space="preserve"> </w:t>
      </w:r>
      <w:del w:id="157" w:author="montazeaud" w:date="2025-02-03T13:55:00Z">
        <w:r w:rsidR="00927953" w:rsidDel="003A2B37">
          <w:rPr>
            <w:lang w:val="en-GB"/>
          </w:rPr>
          <w:delText>Then</w:delText>
        </w:r>
      </w:del>
      <w:ins w:id="158" w:author="montazeaud" w:date="2025-02-03T13:55:00Z">
        <w:r w:rsidR="003A2B37">
          <w:rPr>
            <w:lang w:val="en-GB"/>
          </w:rPr>
          <w:t>Thus</w:t>
        </w:r>
      </w:ins>
      <w:r w:rsidR="00927953">
        <w:rPr>
          <w:lang w:val="en-GB"/>
        </w:rPr>
        <w:t xml:space="preserve">, resolving belowground TOC might be key to maintain high yields under low input farming practices. </w:t>
      </w:r>
    </w:p>
    <w:p w14:paraId="5965307A" w14:textId="1ADB2D01" w:rsidR="00FA7CEE" w:rsidRDefault="00FA7CEE" w:rsidP="007B262D">
      <w:pPr>
        <w:rPr>
          <w:rFonts w:cs="Times New Roman"/>
          <w:szCs w:val="24"/>
          <w:lang w:val="en-GB"/>
        </w:rPr>
      </w:pPr>
      <w:r>
        <w:rPr>
          <w:lang w:val="en-GB"/>
        </w:rPr>
        <w:t>Belowground TOC</w:t>
      </w:r>
      <w:ins w:id="159" w:author="montazeaud" w:date="2025-02-03T13:53:00Z">
        <w:r w:rsidR="003A2B37">
          <w:rPr>
            <w:lang w:val="en-GB"/>
          </w:rPr>
          <w:t>s</w:t>
        </w:r>
      </w:ins>
      <w:r>
        <w:rPr>
          <w:lang w:val="en-GB"/>
        </w:rPr>
        <w:t xml:space="preserve"> could be resolved by c</w:t>
      </w:r>
      <w:r w:rsidR="00FA0774">
        <w:rPr>
          <w:lang w:val="en-GB"/>
        </w:rPr>
        <w:t>onducting direct selection on root architectural and morphological traits</w:t>
      </w:r>
      <w:ins w:id="160" w:author="montazeaud" w:date="2025-02-03T15:01:00Z">
        <w:r w:rsidR="00223A23">
          <w:rPr>
            <w:lang w:val="en-GB"/>
          </w:rPr>
          <w:t xml:space="preserve">, </w:t>
        </w:r>
      </w:ins>
      <w:del w:id="161" w:author="montazeaud" w:date="2025-02-03T15:01:00Z">
        <w:r w:rsidR="00FA0774" w:rsidDel="00223A23">
          <w:rPr>
            <w:lang w:val="en-GB"/>
          </w:rPr>
          <w:delText xml:space="preserve"> </w:delText>
        </w:r>
      </w:del>
      <w:ins w:id="162" w:author="montazeaud" w:date="2025-02-03T15:00:00Z">
        <w:r w:rsidR="00223A23">
          <w:rPr>
            <w:lang w:val="en-GB"/>
          </w:rPr>
          <w:t xml:space="preserve">e.g., </w:t>
        </w:r>
      </w:ins>
      <w:ins w:id="163" w:author="montazeaud" w:date="2025-02-03T15:01:00Z">
        <w:r w:rsidR="00223A23">
          <w:rPr>
            <w:lang w:val="en-GB"/>
          </w:rPr>
          <w:t xml:space="preserve">by </w:t>
        </w:r>
      </w:ins>
      <w:ins w:id="164" w:author="montazeaud" w:date="2025-02-03T15:00:00Z">
        <w:r w:rsidR="00223A23">
          <w:rPr>
            <w:lang w:val="en-GB"/>
          </w:rPr>
          <w:t>selecting smaller root systems with narro</w:t>
        </w:r>
      </w:ins>
      <w:ins w:id="165" w:author="montazeaud" w:date="2025-02-03T15:01:00Z">
        <w:r w:rsidR="00223A23">
          <w:rPr>
            <w:lang w:val="en-GB"/>
          </w:rPr>
          <w:t xml:space="preserve">wer angles as early proposed by </w:t>
        </w:r>
      </w:ins>
      <w:r w:rsidR="00223A23">
        <w:rPr>
          <w:lang w:val="en-GB"/>
        </w:rPr>
        <w:fldChar w:fldCharType="begin"/>
      </w:r>
      <w:r w:rsidR="00D62458">
        <w:rPr>
          <w:lang w:val="en-GB"/>
        </w:rPr>
        <w:instrText xml:space="preserve"> ADDIN ZOTERO_ITEM CSL_CITATION {"citationID":"dcoVYEc3","properties":{"formattedCitation":"(Donald, 1968)","plainCitation":"(Donald, 1968)","dontUpdate":true,"noteIndex":0},"citationItems":[{"id":358,"uris":["http://zotero.org/users/3458704/items/Z384YYAX"],"itemData":{"id":358,"type":"article-journal","abstract":"SummaryMost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sidR="00223A23">
        <w:rPr>
          <w:lang w:val="en-GB"/>
        </w:rPr>
        <w:fldChar w:fldCharType="separate"/>
      </w:r>
      <w:del w:id="166" w:author="montazeaud" w:date="2025-02-03T15:01:00Z">
        <w:r w:rsidR="00223A23" w:rsidRPr="00223A23" w:rsidDel="00223A23">
          <w:rPr>
            <w:rFonts w:cs="Times New Roman"/>
            <w:lang w:val="en-GB"/>
          </w:rPr>
          <w:delText>(</w:delText>
        </w:r>
      </w:del>
      <w:r w:rsidR="00223A23" w:rsidRPr="00223A23">
        <w:rPr>
          <w:rFonts w:cs="Times New Roman"/>
          <w:lang w:val="en-GB"/>
        </w:rPr>
        <w:t>Donald</w:t>
      </w:r>
      <w:ins w:id="167" w:author="montazeaud" w:date="2025-02-03T15:01:00Z">
        <w:r w:rsidR="00223A23">
          <w:rPr>
            <w:rFonts w:cs="Times New Roman"/>
            <w:lang w:val="en-GB"/>
          </w:rPr>
          <w:t xml:space="preserve"> (</w:t>
        </w:r>
      </w:ins>
      <w:del w:id="168" w:author="montazeaud" w:date="2025-02-03T15:01:00Z">
        <w:r w:rsidR="00223A23" w:rsidRPr="00223A23" w:rsidDel="00223A23">
          <w:rPr>
            <w:rFonts w:cs="Times New Roman"/>
            <w:lang w:val="en-GB"/>
          </w:rPr>
          <w:delText xml:space="preserve">, </w:delText>
        </w:r>
      </w:del>
      <w:r w:rsidR="00223A23" w:rsidRPr="00223A23">
        <w:rPr>
          <w:rFonts w:cs="Times New Roman"/>
          <w:lang w:val="en-GB"/>
        </w:rPr>
        <w:t>1968)</w:t>
      </w:r>
      <w:r w:rsidR="00223A23">
        <w:rPr>
          <w:lang w:val="en-GB"/>
        </w:rPr>
        <w:fldChar w:fldCharType="end"/>
      </w:r>
      <w:del w:id="169" w:author="montazeaud" w:date="2025-02-03T15:02:00Z">
        <w:r w:rsidDel="00223A23">
          <w:rPr>
            <w:lang w:val="en-GB"/>
          </w:rPr>
          <w:delText>in order to select less competitive root systems</w:delText>
        </w:r>
      </w:del>
      <w:r>
        <w:rPr>
          <w:lang w:val="en-GB"/>
        </w:rPr>
        <w:t xml:space="preserve">. </w:t>
      </w:r>
      <w:ins w:id="170" w:author="montazeaud" w:date="2025-02-03T14:54:00Z">
        <w:r w:rsidR="008C3A2D">
          <w:rPr>
            <w:lang w:val="en-GB"/>
          </w:rPr>
          <w:t xml:space="preserve">Direct selection on </w:t>
        </w:r>
      </w:ins>
      <w:ins w:id="171" w:author="montazeaud" w:date="2025-02-03T14:55:00Z">
        <w:r w:rsidR="00223A23">
          <w:rPr>
            <w:lang w:val="en-GB"/>
          </w:rPr>
          <w:t xml:space="preserve">the size of </w:t>
        </w:r>
      </w:ins>
      <w:ins w:id="172" w:author="montazeaud" w:date="2025-02-03T14:54:00Z">
        <w:r w:rsidR="008C3A2D">
          <w:rPr>
            <w:lang w:val="en-GB"/>
          </w:rPr>
          <w:t>re</w:t>
        </w:r>
      </w:ins>
      <w:ins w:id="173" w:author="montazeaud" w:date="2025-02-03T14:55:00Z">
        <w:r w:rsidR="008C3A2D">
          <w:rPr>
            <w:lang w:val="en-GB"/>
          </w:rPr>
          <w:t>source-foraging organs in the aboveground compartment was very efficient to increase yield in the past,</w:t>
        </w:r>
        <w:r w:rsidR="00223A23">
          <w:rPr>
            <w:lang w:val="en-GB"/>
          </w:rPr>
          <w:t xml:space="preserve"> </w:t>
        </w:r>
      </w:ins>
      <w:ins w:id="174" w:author="montazeaud" w:date="2025-02-03T14:56:00Z">
        <w:r w:rsidR="00223A23">
          <w:rPr>
            <w:lang w:val="en-GB"/>
          </w:rPr>
          <w:t xml:space="preserve">as exemplified with dwarfing genes. </w:t>
        </w:r>
      </w:ins>
      <w:ins w:id="175" w:author="montazeaud" w:date="2025-02-03T14:58:00Z">
        <w:r w:rsidR="00223A23">
          <w:rPr>
            <w:lang w:val="en-GB"/>
          </w:rPr>
          <w:lastRenderedPageBreak/>
          <w:t xml:space="preserve">However, because they are much less visible, root traits </w:t>
        </w:r>
      </w:ins>
      <w:ins w:id="176" w:author="montazeaud" w:date="2025-02-27T14:23:00Z">
        <w:r w:rsidR="00DA6671">
          <w:rPr>
            <w:lang w:val="en-GB"/>
          </w:rPr>
          <w:t xml:space="preserve">have </w:t>
        </w:r>
      </w:ins>
      <w:ins w:id="177" w:author="montazeaud" w:date="2025-02-03T14:58:00Z">
        <w:r w:rsidR="00223A23">
          <w:rPr>
            <w:lang w:val="en-GB"/>
          </w:rPr>
          <w:t xml:space="preserve">received </w:t>
        </w:r>
      </w:ins>
      <w:ins w:id="178" w:author="montazeaud" w:date="2025-02-27T14:23:00Z">
        <w:r w:rsidR="00DA6671">
          <w:rPr>
            <w:lang w:val="en-GB"/>
          </w:rPr>
          <w:t xml:space="preserve">considerably </w:t>
        </w:r>
      </w:ins>
      <w:ins w:id="179" w:author="montazeaud" w:date="2025-02-03T14:58:00Z">
        <w:r w:rsidR="00223A23">
          <w:rPr>
            <w:lang w:val="en-GB"/>
          </w:rPr>
          <w:t>less attention</w:t>
        </w:r>
      </w:ins>
      <w:ins w:id="180" w:author="montazeaud" w:date="2025-02-03T15:04:00Z">
        <w:r w:rsidR="00223A23">
          <w:rPr>
            <w:lang w:val="en-GB"/>
          </w:rPr>
          <w:t xml:space="preserve"> </w:t>
        </w:r>
      </w:ins>
      <w:r w:rsidR="00223A23">
        <w:rPr>
          <w:lang w:val="en-GB"/>
        </w:rPr>
        <w:fldChar w:fldCharType="begin"/>
      </w:r>
      <w:r w:rsidR="00223A23">
        <w:rPr>
          <w:lang w:val="en-GB"/>
        </w:rPr>
        <w:instrText xml:space="preserve"> ADDIN ZOTERO_ITEM CSL_CITATION {"citationID":"8ch5toaj","properties":{"formattedCitation":"(Anten and Vermeulen, 2016)","plainCitation":"(Anten and Vermeulen, 2016)","noteIndex":0},"citationItems":[{"id":287,"uris":["http://zotero.org/users/3458704/items/NCIX2JSJ"],"itemData":{"id":287,"type":"article-journal","abstract":"Plant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223A23">
        <w:rPr>
          <w:lang w:val="en-GB"/>
        </w:rPr>
        <w:fldChar w:fldCharType="separate"/>
      </w:r>
      <w:r w:rsidR="00223A23" w:rsidRPr="00223A23">
        <w:rPr>
          <w:rFonts w:cs="Times New Roman"/>
          <w:lang w:val="en-GB"/>
          <w:rPrChange w:id="181" w:author="montazeaud" w:date="2025-02-03T15:04:00Z">
            <w:rPr>
              <w:rFonts w:cs="Times New Roman"/>
            </w:rPr>
          </w:rPrChange>
        </w:rPr>
        <w:t>(Anten and Vermeulen, 2016)</w:t>
      </w:r>
      <w:r w:rsidR="00223A23">
        <w:rPr>
          <w:lang w:val="en-GB"/>
        </w:rPr>
        <w:fldChar w:fldCharType="end"/>
      </w:r>
      <w:ins w:id="182" w:author="montazeaud" w:date="2025-02-03T14:58:00Z">
        <w:r w:rsidR="00223A23">
          <w:rPr>
            <w:lang w:val="en-GB"/>
          </w:rPr>
          <w:t>.</w:t>
        </w:r>
      </w:ins>
      <w:ins w:id="183" w:author="montazeaud" w:date="2025-02-03T14:55:00Z">
        <w:r w:rsidR="008C3A2D">
          <w:rPr>
            <w:lang w:val="en-GB"/>
          </w:rPr>
          <w:t xml:space="preserve"> </w:t>
        </w:r>
      </w:ins>
      <w:ins w:id="184" w:author="montazeaud" w:date="2025-02-03T15:02:00Z">
        <w:r w:rsidR="00223A23">
          <w:rPr>
            <w:lang w:val="en-GB"/>
          </w:rPr>
          <w:t xml:space="preserve">Even with modern phenotyping tools, </w:t>
        </w:r>
      </w:ins>
      <w:del w:id="185" w:author="montazeaud" w:date="2025-02-03T15:02:00Z">
        <w:r w:rsidDel="00223A23">
          <w:rPr>
            <w:lang w:val="en-GB"/>
          </w:rPr>
          <w:delText xml:space="preserve">However, this </w:delText>
        </w:r>
      </w:del>
      <w:ins w:id="186" w:author="montazeaud" w:date="2025-02-03T15:02:00Z">
        <w:r w:rsidR="00223A23">
          <w:rPr>
            <w:lang w:val="en-GB"/>
          </w:rPr>
          <w:t xml:space="preserve">direct selection on root traits </w:t>
        </w:r>
      </w:ins>
      <w:del w:id="187" w:author="montazeaud" w:date="2025-02-03T15:02:00Z">
        <w:r w:rsidDel="00223A23">
          <w:rPr>
            <w:lang w:val="en-GB"/>
          </w:rPr>
          <w:delText xml:space="preserve">option </w:delText>
        </w:r>
        <w:r w:rsidR="00FA0774" w:rsidDel="00223A23">
          <w:rPr>
            <w:lang w:val="en-GB"/>
          </w:rPr>
          <w:delText>appears particularly</w:delText>
        </w:r>
      </w:del>
      <w:ins w:id="188" w:author="montazeaud" w:date="2025-02-03T15:02:00Z">
        <w:r w:rsidR="00223A23">
          <w:rPr>
            <w:lang w:val="en-GB"/>
          </w:rPr>
          <w:t xml:space="preserve">might be </w:t>
        </w:r>
      </w:ins>
      <w:del w:id="189" w:author="montazeaud" w:date="2025-02-03T15:02:00Z">
        <w:r w:rsidR="00FA0774" w:rsidDel="00223A23">
          <w:rPr>
            <w:lang w:val="en-GB"/>
          </w:rPr>
          <w:delText xml:space="preserve"> </w:delText>
        </w:r>
      </w:del>
      <w:r w:rsidR="00FA0774">
        <w:rPr>
          <w:lang w:val="en-GB"/>
        </w:rPr>
        <w:t>challenging</w:t>
      </w:r>
      <w:ins w:id="190" w:author="montazeaud" w:date="2025-02-03T15:04:00Z">
        <w:r w:rsidR="00223A23">
          <w:rPr>
            <w:lang w:val="en-GB"/>
          </w:rPr>
          <w:t xml:space="preserve"> and costly</w:t>
        </w:r>
      </w:ins>
      <w:ins w:id="191" w:author="montazeaud" w:date="2025-02-03T15:03:00Z">
        <w:r w:rsidR="00223A23">
          <w:rPr>
            <w:lang w:val="en-GB"/>
          </w:rPr>
          <w:t>,</w:t>
        </w:r>
      </w:ins>
      <w:r w:rsidR="00FA0774">
        <w:rPr>
          <w:lang w:val="en-GB"/>
        </w:rPr>
        <w:t xml:space="preserve"> </w:t>
      </w:r>
      <w:del w:id="192" w:author="montazeaud" w:date="2025-02-03T15:03:00Z">
        <w:r w:rsidR="00FA0774" w:rsidDel="00223A23">
          <w:rPr>
            <w:lang w:val="en-GB"/>
          </w:rPr>
          <w:delText xml:space="preserve">given the difficulty to measure </w:delText>
        </w:r>
        <w:r w:rsidDel="00223A23">
          <w:rPr>
            <w:lang w:val="en-GB"/>
          </w:rPr>
          <w:delText>root</w:delText>
        </w:r>
        <w:r w:rsidR="00FA0774" w:rsidDel="00223A23">
          <w:rPr>
            <w:lang w:val="en-GB"/>
          </w:rPr>
          <w:delText xml:space="preserve"> traits at high throughput on many candidates over several generations</w:delText>
        </w:r>
        <w:r w:rsidDel="00223A23">
          <w:rPr>
            <w:lang w:val="en-GB"/>
          </w:rPr>
          <w:delText xml:space="preserve">, </w:delText>
        </w:r>
      </w:del>
      <w:r>
        <w:rPr>
          <w:lang w:val="en-GB"/>
        </w:rPr>
        <w:t xml:space="preserve">and </w:t>
      </w:r>
      <w:ins w:id="193" w:author="montazeaud" w:date="2025-02-03T15:03:00Z">
        <w:r w:rsidR="00223A23">
          <w:rPr>
            <w:lang w:val="en-GB"/>
          </w:rPr>
          <w:t>we only have</w:t>
        </w:r>
      </w:ins>
      <w:del w:id="194" w:author="montazeaud" w:date="2025-02-03T15:03:00Z">
        <w:r w:rsidDel="00223A23">
          <w:rPr>
            <w:lang w:val="en-GB"/>
          </w:rPr>
          <w:delText>the</w:delText>
        </w:r>
      </w:del>
      <w:r>
        <w:rPr>
          <w:lang w:val="en-GB"/>
        </w:rPr>
        <w:t xml:space="preserve"> little information </w:t>
      </w:r>
      <w:del w:id="195" w:author="montazeaud" w:date="2025-02-03T15:03:00Z">
        <w:r w:rsidDel="00223A23">
          <w:rPr>
            <w:lang w:val="en-GB"/>
          </w:rPr>
          <w:delText xml:space="preserve">available </w:delText>
        </w:r>
      </w:del>
      <w:r>
        <w:rPr>
          <w:lang w:val="en-GB"/>
        </w:rPr>
        <w:t xml:space="preserve">on </w:t>
      </w:r>
      <w:del w:id="196" w:author="montazeaud" w:date="2025-02-03T15:05:00Z">
        <w:r w:rsidDel="00223A23">
          <w:rPr>
            <w:lang w:val="en-GB"/>
          </w:rPr>
          <w:delText xml:space="preserve">their </w:delText>
        </w:r>
      </w:del>
      <w:ins w:id="197" w:author="montazeaud" w:date="2025-02-03T15:05:00Z">
        <w:r w:rsidR="00223A23">
          <w:rPr>
            <w:lang w:val="en-GB"/>
          </w:rPr>
          <w:t xml:space="preserve">how </w:t>
        </w:r>
      </w:ins>
      <w:ins w:id="198" w:author="montazeaud" w:date="2025-02-03T15:07:00Z">
        <w:r w:rsidR="00057FCB">
          <w:rPr>
            <w:lang w:val="en-GB"/>
          </w:rPr>
          <w:t>these</w:t>
        </w:r>
      </w:ins>
      <w:ins w:id="199" w:author="montazeaud" w:date="2025-02-03T15:05:00Z">
        <w:r w:rsidR="00223A23">
          <w:rPr>
            <w:lang w:val="en-GB"/>
          </w:rPr>
          <w:t xml:space="preserve"> traits </w:t>
        </w:r>
      </w:ins>
      <w:r>
        <w:rPr>
          <w:lang w:val="en-GB"/>
        </w:rPr>
        <w:t>respon</w:t>
      </w:r>
      <w:del w:id="200" w:author="montazeaud" w:date="2025-02-03T15:05:00Z">
        <w:r w:rsidDel="00223A23">
          <w:rPr>
            <w:lang w:val="en-GB"/>
          </w:rPr>
          <w:delText>se</w:delText>
        </w:r>
      </w:del>
      <w:ins w:id="201" w:author="montazeaud" w:date="2025-02-03T15:05:00Z">
        <w:r w:rsidR="00223A23">
          <w:rPr>
            <w:lang w:val="en-GB"/>
          </w:rPr>
          <w:t>d</w:t>
        </w:r>
      </w:ins>
      <w:r>
        <w:rPr>
          <w:lang w:val="en-GB"/>
        </w:rPr>
        <w:t xml:space="preserve"> to selection</w:t>
      </w:r>
      <w:r w:rsidR="007573EF">
        <w:rPr>
          <w:lang w:val="en-GB"/>
        </w:rPr>
        <w:t xml:space="preserve"> </w:t>
      </w:r>
      <w:r w:rsidR="007573EF">
        <w:rPr>
          <w:lang w:val="en-GB"/>
        </w:rPr>
        <w:fldChar w:fldCharType="begin"/>
      </w:r>
      <w:r w:rsidR="007573EF">
        <w:rPr>
          <w:lang w:val="en-GB"/>
        </w:rPr>
        <w:instrText xml:space="preserve"> ADDIN ZOTERO_ITEM CSL_CITATION {"citationID":"sKMgmUQQ","properties":{"formattedCitation":"(Kuijken {\\i{}et al.}, 2015)","plainCitation":"(Kuijken et al., 2015)","noteIndex":0},"citationItems":[{"id":3700,"uris":["http://zotero.org/users/3458704/items/MAQSIGA8"],"itemData":{"id":3700,"type":"article-journal","abstract":"In the last decade cheaper and faster sequencing methods have resulted in an enormous increase in genomic data. High throughput genotyping, genotyping by sequencing and genomic breeding are becoming a standard in plant breeding. As a result, the collection of phenotypic data is increasingly becoming a limiting factor in plant breeding. Genetic studies on root traits are being hampered by the complexity of these traits and the inaccessibility of the rhizosphere. With an increasing interest in phenotyping, breeders and scientists try to overcome these limitations, resulting in impressive developments in automated phenotyping platforms. Recently, many such platforms have been thoroughly described, yet their efficiency to increase genetic gain often remains undiscussed. This efficiency depends on the heritability of the phenotyped traits as well as the correlation of these traits with agronomically relevant breeding targets. This review provides an overview of the latest developments in root phenotyping and describes the environmental and genetic factors influencing root phenotype and heritability. It also intends to give direction to future phenotyping and breeding strategies for optimizing root system functioning. A quantitative framework to determine the efficiency of phenotyping platforms for genetic gain is described. By increasing heritability, managing effects caused by interactions between genotype and environment and by quantifying the genetic relation between traits phenotyped in platforms and ultimate breeding targets, phenotyping platforms can be utilized to their maximum potential.","container-title":"Journal of Experimental Botany","DOI":"10.1093/jxb/erv239","ISSN":"0022-0957","issue":"18","journalAbbreviation":"Journal of Experimental Botany","page":"5389-5401","source":"Silverchair","title":"Root phenotyping: from component trait in the lab to breeding","title-short":"Root phenotyping","volume":"66","author":[{"family":"Kuijken","given":"René C.P."},{"family":"Eeuwijk","given":"Fred. A.","non-dropping-particle":"van"},{"family":"Marcelis","given":"Leo F.M."},{"family":"Bouwmeester","given":"Harro J."}],"issued":{"date-parts":[["2015",9,1]]}}}],"schema":"https://github.com/citation-style-language/schema/raw/master/csl-citation.json"}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(Kuijken </w:t>
      </w:r>
      <w:r w:rsidR="007573EF" w:rsidRPr="007573EF">
        <w:rPr>
          <w:rFonts w:cs="Times New Roman"/>
          <w:i/>
          <w:iCs/>
          <w:szCs w:val="24"/>
          <w:lang w:val="en-GB"/>
        </w:rPr>
        <w:t>et al.</w:t>
      </w:r>
      <w:r w:rsidR="007573EF" w:rsidRPr="007573EF">
        <w:rPr>
          <w:rFonts w:cs="Times New Roman"/>
          <w:szCs w:val="24"/>
          <w:lang w:val="en-GB"/>
        </w:rPr>
        <w:t>, 2015)</w:t>
      </w:r>
      <w:r w:rsidR="007573EF">
        <w:rPr>
          <w:lang w:val="en-GB"/>
        </w:rPr>
        <w:fldChar w:fldCharType="end"/>
      </w:r>
      <w:r>
        <w:rPr>
          <w:lang w:val="en-GB"/>
        </w:rPr>
        <w:t>. Alternatively, one could use the principles that prevent the evolution of TOC</w:t>
      </w:r>
      <w:ins w:id="202" w:author="montazeaud" w:date="2025-02-03T16:01:00Z">
        <w:r w:rsidR="00172199">
          <w:rPr>
            <w:lang w:val="en-GB"/>
          </w:rPr>
          <w:t>s</w:t>
        </w:r>
      </w:ins>
      <w:r>
        <w:rPr>
          <w:lang w:val="en-GB"/>
        </w:rPr>
        <w:t xml:space="preserve"> in natural ecosystems, notably group selection and kin selection, and apply them in plant breeding to select crops that have less competitive (or more cooperative) root systems, which is the core idea of Darwinian Agriculture and Evolutionary Agroecology</w:t>
      </w:r>
      <w:r w:rsidR="007573EF">
        <w:rPr>
          <w:lang w:val="en-GB"/>
        </w:rPr>
        <w:t xml:space="preserve"> </w:t>
      </w:r>
      <w:r w:rsidR="007573EF">
        <w:rPr>
          <w:lang w:val="en-GB"/>
        </w:rPr>
        <w:fldChar w:fldCharType="begin"/>
      </w:r>
      <w:r w:rsidR="007573EF">
        <w:rPr>
          <w:lang w:val="en-GB"/>
        </w:rPr>
        <w:instrText xml:space="preserve"> ADDIN ZOTERO_ITEM CSL_CITATION {"citationID":"n49kKLBy","properties":{"formattedCitation":"(Denison {\\i{}et al.}, 2003; Weiner {\\i{}et al.}, 2017)","plainCitation":"(Denison et al., 2003; Weiner et al., 2017)","noteIndex":0},"citationItems":[{"id":308,"uris":["http://zotero.org/users/3458704/items/9466CLBK"],"itemData":{"id":308,"type":"article-journal","abstract":"Progress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A."}],"issued":{"date-parts":[["2003",6,1]]}}},{"id":366,"uris":["http://zotero.org/users/3458704/items/R2NA67JX"],"itemData":{"id":366,"type":"article-journal","abstract":"Although the importance of group selection in nature is highly controversial, several researchers have argued that plant breeding for agriculture should be based on group selection, because the goal in agriculture is to optimize population production, not individual fitness. A core hypothesis behind this claim is that crop genotypes with the highest individual fitness in a mixture of genotypes will not produce the highest population yield, because fitness is often increased by \"selfish\" behaviors, which reduce population performance. We tested this hypothesis by growing 35 cultivars of spring wheat (Triticum aestivum L.) in mixtures and monocultures, and analyzing the relationship between population yield in monoculture and individual yield in mixture. The relationship was unimodal, as predicted. The highest-yielding populations were from cultivars that had intermediate fitness, and these produced, on average, 35% higher yields than cultivars with the highest fitness. It is unlikely that plant breeding or genetic engineering can improve traits that natural selection has been optimizing for millions of years, but there is unutilized potential in traits that increase crop yield by decreasing individual fitness.","container-title":"Ecology","DOI":"10.1002/ecy.1934","ISSN":"0012-9658","issue":"9","journalAbbreviation":"Ecology","language":"eng","note":"PMID: 28783218","page":"2261-2266","source":"PubMed","title":"Evolutionary agroecology: individual fitness and population yield in wheat (Triticum aestivum)","title-short":"Evolutionary agroecology","volume":"98","author":[{"family":"Weiner","given":"Jacob"},{"family":"Du","given":"Yan-Lei"},{"family":"Zhang","given":"Cong"},{"family":"Qin","given":"Xiao-Liang"},{"family":"Li","given":"Feng-Min"}],"issued":{"date-parts":[["2017",9]]}}}],"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(Denison </w:t>
      </w:r>
      <w:r w:rsidR="007573EF" w:rsidRPr="008C6188">
        <w:rPr>
          <w:rFonts w:cs="Times New Roman"/>
          <w:i/>
          <w:iCs/>
          <w:szCs w:val="24"/>
          <w:lang w:val="en-GB"/>
        </w:rPr>
        <w:t>et al.</w:t>
      </w:r>
      <w:r w:rsidR="007573EF" w:rsidRPr="008C6188">
        <w:rPr>
          <w:rFonts w:cs="Times New Roman"/>
          <w:szCs w:val="24"/>
          <w:lang w:val="en-GB"/>
        </w:rPr>
        <w:t xml:space="preserve">, 2003; Weiner </w:t>
      </w:r>
      <w:r w:rsidR="007573EF" w:rsidRPr="008C6188">
        <w:rPr>
          <w:rFonts w:cs="Times New Roman"/>
          <w:i/>
          <w:iCs/>
          <w:szCs w:val="24"/>
          <w:lang w:val="en-GB"/>
        </w:rPr>
        <w:t>et al.</w:t>
      </w:r>
      <w:r w:rsidR="007573EF" w:rsidRPr="008C6188">
        <w:rPr>
          <w:rFonts w:cs="Times New Roman"/>
          <w:szCs w:val="24"/>
          <w:lang w:val="en-GB"/>
        </w:rPr>
        <w:t>, 2017)</w:t>
      </w:r>
      <w:r w:rsidR="007573EF">
        <w:rPr>
          <w:lang w:val="en-GB"/>
        </w:rPr>
        <w:fldChar w:fldCharType="end"/>
      </w:r>
      <w:r>
        <w:rPr>
          <w:lang w:val="en-GB"/>
        </w:rPr>
        <w:t>. Theoretica</w:t>
      </w:r>
      <w:ins w:id="203" w:author="montazeaud" w:date="2025-02-03T15:43:00Z">
        <w:r w:rsidR="00EF5B36">
          <w:rPr>
            <w:lang w:val="en-GB"/>
          </w:rPr>
          <w:t>l models suggest</w:t>
        </w:r>
      </w:ins>
      <w:del w:id="204" w:author="montazeaud" w:date="2025-02-03T15:43:00Z">
        <w:r w:rsidDel="00EF5B36">
          <w:rPr>
            <w:lang w:val="en-GB"/>
          </w:rPr>
          <w:delText>lly,</w:delText>
        </w:r>
      </w:del>
      <w:ins w:id="205" w:author="montazeaud" w:date="2025-02-03T15:43:00Z">
        <w:r w:rsidR="00EF5B36">
          <w:rPr>
            <w:lang w:val="en-GB"/>
          </w:rPr>
          <w:t xml:space="preserve"> that</w:t>
        </w:r>
      </w:ins>
      <w:r>
        <w:rPr>
          <w:lang w:val="en-GB"/>
        </w:rPr>
        <w:t xml:space="preserve"> these </w:t>
      </w:r>
      <w:ins w:id="206" w:author="montazeaud" w:date="2025-02-03T15:43:00Z">
        <w:r w:rsidR="00EF5B36">
          <w:rPr>
            <w:lang w:val="en-GB"/>
          </w:rPr>
          <w:t>evoluti</w:t>
        </w:r>
      </w:ins>
      <w:ins w:id="207" w:author="montazeaud" w:date="2025-02-03T15:44:00Z">
        <w:r w:rsidR="00EF5B36">
          <w:rPr>
            <w:lang w:val="en-GB"/>
          </w:rPr>
          <w:t xml:space="preserve">onary </w:t>
        </w:r>
      </w:ins>
      <w:r>
        <w:rPr>
          <w:lang w:val="en-GB"/>
        </w:rPr>
        <w:t xml:space="preserve">principles can </w:t>
      </w:r>
      <w:del w:id="208" w:author="montazeaud" w:date="2025-02-03T15:44:00Z">
        <w:r w:rsidDel="00EF5B36">
          <w:rPr>
            <w:lang w:val="en-GB"/>
          </w:rPr>
          <w:delText>be applied</w:delText>
        </w:r>
      </w:del>
      <w:ins w:id="209" w:author="montazeaud" w:date="2025-02-03T15:44:00Z">
        <w:r w:rsidR="00EF5B36">
          <w:rPr>
            <w:lang w:val="en-GB"/>
          </w:rPr>
          <w:t>be used</w:t>
        </w:r>
      </w:ins>
      <w:r>
        <w:rPr>
          <w:lang w:val="en-GB"/>
        </w:rPr>
        <w:t xml:space="preserve"> to avoid TOCs and to select more cooperative crops</w:t>
      </w:r>
      <w:r w:rsidR="007573EF">
        <w:rPr>
          <w:lang w:val="en-GB"/>
        </w:rPr>
        <w:t xml:space="preserve"> </w:t>
      </w:r>
      <w:r w:rsidR="007573EF">
        <w:rPr>
          <w:lang w:val="en-GB"/>
        </w:rPr>
        <w:fldChar w:fldCharType="begin"/>
      </w:r>
      <w:r w:rsidR="007573EF">
        <w:rPr>
          <w:lang w:val="en-GB"/>
        </w:rPr>
        <w:instrText xml:space="preserve"> ADDIN ZOTERO_ITEM CSL_CITATION {"citationID":"KeIQUXAw","properties":{"formattedCitation":"(Montazeaud {\\i{}et al.}, 2020; Biernaskie, 2022)","plainCitation":"(Montazeaud et al., 2020; Biernaskie, 2022)","noteIndex":0},"citationItems":[{"id":589,"uris":["http://zotero.org/users/3458704/items/SLE244Z4"],"itemData":{"id":589,"type":"article-journal","abstract":"Selection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id":36,"uris":["http://zotero.org/users/3458704/items/2EI6VUQZ"],"itemData":{"id":36,"type":"article-journal","abstract":"In agriculture and plant breeding, plant traits may be favoured because they benefit neighbouring plants and ultimately increase total crop yield. This idea of promoting cooperation among crop plants has existed almost as long as W.D. Hamilton's inclusive fitness (kin selection) theory, the leading framework for explaining cooperation in biology. However, kin selection thinking has not been adequately applied to the idea of cooperative crops. Here, I give an overview of modern kin selection theory and consider how it explains three key strategies for designing cooperative crops: (1) selection for a less-competitive plant type (a 'communal ideotype'); (2) group-level selection for yield; and (3) exploiting naturally selected cooperation. The first two strategies, using artificial selection, have been successful in the past but suffer from limitations that could hinder future progress. Instead, I propose an alternative strategy and a new 'colonial ideotype' that exploits past natural selection for cooperation among the modules (e.g., branches or stems) of individual plants. More generally, I suggest that Hamiltonian agriculture-a kin selection view of agriculture and plant breeding-transforms our understanding of how to improve crops of the future.","container-title":"Evolutionary Applications","DOI":"10.1111/eva.13418","ISSN":"1752-4571","issue":"10","journalAbbreviation":"Evol Appl","language":"eng","note":"PMID: 36330299\nPMCID: PMC9624078","page":"1555-1564","source":"PubMed","title":"Kin selection theory and the design of cooperative crops","volume":"15","author":[{"family":"Biernaskie","given":"Jay M."}],"issued":{"date-parts":[["2022",10]]}}}],"schema":"https://github.com/citation-style-language/schema/raw/master/csl-citation.json"} </w:instrText>
      </w:r>
      <w:r w:rsidR="007573EF">
        <w:rPr>
          <w:lang w:val="en-GB"/>
        </w:rPr>
        <w:fldChar w:fldCharType="separate"/>
      </w:r>
      <w:r w:rsidR="007573EF" w:rsidRPr="008C6188">
        <w:rPr>
          <w:rFonts w:cs="Times New Roman"/>
          <w:szCs w:val="24"/>
          <w:lang w:val="en-GB"/>
        </w:rPr>
        <w:t xml:space="preserve">(Montazeaud </w:t>
      </w:r>
      <w:r w:rsidR="007573EF" w:rsidRPr="008C6188">
        <w:rPr>
          <w:rFonts w:cs="Times New Roman"/>
          <w:i/>
          <w:iCs/>
          <w:szCs w:val="24"/>
          <w:lang w:val="en-GB"/>
        </w:rPr>
        <w:t>et al.</w:t>
      </w:r>
      <w:r w:rsidR="007573EF" w:rsidRPr="008C6188">
        <w:rPr>
          <w:rFonts w:cs="Times New Roman"/>
          <w:szCs w:val="24"/>
          <w:lang w:val="en-GB"/>
        </w:rPr>
        <w:t>, 2020; Biernaskie, 2022)</w:t>
      </w:r>
      <w:r w:rsidR="007573EF">
        <w:rPr>
          <w:lang w:val="en-GB"/>
        </w:rPr>
        <w:fldChar w:fldCharType="end"/>
      </w:r>
      <w:r>
        <w:rPr>
          <w:lang w:val="en-GB"/>
        </w:rPr>
        <w:t>. However, they are not straightforward to implement in practice, and they rely on high genetic relatedness between individuals, meaning that they produce varieties in which individuals are genetically homogeneous. Both ecological and agronomic research, in contrast</w:t>
      </w:r>
      <w:del w:id="210" w:author="montazeaud" w:date="2025-02-03T13:55:00Z">
        <w:r w:rsidDel="003A2B37">
          <w:rPr>
            <w:lang w:val="en-GB"/>
          </w:rPr>
          <w:delText>s</w:delText>
        </w:r>
      </w:del>
      <w:r>
        <w:rPr>
          <w:lang w:val="en-GB"/>
        </w:rPr>
        <w:t xml:space="preserve">, suggest that there are multiple benefits to increase genetic diversity within crop stands. For example, mixing different varieties in the same field can be very efficient at limiting pathogen spreads and disease severity </w:t>
      </w:r>
      <w:r>
        <w:fldChar w:fldCharType="begin"/>
      </w:r>
      <w:r>
        <w:rPr>
          <w:lang w:val="en-GB"/>
        </w:rPr>
        <w:instrText xml:space="preserve"> ADDIN ZOTERO_ITEM CSL_CITATION {"citationID":"92pc5xp2","properties":{"formattedCitation":"(Wolfe, 1985; Mundt {\\i{}et al.}, 1995; Zhu {\\i{}et al.}, 2000; Finckh and Wolfe, 2006)","plainCitation":"(Wolfe, 1985; Mundt et al., 1995; Zhu et al., 2000; Finckh and Wolfe, 2006)","noteIndex":0},"citationItems":[{"id":459,"uris":["http://zotero.org/users/3458704/items/FV25V3BU"],"itemData":{"id":459,"type":"article-journal","container-title":"Annual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Pr>
          <w:lang w:val="en-GB"/>
        </w:rPr>
        <w:fldChar w:fldCharType="separate"/>
      </w:r>
      <w:r w:rsidRPr="004E258C">
        <w:rPr>
          <w:rFonts w:cs="Times New Roman"/>
          <w:szCs w:val="24"/>
          <w:lang w:val="en-GB"/>
        </w:rPr>
        <w:t xml:space="preserve">(Wolfe, 1985; Mundt </w:t>
      </w:r>
      <w:r w:rsidRPr="004E258C">
        <w:rPr>
          <w:rFonts w:cs="Times New Roman"/>
          <w:i/>
          <w:iCs/>
          <w:szCs w:val="24"/>
          <w:lang w:val="en-GB"/>
        </w:rPr>
        <w:t>et al.</w:t>
      </w:r>
      <w:r w:rsidRPr="004E258C">
        <w:rPr>
          <w:rFonts w:cs="Times New Roman"/>
          <w:szCs w:val="24"/>
          <w:lang w:val="en-GB"/>
        </w:rPr>
        <w:t xml:space="preserve">, 1995; Zhu </w:t>
      </w:r>
      <w:r w:rsidRPr="004E258C">
        <w:rPr>
          <w:rFonts w:cs="Times New Roman"/>
          <w:i/>
          <w:iCs/>
          <w:szCs w:val="24"/>
          <w:lang w:val="en-GB"/>
        </w:rPr>
        <w:t>et al.</w:t>
      </w:r>
      <w:r w:rsidRPr="004E258C">
        <w:rPr>
          <w:rFonts w:cs="Times New Roman"/>
          <w:szCs w:val="24"/>
          <w:lang w:val="en-GB"/>
        </w:rPr>
        <w:t>, 2000; Finckh and Wolfe, 2006)</w:t>
      </w:r>
      <w:r>
        <w:rPr>
          <w:lang w:val="en-GB"/>
        </w:rPr>
        <w:fldChar w:fldCharType="end"/>
      </w:r>
      <w:r>
        <w:rPr>
          <w:lang w:val="en-GB"/>
        </w:rPr>
        <w:t>, and, on average, varietal mixtures yield 2-5% more than expected on the basis of their pure stand components, which is known as overyielding (</w:t>
      </w:r>
      <w:proofErr w:type="spellStart"/>
      <w:r w:rsidRPr="00121A9C">
        <w:rPr>
          <w:rFonts w:cs="Times New Roman"/>
          <w:szCs w:val="24"/>
          <w:lang w:val="en-GB"/>
        </w:rPr>
        <w:t>Kiær</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xml:space="preserve">, 2009; Borg </w:t>
      </w:r>
      <w:r w:rsidRPr="00121A9C">
        <w:rPr>
          <w:rFonts w:cs="Times New Roman"/>
          <w:i/>
          <w:iCs/>
          <w:szCs w:val="24"/>
          <w:lang w:val="en-GB"/>
        </w:rPr>
        <w:t>et al.</w:t>
      </w:r>
      <w:r w:rsidRPr="00121A9C">
        <w:rPr>
          <w:rFonts w:cs="Times New Roman"/>
          <w:szCs w:val="24"/>
          <w:lang w:val="en-GB"/>
        </w:rPr>
        <w:t xml:space="preserve">, 2018; Reiss and Drinkwater, 2018; </w:t>
      </w:r>
      <w:proofErr w:type="spellStart"/>
      <w:r w:rsidRPr="00121A9C">
        <w:rPr>
          <w:rFonts w:cs="Times New Roman"/>
          <w:szCs w:val="24"/>
          <w:lang w:val="en-GB"/>
        </w:rPr>
        <w:t>Beillouin</w:t>
      </w:r>
      <w:proofErr w:type="spellEnd"/>
      <w:r w:rsidRPr="00121A9C">
        <w:rPr>
          <w:rFonts w:cs="Times New Roman"/>
          <w:szCs w:val="24"/>
          <w:lang w:val="en-GB"/>
        </w:rPr>
        <w:t xml:space="preserve"> </w:t>
      </w:r>
      <w:r w:rsidRPr="00121A9C">
        <w:rPr>
          <w:rFonts w:cs="Times New Roman"/>
          <w:i/>
          <w:iCs/>
          <w:szCs w:val="24"/>
          <w:lang w:val="en-GB"/>
        </w:rPr>
        <w:t>et al.</w:t>
      </w:r>
      <w:r w:rsidRPr="00121A9C">
        <w:rPr>
          <w:rFonts w:cs="Times New Roman"/>
          <w:szCs w:val="24"/>
          <w:lang w:val="en-GB"/>
        </w:rPr>
        <w:t>, 2021)</w:t>
      </w:r>
      <w:r>
        <w:rPr>
          <w:rFonts w:cs="Times New Roman"/>
          <w:szCs w:val="24"/>
          <w:lang w:val="en-GB"/>
        </w:rPr>
        <w:t>.</w:t>
      </w:r>
    </w:p>
    <w:p w14:paraId="3F9BBA5B" w14:textId="235C5DC5" w:rsidR="00F42E01" w:rsidRDefault="007B262D" w:rsidP="002521C8">
      <w:pPr>
        <w:rPr>
          <w:ins w:id="211" w:author="montazeaud" w:date="2025-02-03T17:34:00Z"/>
          <w:lang w:val="en-GB"/>
        </w:rPr>
      </w:pPr>
      <w:bookmarkStart w:id="212" w:name="_Hlk191559815"/>
      <w:r>
        <w:rPr>
          <w:lang w:val="en-GB"/>
        </w:rPr>
        <w:t xml:space="preserve">Reducing intra-specific competition for resources while </w:t>
      </w:r>
      <w:del w:id="213" w:author="montazeaud" w:date="2025-02-03T13:56:00Z">
        <w:r w:rsidDel="003A2B37">
          <w:rPr>
            <w:lang w:val="en-GB"/>
          </w:rPr>
          <w:delText xml:space="preserve">maintaining </w:delText>
        </w:r>
      </w:del>
      <w:ins w:id="214" w:author="montazeaud" w:date="2025-02-03T13:56:00Z">
        <w:r w:rsidR="003A2B37">
          <w:rPr>
            <w:lang w:val="en-GB"/>
          </w:rPr>
          <w:t xml:space="preserve">increasing </w:t>
        </w:r>
      </w:ins>
      <w:r>
        <w:rPr>
          <w:lang w:val="en-GB"/>
        </w:rPr>
        <w:t xml:space="preserve">genetic diversity in the field could thus be the most optimal way to take advantage of intra-specific plant-plant interactions in agriculture. Two ecological mechanisms are known to </w:t>
      </w:r>
      <w:del w:id="215" w:author="montazeaud" w:date="2025-02-27T16:07:00Z">
        <w:r w:rsidDel="00493268">
          <w:rPr>
            <w:lang w:val="en-GB"/>
          </w:rPr>
          <w:delText xml:space="preserve">reduce </w:delText>
        </w:r>
      </w:del>
      <w:ins w:id="216" w:author="montazeaud" w:date="2025-02-27T16:07:00Z">
        <w:r w:rsidR="00493268">
          <w:rPr>
            <w:lang w:val="en-GB"/>
          </w:rPr>
          <w:t xml:space="preserve">affect </w:t>
        </w:r>
      </w:ins>
      <w:r>
        <w:rPr>
          <w:lang w:val="en-GB"/>
        </w:rPr>
        <w:t>competition in diversified plant communities: the niche complementarity effect and the selection effect</w:t>
      </w:r>
      <w:r w:rsidR="007573EF">
        <w:rPr>
          <w:lang w:val="en-GB"/>
        </w:rPr>
        <w:t xml:space="preserve"> </w:t>
      </w:r>
      <w:r w:rsidR="007573EF">
        <w:rPr>
          <w:lang w:val="en-GB"/>
        </w:rPr>
        <w:fldChar w:fldCharType="begin"/>
      </w:r>
      <w:r w:rsidR="007573EF">
        <w:rPr>
          <w:lang w:val="en-GB"/>
        </w:rPr>
        <w:instrText xml:space="preserve"> ADDIN ZOTERO_ITEM CSL_CITATION {"citationID":"7EZ5X1ww","properties":{"formattedCitation":"(Loreau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7573EF">
        <w:rPr>
          <w:lang w:val="en-GB"/>
        </w:rPr>
        <w:fldChar w:fldCharType="separate"/>
      </w:r>
      <w:r w:rsidR="007573EF" w:rsidRPr="007573EF">
        <w:rPr>
          <w:rFonts w:cs="Times New Roman"/>
          <w:lang w:val="en-GB"/>
        </w:rPr>
        <w:t>(Loreau and Hector, 2001)</w:t>
      </w:r>
      <w:r w:rsidR="007573EF">
        <w:rPr>
          <w:lang w:val="en-GB"/>
        </w:rPr>
        <w:fldChar w:fldCharType="end"/>
      </w:r>
      <w:r>
        <w:rPr>
          <w:lang w:val="en-GB"/>
        </w:rPr>
        <w:t xml:space="preserve">. </w:t>
      </w:r>
      <w:ins w:id="217" w:author="montazeaud" w:date="2025-02-27T16:07:00Z">
        <w:r w:rsidR="00493268">
          <w:rPr>
            <w:lang w:val="en-GB"/>
          </w:rPr>
          <w:t xml:space="preserve">Both effects can be either </w:t>
        </w:r>
        <w:r w:rsidR="00493268" w:rsidRPr="00BD6E39">
          <w:rPr>
            <w:lang w:val="en-GB"/>
          </w:rPr>
          <w:t>positive or negative in</w:t>
        </w:r>
        <w:r w:rsidR="00493268">
          <w:rPr>
            <w:lang w:val="en-GB"/>
          </w:rPr>
          <w:t xml:space="preserve"> sign. </w:t>
        </w:r>
      </w:ins>
      <w:r>
        <w:rPr>
          <w:lang w:val="en-GB"/>
        </w:rPr>
        <w:t xml:space="preserve">The niche complementarity effect results from </w:t>
      </w:r>
      <w:ins w:id="218" w:author="montazeaud" w:date="2025-02-27T16:08:00Z">
        <w:r w:rsidR="00493268">
          <w:rPr>
            <w:lang w:val="en-GB"/>
          </w:rPr>
          <w:t xml:space="preserve">niche segregation between species: because different species use different </w:t>
        </w:r>
      </w:ins>
      <w:ins w:id="219" w:author="montazeaud" w:date="2025-02-27T16:09:00Z">
        <w:r w:rsidR="00493268">
          <w:rPr>
            <w:lang w:val="en-GB"/>
          </w:rPr>
          <w:t>resources</w:t>
        </w:r>
      </w:ins>
      <w:ins w:id="220" w:author="montazeaud" w:date="2025-02-27T16:08:00Z">
        <w:r w:rsidR="00493268">
          <w:rPr>
            <w:lang w:val="en-GB"/>
          </w:rPr>
          <w:t xml:space="preserve"> (or use the same resources differently, e.g., at different times), the species grown together are more efficient at using the global pool of </w:t>
        </w:r>
      </w:ins>
      <w:ins w:id="221" w:author="montazeaud" w:date="2025-02-27T16:09:00Z">
        <w:r w:rsidR="00493268">
          <w:rPr>
            <w:lang w:val="en-GB"/>
          </w:rPr>
          <w:t>resources</w:t>
        </w:r>
      </w:ins>
      <w:ins w:id="222" w:author="montazeaud" w:date="2025-02-27T16:08:00Z">
        <w:r w:rsidR="00493268">
          <w:rPr>
            <w:lang w:val="en-GB"/>
          </w:rPr>
          <w:t xml:space="preserve"> than the </w:t>
        </w:r>
      </w:ins>
      <w:ins w:id="223" w:author="montazeaud" w:date="2025-02-27T16:09:00Z">
        <w:r w:rsidR="00493268">
          <w:rPr>
            <w:lang w:val="en-GB"/>
          </w:rPr>
          <w:t xml:space="preserve">individual species in pure stands. In that case, the niche complementarity effect is positive: on average, all species benefit from </w:t>
        </w:r>
      </w:ins>
      <w:ins w:id="224" w:author="montazeaud" w:date="2025-02-27T16:10:00Z">
        <w:r w:rsidR="00493268">
          <w:rPr>
            <w:lang w:val="en-GB"/>
          </w:rPr>
          <w:t xml:space="preserve">reduced competition when </w:t>
        </w:r>
      </w:ins>
      <w:ins w:id="225" w:author="montazeaud" w:date="2025-02-27T16:09:00Z">
        <w:r w:rsidR="00493268">
          <w:rPr>
            <w:lang w:val="en-GB"/>
          </w:rPr>
          <w:t>grown with an interspecific neighbour</w:t>
        </w:r>
      </w:ins>
      <w:ins w:id="226" w:author="montazeaud" w:date="2025-02-27T16:10:00Z">
        <w:r w:rsidR="00493268">
          <w:rPr>
            <w:lang w:val="en-GB"/>
          </w:rPr>
          <w:t xml:space="preserve"> </w:t>
        </w:r>
      </w:ins>
      <w:del w:id="227" w:author="montazeaud" w:date="2025-02-27T16:10:00Z">
        <w:r w:rsidDel="00493268">
          <w:rPr>
            <w:lang w:val="en-GB"/>
          </w:rPr>
          <w:delText>differences in ecological niches between species that have different resource requirements and hence experience less competition</w:delText>
        </w:r>
        <w:r w:rsidR="007573EF" w:rsidDel="00493268">
          <w:rPr>
            <w:lang w:val="en-GB"/>
          </w:rPr>
          <w:delText xml:space="preserve"> </w:delText>
        </w:r>
      </w:del>
      <w:r w:rsidR="007573EF">
        <w:rPr>
          <w:lang w:val="en-GB"/>
        </w:rPr>
        <w:fldChar w:fldCharType="begin"/>
      </w:r>
      <w:r w:rsidR="007573EF">
        <w:rPr>
          <w:lang w:val="en-GB"/>
        </w:rPr>
        <w:instrText xml:space="preserve"> ADDIN ZOTERO_ITEM CSL_CITATION {"citationID":"c8KXZLoJ","properties":{"formattedCitation":"(MacArthur and Levins, 1967)","plainCitation":"(MacArthur and Levins, 1967)","noteIndex":0},"citationItems":[{"id":192,"uris":["http://zotero.org/users/3458704/items/R5NZUP5T"],"itemData":{"id":192,"type":"article-journal","abstract":"1. There is a limit to the similarity (and hence to the number) of competing species which can coexist. The total number of species is proportional to the total range of the environment divided by the niche breadth of the species. The number is reduced by unequal abundance of resources but increased by adding to the dimensionality of the niche. Niche breadth is increased with increased environmental uncertainty and with decreased productivity. 2. There is a different evolutionary limit, L, to the similarity of two coexisting species such that a) If two species are more similar than L, a third intermediate species will converge toward the nearer of the pair. b) If two species are more different than L, a third intermediate species will diverge from either toward a phenotype intermediate between the two.","container-title":"The American Naturalist","ISSN":"0003-0147","issue":"921","page":"377-385","source":"JSTOR","title":"The limiting similarity, convergence, and divergence of coexisting species","volume":"101","author":[{"family":"MacArthur","given":"Robert"},{"family":"Levins","given":"Richard"}],"issued":{"date-parts":[["1967"]]}}}],"schema":"https://github.com/citation-style-language/schema/raw/master/csl-citation.json"} </w:instrText>
      </w:r>
      <w:r w:rsidR="007573EF">
        <w:rPr>
          <w:lang w:val="en-GB"/>
        </w:rPr>
        <w:fldChar w:fldCharType="separate"/>
      </w:r>
      <w:r w:rsidR="007573EF" w:rsidRPr="007573EF">
        <w:rPr>
          <w:rFonts w:cs="Times New Roman"/>
          <w:lang w:val="en-GB"/>
        </w:rPr>
        <w:t>(MacArthur and Levins, 1967)</w:t>
      </w:r>
      <w:r w:rsidR="007573EF">
        <w:rPr>
          <w:lang w:val="en-GB"/>
        </w:rPr>
        <w:fldChar w:fldCharType="end"/>
      </w:r>
      <w:del w:id="228" w:author="montazeaud" w:date="2025-02-27T16:10:00Z">
        <w:r w:rsidDel="00493268">
          <w:rPr>
            <w:lang w:val="en-GB"/>
          </w:rPr>
          <w:delText xml:space="preserve">, which ultimately translates into </w:delText>
        </w:r>
        <w:r w:rsidR="005C56DB" w:rsidDel="00493268">
          <w:rPr>
            <w:lang w:val="en-GB"/>
          </w:rPr>
          <w:delText xml:space="preserve">a higher biomass production in mixture </w:delText>
        </w:r>
        <w:r w:rsidDel="00493268">
          <w:rPr>
            <w:lang w:val="en-GB"/>
          </w:rPr>
          <w:delText xml:space="preserve">(e.g., </w:delText>
        </w:r>
        <w:r w:rsidDel="00493268">
          <w:fldChar w:fldCharType="begin"/>
        </w:r>
        <w:r w:rsidDel="00493268">
          <w:rPr>
            <w:lang w:val="en-GB"/>
          </w:rPr>
          <w:delInstrText>ADDIN ZOTERO_ITEM CSL_CITATION {"citationID":"cuIzm1KN","properties":{"formattedCitation":"(Roscher et al. 2008; Mueller et al. 2013)","plainCitation":"(Roscher et al. 2008; Mueller et al. 2013)","dontUpdate":true,"noteIndex":0},"citationItems":[{"id":428,"uris":["http://zotero.org/users/3458704/items/4D8VIR7W"],"itemData":{"id":428,"type":"article-journal","abstract":"*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w:delInstrText>
        </w:r>
        <w:r w:rsidDel="00493268">
          <w:rPr>
            <w:lang w:val="en-GB"/>
          </w:rPr>
          <w:fldChar w:fldCharType="separate"/>
        </w:r>
        <w:r w:rsidDel="00493268">
          <w:rPr>
            <w:rFonts w:cs="Times New Roman"/>
            <w:lang w:val="en-GB"/>
          </w:rPr>
          <w:delText>Roscher et al. 2008; Mueller et al. 2013)</w:delText>
        </w:r>
        <w:r w:rsidDel="00493268">
          <w:rPr>
            <w:lang w:val="en-GB"/>
          </w:rPr>
          <w:fldChar w:fldCharType="end"/>
        </w:r>
      </w:del>
      <w:r>
        <w:rPr>
          <w:lang w:val="en-GB"/>
        </w:rPr>
        <w:t xml:space="preserve">. </w:t>
      </w:r>
      <w:ins w:id="229" w:author="montazeaud" w:date="2025-02-03T15:56:00Z">
        <w:r w:rsidR="00172199">
          <w:rPr>
            <w:lang w:val="en-GB"/>
          </w:rPr>
          <w:t xml:space="preserve">In natural plant communities, </w:t>
        </w:r>
      </w:ins>
      <w:ins w:id="230" w:author="montazeaud" w:date="2025-02-04T14:18:00Z">
        <w:r w:rsidR="0023709A">
          <w:rPr>
            <w:lang w:val="en-GB"/>
          </w:rPr>
          <w:t xml:space="preserve">rooting depth </w:t>
        </w:r>
      </w:ins>
      <w:ins w:id="231" w:author="montazeaud" w:date="2025-02-04T14:19:00Z">
        <w:r w:rsidR="0023709A">
          <w:rPr>
            <w:lang w:val="en-GB"/>
          </w:rPr>
          <w:lastRenderedPageBreak/>
          <w:t xml:space="preserve">differences </w:t>
        </w:r>
      </w:ins>
      <w:ins w:id="232" w:author="montazeaud" w:date="2025-02-04T14:18:00Z">
        <w:r w:rsidR="0023709A">
          <w:rPr>
            <w:lang w:val="en-GB"/>
          </w:rPr>
          <w:t>between species are</w:t>
        </w:r>
      </w:ins>
      <w:ins w:id="233" w:author="montazeaud" w:date="2025-02-04T14:19:00Z">
        <w:r w:rsidR="0023709A">
          <w:rPr>
            <w:lang w:val="en-GB"/>
          </w:rPr>
          <w:t xml:space="preserve"> </w:t>
        </w:r>
      </w:ins>
      <w:ins w:id="234" w:author="montazeaud" w:date="2025-02-04T14:18:00Z">
        <w:r w:rsidR="0023709A">
          <w:rPr>
            <w:lang w:val="en-GB"/>
          </w:rPr>
          <w:t xml:space="preserve">believed to be a major driver of </w:t>
        </w:r>
      </w:ins>
      <w:ins w:id="235" w:author="montazeaud" w:date="2025-02-04T14:08:00Z">
        <w:r w:rsidR="00B23F99">
          <w:rPr>
            <w:lang w:val="en-GB"/>
          </w:rPr>
          <w:t>belowground</w:t>
        </w:r>
      </w:ins>
      <w:ins w:id="236" w:author="montazeaud" w:date="2025-02-27T14:28:00Z">
        <w:r w:rsidR="00B1742D">
          <w:rPr>
            <w:lang w:val="en-GB"/>
          </w:rPr>
          <w:t xml:space="preserve"> positive</w:t>
        </w:r>
      </w:ins>
      <w:ins w:id="237" w:author="montazeaud" w:date="2025-02-04T14:08:00Z">
        <w:r w:rsidR="00B23F99">
          <w:rPr>
            <w:lang w:val="en-GB"/>
          </w:rPr>
          <w:t xml:space="preserve"> complementarity effects </w:t>
        </w:r>
      </w:ins>
      <w:r w:rsidR="009C44E5">
        <w:rPr>
          <w:lang w:val="en-GB"/>
        </w:rPr>
        <w:fldChar w:fldCharType="begin"/>
      </w:r>
      <w:r w:rsidR="009C44E5">
        <w:rPr>
          <w:lang w:val="en-GB"/>
        </w:rPr>
        <w:instrText xml:space="preserve"> ADDIN ZOTERO_ITEM CSL_CITATION {"citationID":"saXtn1Te","properties":{"formattedCitation":"(Parrish and Bazzaz, 1976; Mueller {\\i{}et al.}, 2013)","plainCitation":"(Parrish and Bazzaz, 1976; Mueller et al., 2013)","noteIndex":0},"citationItems":[{"id":184,"uris":["http://zotero.org/users/3458704/items/VR8JT7IU"],"itemData":{"id":184,"type":"article-journal","abstract":"Weekly root extension of six successional annuals in glass—faced boxes was measured over a growing season in 42 soil resource states. Niche breadth and overlap were calculated and compared to values obtained from publish root diagrams of eight tall grass prairie species. Differences in use of soil resources by the successional species were found and interpreted as primitive niche separation to avoid competition. Temporal displacement in absorption of moisture and nutrients is apparently important only to one species (Ipomoea hederacea). The six species showed marked differences in total composition of N, K, Ca, and Mg, although proportional similarities in nutrient use were high. The dominants of the successional community, Setaria faberii, Polygonum pensylvanicum and Ambrosia artemisiifolia had broader niches than the species with lower biomass and density. Two—dimensional overlap matrices in time and space showed Chenopodium album and Setaria to be highest in mean overall overlap, Polygonum and Ambrosia to be intermediate, and Abutilon theophrasti and Ipomoea to be lowest. The use of multidimensional resource states in the construction of an overlap matrix incorporating more than one parameter of the niche hypervolume was shown to be more useful than the multiplication of overlaps along each of the two parameters, space and time. Mean overlap in the use of underground space was considerably lower in the mature community (prairie) than in the successional community (oldfield). This corroborates the hypothesis that competition is less important in the evolution of fugitive species of the oldfield than of equilibrium species of the prairie.","container-title":"Ecology","DOI":"10.2307/1935052","ISSN":"1939-9170","issue":"6","language":"en","page":"1281-1288","source":"Wiley Online Library","title":"Underground niche separation in successional plants","volume":"57","author":[{"family":"Parrish","given":"J. a. D."},{"family":"Bazzaz","given":"F. A."}],"issued":{"date-parts":[["1976",11,1]]}}},{"id":201,"uris":["http://zotero.org/users/3458704/items/AW33X7DQ"],"itemData":{"id":201,"type":"article-journal","abstract":"The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9C44E5">
        <w:rPr>
          <w:lang w:val="en-GB"/>
        </w:rPr>
        <w:fldChar w:fldCharType="separate"/>
      </w:r>
      <w:r w:rsidR="009C44E5" w:rsidRPr="009C44E5">
        <w:rPr>
          <w:rFonts w:cs="Times New Roman"/>
          <w:szCs w:val="24"/>
          <w:lang w:val="en-GB"/>
          <w:rPrChange w:id="238" w:author="montazeaud" w:date="2025-02-03T16:10:00Z">
            <w:rPr>
              <w:rFonts w:cs="Times New Roman"/>
              <w:szCs w:val="24"/>
            </w:rPr>
          </w:rPrChange>
        </w:rPr>
        <w:t xml:space="preserve">(Parrish and Bazzaz, 1976; Mueller </w:t>
      </w:r>
      <w:r w:rsidR="009C44E5" w:rsidRPr="009C44E5">
        <w:rPr>
          <w:rFonts w:cs="Times New Roman"/>
          <w:i/>
          <w:iCs/>
          <w:szCs w:val="24"/>
          <w:lang w:val="en-GB"/>
          <w:rPrChange w:id="239" w:author="montazeaud" w:date="2025-02-03T16:10:00Z">
            <w:rPr>
              <w:rFonts w:cs="Times New Roman"/>
              <w:i/>
              <w:iCs/>
              <w:szCs w:val="24"/>
            </w:rPr>
          </w:rPrChange>
        </w:rPr>
        <w:t>et al.</w:t>
      </w:r>
      <w:r w:rsidR="009C44E5" w:rsidRPr="009C44E5">
        <w:rPr>
          <w:rFonts w:cs="Times New Roman"/>
          <w:szCs w:val="24"/>
          <w:lang w:val="en-GB"/>
          <w:rPrChange w:id="240" w:author="montazeaud" w:date="2025-02-03T16:10:00Z">
            <w:rPr>
              <w:rFonts w:cs="Times New Roman"/>
              <w:szCs w:val="24"/>
            </w:rPr>
          </w:rPrChange>
        </w:rPr>
        <w:t>, 2013)</w:t>
      </w:r>
      <w:r w:rsidR="009C44E5">
        <w:rPr>
          <w:lang w:val="en-GB"/>
        </w:rPr>
        <w:fldChar w:fldCharType="end"/>
      </w:r>
      <w:ins w:id="241" w:author="montazeaud" w:date="2025-02-03T15:56:00Z">
        <w:r w:rsidR="00172199">
          <w:rPr>
            <w:lang w:val="en-GB"/>
          </w:rPr>
          <w:t>.</w:t>
        </w:r>
      </w:ins>
      <w:ins w:id="242" w:author="montazeaud" w:date="2025-02-04T14:09:00Z">
        <w:r w:rsidR="00B23F99">
          <w:rPr>
            <w:lang w:val="en-GB"/>
          </w:rPr>
          <w:t xml:space="preserve"> </w:t>
        </w:r>
      </w:ins>
      <w:ins w:id="243" w:author="montazeaud" w:date="2025-02-11T18:07:00Z">
        <w:r w:rsidR="001B7650">
          <w:rPr>
            <w:lang w:val="en-GB"/>
          </w:rPr>
          <w:t>While rooting depth differences have never been associated with complementarity effects in varietal mixtures</w:t>
        </w:r>
      </w:ins>
      <w:ins w:id="244" w:author="montazeaud" w:date="2025-02-11T18:08:00Z">
        <w:r w:rsidR="001B7650">
          <w:rPr>
            <w:lang w:val="en-GB"/>
          </w:rPr>
          <w:t xml:space="preserve"> </w:t>
        </w:r>
        <w:r w:rsidR="001B7650">
          <w:rPr>
            <w:lang w:val="en-GB"/>
          </w:rPr>
          <w:fldChar w:fldCharType="begin"/>
        </w:r>
        <w:r w:rsidR="001B7650">
          <w:rPr>
            <w:lang w:val="en-GB"/>
          </w:rPr>
          <w: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1B7650">
          <w:rPr>
            <w:lang w:val="en-GB"/>
          </w:rPr>
          <w:fldChar w:fldCharType="separate"/>
        </w:r>
        <w:r w:rsidR="001B7650" w:rsidRPr="00635BEB">
          <w:rPr>
            <w:rFonts w:cs="Times New Roman"/>
            <w:szCs w:val="24"/>
            <w:lang w:val="en-GB"/>
          </w:rPr>
          <w:t xml:space="preserve">(Montazeaud </w:t>
        </w:r>
        <w:r w:rsidR="001B7650" w:rsidRPr="00635BEB">
          <w:rPr>
            <w:rFonts w:cs="Times New Roman"/>
            <w:i/>
            <w:iCs/>
            <w:szCs w:val="24"/>
            <w:lang w:val="en-GB"/>
          </w:rPr>
          <w:t>et al.</w:t>
        </w:r>
        <w:r w:rsidR="001B7650" w:rsidRPr="00635BEB">
          <w:rPr>
            <w:rFonts w:cs="Times New Roman"/>
            <w:szCs w:val="24"/>
            <w:lang w:val="en-GB"/>
          </w:rPr>
          <w:t>, 2018)</w:t>
        </w:r>
        <w:r w:rsidR="001B7650">
          <w:rPr>
            <w:lang w:val="en-GB"/>
          </w:rPr>
          <w:fldChar w:fldCharType="end"/>
        </w:r>
      </w:ins>
      <w:ins w:id="245" w:author="montazeaud" w:date="2025-02-11T18:07:00Z">
        <w:r w:rsidR="001B7650">
          <w:rPr>
            <w:lang w:val="en-GB"/>
          </w:rPr>
          <w:t xml:space="preserve">, </w:t>
        </w:r>
      </w:ins>
      <w:ins w:id="246" w:author="montazeaud" w:date="2025-02-11T18:10:00Z">
        <w:r w:rsidR="000E714F">
          <w:rPr>
            <w:lang w:val="en-GB"/>
          </w:rPr>
          <w:t>complementarity spatial root distribution can improve water and nutrient uptake in more complex crop assemblages</w:t>
        </w:r>
      </w:ins>
      <w:ins w:id="247" w:author="montazeaud" w:date="2025-02-11T18:11:00Z">
        <w:r w:rsidR="000E714F">
          <w:rPr>
            <w:lang w:val="en-GB"/>
          </w:rPr>
          <w:t xml:space="preserve"> that associate species with contrasted root architectures</w:t>
        </w:r>
      </w:ins>
      <w:ins w:id="248" w:author="montazeaud" w:date="2025-02-11T18:09:00Z">
        <w:r w:rsidR="001B7650">
          <w:rPr>
            <w:lang w:val="en-GB"/>
          </w:rPr>
          <w:t xml:space="preserve"> </w:t>
        </w:r>
      </w:ins>
      <w:ins w:id="249" w:author="montazeaud" w:date="2025-02-11T18:08:00Z">
        <w:r w:rsidR="001B7650">
          <w:rPr>
            <w:lang w:val="en-GB"/>
          </w:rPr>
          <w:fldChar w:fldCharType="begin"/>
        </w:r>
        <w:r w:rsidR="001B7650">
          <w:rPr>
            <w:lang w:val="en-GB"/>
          </w:rPr>
          <w: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1B7650">
          <w:rPr>
            <w:lang w:val="en-GB"/>
          </w:rPr>
          <w:fldChar w:fldCharType="separate"/>
        </w:r>
        <w:r w:rsidR="001B7650" w:rsidRPr="00635BEB">
          <w:rPr>
            <w:rFonts w:cs="Times New Roman"/>
            <w:szCs w:val="24"/>
            <w:lang w:val="en-GB"/>
          </w:rPr>
          <w:t>(Postma and Lynch, 2012; Schmutz and Schöb, 2023)</w:t>
        </w:r>
        <w:r w:rsidR="001B7650">
          <w:rPr>
            <w:lang w:val="en-GB"/>
          </w:rPr>
          <w:fldChar w:fldCharType="end"/>
        </w:r>
        <w:r w:rsidR="001B7650">
          <w:rPr>
            <w:lang w:val="en-GB"/>
          </w:rPr>
          <w:t xml:space="preserve">. </w:t>
        </w:r>
      </w:ins>
      <w:ins w:id="250" w:author="montazeaud" w:date="2025-02-27T16:11:00Z">
        <w:r w:rsidR="00493268">
          <w:rPr>
            <w:lang w:val="en-GB"/>
          </w:rPr>
          <w:t xml:space="preserve">In some cases, complementarity effects can also be negative, meaning that all the species produce less biomass in the mixture than they do in pure stands. This can be caused by physical or chemical interferences between the species, e.g., when some species attract the pathogens from other species </w:t>
        </w:r>
        <w:r w:rsidR="00493268">
          <w:rPr>
            <w:lang w:val="en-GB"/>
          </w:rPr>
          <w:fldChar w:fldCharType="begin"/>
        </w:r>
        <w:r w:rsidR="00493268">
          <w:rPr>
            <w:lang w:val="en-GB"/>
          </w:rPr>
          <w:instrText xml:space="preserve"> ADDIN ZOTERO_ITEM CSL_CITATION {"citationID":"ei60LvM9","properties":{"formattedCitation":"(Wardle {\\i{}et al.}, 1998; Loreau and Hector, 2001; Polley {\\i{}et al.}, 2003)","plainCitation":"(Wardle et al., 1998; Loreau and Hector, 2001; Polley et al., 2003)","noteIndex":0},"citationItems":[{"id":3775,"uris":["http://zotero.org/users/3458704/items/89688UC5"],"itemData":{"id":3775,"type":"article-journal","abstract":"Allelopathy is an interference mechanism by which plants release chemicals which affect other plants; while it has often been proposed as a mechanism for influencing plant populations and communities, its acceptance by plant ecologists has been limited because of methodological problems as well as difficulties of relating the results of bioassays used for testing allelopathy to vegetation patterns in the field. Here we argue that the concept of allelopathy is more appropriately applied at the ecosystem-level, rather than the traditional population/community level of resolution. Firstly, we consider the wide ranging effects of secondary metabolites (widely regarded as allelochemicals) on organisms and processes which regulate ecosystem function, including herbivory, decomposition and nutrient mineralization. It is apparent that plants with allelopathic potential against other organisms induce net changes in ecosystem properties, which may in turn impact upon the plant community in the longer term. We then illustrate these concepts using two contrasting examples of how invasive plant species with allelopathic potential may alter ecosystem properties through the production of secondary metabolites, i.e. Carduus nutans (nodding thistle) in New Zealand pastures and Empetrum hermaphroditum (crowberry) in Swedish boreal forests. In both cases the production of secondary metabolites by the invasive species induces important effects on other organisms and key processes, which help determine how the ecosystem functions and ultimately the structure of the plant community. These examples help demonstrate that the concept of allelopathy is most effectively applied at the ecosystem-level of resolution, rather than at the population-level (i.e. plant-plant interference).","container-title":"Biological Reviews","DOI":"10.1111/j.1469-185X.1998.tb00033.x","ISSN":"1469-185X","issue":"3","language":"en","note":"_eprint: https://onlinelibrary.wiley.com/doi/pdf/10.1111/j.1469-185X.1998.tb00033.x","page":"305-319","source":"Wiley Online Library","title":"An ecosystem-level perspective of allelopathy","volume":"73","author":[{"family":"Wardle","given":"David A."},{"family":"Nilsson","given":"Marie-Charlotte"},{"family":"Gallet","given":"Christiane"},{"family":"Zackrisson","given":"Olle"}],"issued":{"date-parts":[["1998"]]}}},{"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id":127,"uris":["http://zotero.org/users/3458704/items/Y6P3DAFL"],"itemData":{"id":127,"type":"article-journal","abstract":"Plant species richness influences primary productivity via mechanisms that (1) favour species with particular traits (selection effect) and (2) promote niche differentiation between species (complementarity). Influences of species evenness, plant density and other properties of plant communities on productivity are poorly defined, but may depend on whether selection or complementarity prevails in species mixtures. We predicted that selection effects are insensitive to species evenness but increase with plant density, and that the converse is true for complementarity. To test predictions, we grew three species of annuals in monocultures and in three-species mixtures in which evenness of established plants was varied at each of three plant densities in a cultivated field in Texas, USA. Above-ground biomass was smaller in mixtures than expected from monocultures because of negative ‘complementarity’ and a negative selection effect. Neither selection nor complementarity varied with species evenness, but selection effects increased at the greatest plant density as predicted.","container-title":"Ecology Letters","DOI":"10.1046/j.1461-0248.2003.00422.x","ISSN":"1461-0248","issue":"3","language":"en","page":"248-256","source":"Wiley Online Library","title":"Do species evenness and plant density influence the magnitude of selection and complementarity effects in annual plant species mixtures?","volume":"6","author":[{"family":"Polley","given":"H. Wayne"},{"family":"Wilsey","given":"Brian J."},{"family":"Derner","given":"Justin D."}],"issued":{"date-parts":[["2003"]]}}}],"schema":"https://github.com/citation-style-language/schema/raw/master/csl-citation.json"} </w:instrText>
        </w:r>
        <w:r w:rsidR="00493268">
          <w:rPr>
            <w:lang w:val="en-GB"/>
          </w:rPr>
          <w:fldChar w:fldCharType="separate"/>
        </w:r>
        <w:r w:rsidR="00493268" w:rsidRPr="002412F6">
          <w:rPr>
            <w:rFonts w:cs="Times New Roman"/>
            <w:szCs w:val="24"/>
            <w:lang w:val="en-GB"/>
          </w:rPr>
          <w:t xml:space="preserve">(Wardle </w:t>
        </w:r>
        <w:r w:rsidR="00493268" w:rsidRPr="002412F6">
          <w:rPr>
            <w:rFonts w:cs="Times New Roman"/>
            <w:i/>
            <w:iCs/>
            <w:szCs w:val="24"/>
            <w:lang w:val="en-GB"/>
          </w:rPr>
          <w:t>et al.</w:t>
        </w:r>
        <w:r w:rsidR="00493268" w:rsidRPr="002412F6">
          <w:rPr>
            <w:rFonts w:cs="Times New Roman"/>
            <w:szCs w:val="24"/>
            <w:lang w:val="en-GB"/>
          </w:rPr>
          <w:t xml:space="preserve">, 1998; Loreau and Hector, 2001; Polley </w:t>
        </w:r>
        <w:r w:rsidR="00493268" w:rsidRPr="002412F6">
          <w:rPr>
            <w:rFonts w:cs="Times New Roman"/>
            <w:i/>
            <w:iCs/>
            <w:szCs w:val="24"/>
            <w:lang w:val="en-GB"/>
          </w:rPr>
          <w:t>et al.</w:t>
        </w:r>
        <w:r w:rsidR="00493268" w:rsidRPr="002412F6">
          <w:rPr>
            <w:rFonts w:cs="Times New Roman"/>
            <w:szCs w:val="24"/>
            <w:lang w:val="en-GB"/>
          </w:rPr>
          <w:t>, 2003)</w:t>
        </w:r>
        <w:r w:rsidR="00493268">
          <w:rPr>
            <w:lang w:val="en-GB"/>
          </w:rPr>
          <w:fldChar w:fldCharType="end"/>
        </w:r>
        <w:r w:rsidR="00493268">
          <w:rPr>
            <w:lang w:val="en-GB"/>
          </w:rPr>
          <w:t xml:space="preserve">. </w:t>
        </w:r>
      </w:ins>
      <w:del w:id="251" w:author="montazeaud" w:date="2025-02-11T18:08:00Z">
        <w:r w:rsidR="00172199" w:rsidDel="001B7650">
          <w:rPr>
            <w:lang w:val="en-GB"/>
          </w:rPr>
          <w:fldChar w:fldCharType="begin"/>
        </w:r>
        <w:r w:rsidR="00172199" w:rsidDel="001B7650">
          <w:rPr>
            <w:lang w:val="en-GB"/>
          </w:rPr>
          <w:delInstrText xml:space="preserve"> ADDIN ZOTERO_ITEM CSL_CITATION {"citationID":"VeLqJdx6","properties":{"formattedCitation":"(Montazeaud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delInstrText>
        </w:r>
        <w:r w:rsidR="00172199" w:rsidDel="001B7650">
          <w:rPr>
            <w:lang w:val="en-GB"/>
          </w:rPr>
          <w:fldChar w:fldCharType="separate"/>
        </w:r>
        <w:r w:rsidR="00172199" w:rsidRPr="00172199" w:rsidDel="001B7650">
          <w:rPr>
            <w:rFonts w:cs="Times New Roman"/>
            <w:szCs w:val="24"/>
            <w:lang w:val="en-GB"/>
            <w:rPrChange w:id="252" w:author="montazeaud" w:date="2025-02-03T15:59:00Z">
              <w:rPr>
                <w:rFonts w:cs="Times New Roman"/>
                <w:szCs w:val="24"/>
              </w:rPr>
            </w:rPrChange>
          </w:rPr>
          <w:delText xml:space="preserve">(Montazeaud </w:delText>
        </w:r>
        <w:r w:rsidR="00172199" w:rsidRPr="00172199" w:rsidDel="001B7650">
          <w:rPr>
            <w:rFonts w:cs="Times New Roman"/>
            <w:i/>
            <w:iCs/>
            <w:szCs w:val="24"/>
            <w:lang w:val="en-GB"/>
            <w:rPrChange w:id="253" w:author="montazeaud" w:date="2025-02-03T15:59:00Z">
              <w:rPr>
                <w:rFonts w:cs="Times New Roman"/>
                <w:i/>
                <w:iCs/>
                <w:szCs w:val="24"/>
              </w:rPr>
            </w:rPrChange>
          </w:rPr>
          <w:delText>et al.</w:delText>
        </w:r>
        <w:r w:rsidR="00172199" w:rsidRPr="00172199" w:rsidDel="001B7650">
          <w:rPr>
            <w:rFonts w:cs="Times New Roman"/>
            <w:szCs w:val="24"/>
            <w:lang w:val="en-GB"/>
            <w:rPrChange w:id="254" w:author="montazeaud" w:date="2025-02-03T15:59:00Z">
              <w:rPr>
                <w:rFonts w:cs="Times New Roman"/>
                <w:szCs w:val="24"/>
              </w:rPr>
            </w:rPrChange>
          </w:rPr>
          <w:delText>, 2018)</w:delText>
        </w:r>
        <w:r w:rsidR="00172199" w:rsidDel="001B7650">
          <w:rPr>
            <w:lang w:val="en-GB"/>
          </w:rPr>
          <w:fldChar w:fldCharType="end"/>
        </w:r>
        <w:r w:rsidR="009C44E5" w:rsidDel="001B7650">
          <w:rPr>
            <w:lang w:val="en-GB"/>
          </w:rPr>
          <w:fldChar w:fldCharType="begin"/>
        </w:r>
        <w:r w:rsidR="009C44E5" w:rsidDel="001B7650">
          <w:rPr>
            <w:lang w:val="en-GB"/>
          </w:rPr>
          <w:delInstrText xml:space="preserve"> ADDIN ZOTERO_ITEM CSL_CITATION {"citationID":"IaGQ3hak","properties":{"formattedCitation":"(Postma and Lynch, 2012; Schmutz and Sch\\uc0\\u246{}b, 2023)","plainCitation":"(Postma and Lynch, 2012; Schmutz and Schöb, 2023)","noteIndex":0},"citationItems":[{"id":586,"uris":["http://zotero.org/users/3458704/items/8ZRN9HLR"],"itemData":{"id":586,"type":"article-journal","abstract":"Background and Aims.  During their domestication, maize, bean and squash evolved in polycultures grown by small-scale farmers in the Americas. Polycultures ofte","container-title":"Annals of Botany","DOI":"10.1093/aob/mcs082","ISSN":"0305-7364","issue":"2","language":"en","note":"publisher: Oxford Academic","page":"521-534","source":"academic.oup.com","title":"Complementarity in root architecture for nutrient uptake in ancient maize/bean and maize/bean/squash polycultures","volume":"110","author":[{"family":"Postma","given":"Johannes A."},{"family":"Lynch","given":"Jonathan P."}],"issued":{"date-parts":[["2012",7,1]]}}},{"id":3519,"uris":["http://zotero.org/users/3458704/items/NR4GETVY"],"itemData":{"id":3519,"type":"article-journal","abstract":"More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delInstrText>
        </w:r>
        <w:r w:rsidR="009C44E5" w:rsidDel="001B7650">
          <w:rPr>
            <w:lang w:val="en-GB"/>
          </w:rPr>
          <w:fldChar w:fldCharType="separate"/>
        </w:r>
        <w:r w:rsidR="009C44E5" w:rsidRPr="00D42846" w:rsidDel="001B7650">
          <w:rPr>
            <w:rFonts w:cs="Times New Roman"/>
            <w:szCs w:val="24"/>
            <w:lang w:val="en-GB"/>
            <w:rPrChange w:id="255" w:author="montazeaud" w:date="2025-02-03T16:16:00Z">
              <w:rPr>
                <w:rFonts w:cs="Times New Roman"/>
                <w:szCs w:val="24"/>
              </w:rPr>
            </w:rPrChange>
          </w:rPr>
          <w:delText>(Postma and Lynch, 2012; Schmutz and Schöb, 2023)</w:delText>
        </w:r>
        <w:r w:rsidR="009C44E5" w:rsidDel="001B7650">
          <w:rPr>
            <w:lang w:val="en-GB"/>
          </w:rPr>
          <w:fldChar w:fldCharType="end"/>
        </w:r>
      </w:del>
      <w:ins w:id="256" w:author="montazeaud" w:date="2025-02-27T16:12:00Z">
        <w:r w:rsidR="00493268">
          <w:rPr>
            <w:lang w:val="en-GB"/>
          </w:rPr>
          <w:t>Selection effects</w:t>
        </w:r>
      </w:ins>
      <w:del w:id="257" w:author="montazeaud" w:date="2025-02-04T14:19:00Z">
        <w:r w:rsidDel="0023709A">
          <w:rPr>
            <w:lang w:val="en-GB"/>
          </w:rPr>
          <w:delText xml:space="preserve">Through the </w:delText>
        </w:r>
      </w:del>
      <w:del w:id="258" w:author="montazeaud" w:date="2025-02-27T16:12:00Z">
        <w:r w:rsidDel="00493268">
          <w:rPr>
            <w:lang w:val="en-GB"/>
          </w:rPr>
          <w:delText>selection effect</w:delText>
        </w:r>
      </w:del>
      <w:ins w:id="259" w:author="montazeaud" w:date="2025-02-04T14:20:00Z">
        <w:r w:rsidR="0023709A">
          <w:rPr>
            <w:lang w:val="en-GB"/>
          </w:rPr>
          <w:t xml:space="preserve"> </w:t>
        </w:r>
      </w:ins>
      <w:del w:id="260" w:author="montazeaud" w:date="2025-02-04T14:20:00Z">
        <w:r w:rsidDel="0023709A">
          <w:rPr>
            <w:lang w:val="en-GB"/>
          </w:rPr>
          <w:delText>,</w:delText>
        </w:r>
      </w:del>
      <w:ins w:id="261" w:author="montazeaud" w:date="2025-02-04T14:22:00Z">
        <w:r w:rsidR="0023709A">
          <w:rPr>
            <w:lang w:val="en-GB"/>
          </w:rPr>
          <w:t>favour</w:t>
        </w:r>
      </w:ins>
      <w:ins w:id="262" w:author="montazeaud" w:date="2025-02-04T14:21:00Z">
        <w:r w:rsidR="0023709A">
          <w:rPr>
            <w:lang w:val="en-GB"/>
          </w:rPr>
          <w:t xml:space="preserve"> </w:t>
        </w:r>
      </w:ins>
      <w:del w:id="263" w:author="montazeaud" w:date="2025-02-04T14:21:00Z">
        <w:r w:rsidDel="0023709A">
          <w:rPr>
            <w:lang w:val="en-GB"/>
          </w:rPr>
          <w:delText xml:space="preserve"> </w:delText>
        </w:r>
      </w:del>
      <w:r>
        <w:rPr>
          <w:lang w:val="en-GB"/>
        </w:rPr>
        <w:t xml:space="preserve">species </w:t>
      </w:r>
      <w:ins w:id="264" w:author="montazeaud" w:date="2025-02-27T16:12:00Z">
        <w:r w:rsidR="00493268">
          <w:rPr>
            <w:lang w:val="en-GB"/>
          </w:rPr>
          <w:t xml:space="preserve">with specific traits in the mixture </w:t>
        </w:r>
      </w:ins>
      <w:r w:rsidR="00493268">
        <w:rPr>
          <w:lang w:val="en-GB"/>
        </w:rPr>
        <w:fldChar w:fldCharType="begin"/>
      </w:r>
      <w:r w:rsidR="00493268">
        <w:rPr>
          <w:lang w:val="en-GB"/>
        </w:rPr>
        <w:instrText xml:space="preserve"> ADDIN ZOTERO_ITEM CSL_CITATION {"citationID":"0dDD0CyU","properties":{"formattedCitation":"(Loreau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493268">
        <w:rPr>
          <w:lang w:val="en-GB"/>
        </w:rPr>
        <w:fldChar w:fldCharType="separate"/>
      </w:r>
      <w:r w:rsidR="00493268" w:rsidRPr="00493268">
        <w:rPr>
          <w:rFonts w:cs="Times New Roman"/>
          <w:lang w:val="en-GB"/>
        </w:rPr>
        <w:t>(Loreau and Hector, 2001)</w:t>
      </w:r>
      <w:r w:rsidR="00493268">
        <w:rPr>
          <w:lang w:val="en-GB"/>
        </w:rPr>
        <w:fldChar w:fldCharType="end"/>
      </w:r>
      <w:ins w:id="265" w:author="montazeaud" w:date="2025-02-27T16:12:00Z">
        <w:r w:rsidR="00493268">
          <w:rPr>
            <w:lang w:val="en-GB"/>
          </w:rPr>
          <w:t xml:space="preserve">. </w:t>
        </w:r>
      </w:ins>
      <w:del w:id="266" w:author="montazeaud" w:date="2025-02-03T13:59:00Z">
        <w:r w:rsidDel="003A2B37">
          <w:rPr>
            <w:lang w:val="en-GB"/>
          </w:rPr>
          <w:delText xml:space="preserve">or </w:delText>
        </w:r>
      </w:del>
      <w:del w:id="267" w:author="montazeaud" w:date="2025-02-27T16:12:00Z">
        <w:r w:rsidDel="00493268">
          <w:rPr>
            <w:lang w:val="en-GB"/>
          </w:rPr>
          <w:delText xml:space="preserve">are the most </w:delText>
        </w:r>
      </w:del>
      <w:del w:id="268" w:author="montazeaud" w:date="2025-02-04T14:21:00Z">
        <w:r w:rsidDel="0023709A">
          <w:rPr>
            <w:lang w:val="en-GB"/>
          </w:rPr>
          <w:delText xml:space="preserve">efficient </w:delText>
        </w:r>
      </w:del>
      <w:del w:id="269" w:author="montazeaud" w:date="2025-02-04T14:22:00Z">
        <w:r w:rsidDel="0023709A">
          <w:rPr>
            <w:lang w:val="en-GB"/>
          </w:rPr>
          <w:delText xml:space="preserve">at performing a given function are even more efficient at this function </w:delText>
        </w:r>
      </w:del>
      <w:del w:id="270" w:author="montazeaud" w:date="2025-02-27T16:12:00Z">
        <w:r w:rsidDel="00493268">
          <w:rPr>
            <w:lang w:val="en-GB"/>
          </w:rPr>
          <w:delText xml:space="preserve">in </w:delText>
        </w:r>
      </w:del>
      <w:del w:id="271" w:author="montazeaud" w:date="2025-02-04T14:22:00Z">
        <w:r w:rsidDel="0023709A">
          <w:rPr>
            <w:lang w:val="en-GB"/>
          </w:rPr>
          <w:delText>a</w:delText>
        </w:r>
      </w:del>
      <w:del w:id="272" w:author="montazeaud" w:date="2025-02-27T16:12:00Z">
        <w:r w:rsidDel="00493268">
          <w:rPr>
            <w:lang w:val="en-GB"/>
          </w:rPr>
          <w:delText xml:space="preserve"> mixture than in </w:delText>
        </w:r>
      </w:del>
      <w:del w:id="273" w:author="montazeaud" w:date="2025-02-04T14:22:00Z">
        <w:r w:rsidDel="0023709A">
          <w:rPr>
            <w:lang w:val="en-GB"/>
          </w:rPr>
          <w:delText>a</w:delText>
        </w:r>
      </w:del>
      <w:del w:id="274" w:author="montazeaud" w:date="2025-02-27T16:12:00Z">
        <w:r w:rsidDel="00493268">
          <w:rPr>
            <w:lang w:val="en-GB"/>
          </w:rPr>
          <w:delText xml:space="preserve"> pure stand, i.e., they are “selected” by the mixture, which they rapidly dominate</w:delText>
        </w:r>
        <w:r w:rsidR="007573EF" w:rsidDel="00493268">
          <w:rPr>
            <w:lang w:val="en-GB"/>
          </w:rPr>
          <w:delText xml:space="preserve"> </w:delText>
        </w:r>
        <w:r w:rsidR="007573EF" w:rsidDel="00493268">
          <w:rPr>
            <w:lang w:val="en-GB"/>
          </w:rPr>
          <w:fldChar w:fldCharType="begin"/>
        </w:r>
        <w:r w:rsidR="007573EF" w:rsidDel="00493268">
          <w:rPr>
            <w:lang w:val="en-GB"/>
          </w:rPr>
          <w:delInstrText xml:space="preserve"> ADDIN ZOTERO_ITEM CSL_CITATION {"citationID":"ee3EdTV0","properties":{"formattedCitation":"(Loreau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delInstrText>
        </w:r>
        <w:r w:rsidR="007573EF" w:rsidDel="00493268">
          <w:rPr>
            <w:lang w:val="en-GB"/>
          </w:rPr>
          <w:fldChar w:fldCharType="separate"/>
        </w:r>
        <w:r w:rsidR="007573EF" w:rsidRPr="008C6188" w:rsidDel="00493268">
          <w:rPr>
            <w:rFonts w:cs="Times New Roman"/>
            <w:lang w:val="en-GB"/>
          </w:rPr>
          <w:delText>(Loreau and Hector, 2001)</w:delText>
        </w:r>
        <w:r w:rsidR="007573EF" w:rsidDel="00493268">
          <w:rPr>
            <w:lang w:val="en-GB"/>
          </w:rPr>
          <w:fldChar w:fldCharType="end"/>
        </w:r>
        <w:r w:rsidDel="00493268">
          <w:rPr>
            <w:lang w:val="en-GB"/>
          </w:rPr>
          <w:delText xml:space="preserve">. </w:delText>
        </w:r>
      </w:del>
      <w:r>
        <w:rPr>
          <w:lang w:val="en-GB"/>
        </w:rPr>
        <w:t xml:space="preserve">For example, competitive </w:t>
      </w:r>
      <w:r w:rsidR="00E71A7D">
        <w:rPr>
          <w:lang w:val="en-GB"/>
        </w:rPr>
        <w:t>species</w:t>
      </w:r>
      <w:r>
        <w:rPr>
          <w:lang w:val="en-GB"/>
        </w:rPr>
        <w:t xml:space="preserve"> can benefit from relaxed competition in mixture because the mixture allow</w:t>
      </w:r>
      <w:ins w:id="275" w:author="montazeaud" w:date="2025-02-03T13:59:00Z">
        <w:r w:rsidR="003A2B37">
          <w:rPr>
            <w:lang w:val="en-GB"/>
          </w:rPr>
          <w:t>s</w:t>
        </w:r>
      </w:ins>
      <w:r>
        <w:rPr>
          <w:lang w:val="en-GB"/>
        </w:rPr>
        <w:t xml:space="preserve"> them to escape an arms race with themselves.</w:t>
      </w:r>
      <w:r w:rsidRPr="007B262D">
        <w:rPr>
          <w:lang w:val="en-GB"/>
        </w:rPr>
        <w:t xml:space="preserve"> </w:t>
      </w:r>
      <w:r>
        <w:rPr>
          <w:lang w:val="en-GB"/>
        </w:rPr>
        <w:t>I</w:t>
      </w:r>
      <w:r w:rsidRPr="00BB4077">
        <w:rPr>
          <w:lang w:val="en-GB"/>
        </w:rPr>
        <w:t xml:space="preserve">f the </w:t>
      </w:r>
      <w:del w:id="276" w:author="montazeaud" w:date="2025-02-27T16:13:00Z">
        <w:r w:rsidRPr="00BB4077" w:rsidDel="00493268">
          <w:rPr>
            <w:lang w:val="en-GB"/>
          </w:rPr>
          <w:delText xml:space="preserve">dominant </w:delText>
        </w:r>
        <w:r w:rsidR="00E71A7D" w:rsidDel="00493268">
          <w:rPr>
            <w:lang w:val="en-GB"/>
          </w:rPr>
          <w:delText>species</w:delText>
        </w:r>
        <w:r w:rsidRPr="00BB4077" w:rsidDel="00493268">
          <w:rPr>
            <w:lang w:val="en-GB"/>
          </w:rPr>
          <w:delText xml:space="preserve"> gains more yield than the sub-dominant loses</w:delText>
        </w:r>
        <w:r w:rsidR="005C56DB" w:rsidDel="00493268">
          <w:rPr>
            <w:lang w:val="en-GB"/>
          </w:rPr>
          <w:delText>, it can generate overyielding</w:delText>
        </w:r>
      </w:del>
      <w:ins w:id="277" w:author="montazeaud" w:date="2025-02-27T16:13:00Z">
        <w:r w:rsidR="00493268">
          <w:rPr>
            <w:lang w:val="en-GB"/>
          </w:rPr>
          <w:t>favoured species are the most productive in pure stands, then the selection effect is positive and it can contribute to overyielding</w:t>
        </w:r>
      </w:ins>
      <w:r w:rsidR="005C56DB">
        <w:rPr>
          <w:lang w:val="en-GB"/>
        </w:rPr>
        <w:t xml:space="preserve">. </w:t>
      </w:r>
      <w:r>
        <w:rPr>
          <w:lang w:val="en-GB"/>
        </w:rPr>
        <w:t xml:space="preserve">Such an effect has for example been </w:t>
      </w:r>
      <w:ins w:id="278" w:author="montazeaud" w:date="2025-02-27T16:14:00Z">
        <w:r w:rsidR="00493268">
          <w:rPr>
            <w:lang w:val="en-GB"/>
          </w:rPr>
          <w:t xml:space="preserve">reported </w:t>
        </w:r>
      </w:ins>
      <w:del w:id="279" w:author="montazeaud" w:date="2025-02-27T16:13:00Z">
        <w:r w:rsidDel="00493268">
          <w:rPr>
            <w:lang w:val="en-GB"/>
          </w:rPr>
          <w:delText xml:space="preserve">shown to contribute to overyielding </w:delText>
        </w:r>
      </w:del>
      <w:r>
        <w:rPr>
          <w:lang w:val="en-GB"/>
        </w:rPr>
        <w:t xml:space="preserve">in tree communities </w:t>
      </w:r>
      <w:r w:rsidR="0080356E">
        <w:rPr>
          <w:lang w:val="en-GB"/>
        </w:rPr>
        <w:fldChar w:fldCharType="begin"/>
      </w:r>
      <w:r w:rsidR="0080356E">
        <w:rPr>
          <w:lang w:val="en-GB"/>
        </w:rPr>
        <w:instrText xml:space="preserve"> ADDIN ZOTERO_ITEM CSL_CITATION {"citationID":"GW99Ii9E","properties":{"formattedCitation":"(Schmid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instrText>
      </w:r>
      <w:r w:rsidR="0080356E">
        <w:rPr>
          <w:lang w:val="en-GB"/>
        </w:rPr>
        <w:fldChar w:fldCharType="separate"/>
      </w:r>
      <w:r w:rsidR="0080356E" w:rsidRPr="0080356E">
        <w:rPr>
          <w:rFonts w:cs="Times New Roman"/>
          <w:szCs w:val="24"/>
          <w:lang w:val="en-GB"/>
        </w:rPr>
        <w:t xml:space="preserve">(Schmid and Niklaus, 2017; Williams </w:t>
      </w:r>
      <w:r w:rsidR="0080356E" w:rsidRPr="0080356E">
        <w:rPr>
          <w:rFonts w:cs="Times New Roman"/>
          <w:i/>
          <w:iCs/>
          <w:szCs w:val="24"/>
          <w:lang w:val="en-GB"/>
        </w:rPr>
        <w:t>et al.</w:t>
      </w:r>
      <w:r w:rsidR="0080356E" w:rsidRPr="0080356E">
        <w:rPr>
          <w:rFonts w:cs="Times New Roman"/>
          <w:szCs w:val="24"/>
          <w:lang w:val="en-GB"/>
        </w:rPr>
        <w:t>, 2017)</w:t>
      </w:r>
      <w:r w:rsidR="0080356E">
        <w:rPr>
          <w:lang w:val="en-GB"/>
        </w:rPr>
        <w:fldChar w:fldCharType="end"/>
      </w:r>
      <w:r w:rsidR="0080356E">
        <w:rPr>
          <w:lang w:val="en-GB"/>
        </w:rPr>
        <w:t xml:space="preserve"> </w:t>
      </w:r>
      <w:r>
        <w:rPr>
          <w:lang w:val="en-GB"/>
        </w:rPr>
        <w:t>and in inter-specific crop mixtures (</w:t>
      </w:r>
      <w:r w:rsidR="007573EF">
        <w:rPr>
          <w:lang w:val="en-GB"/>
        </w:rPr>
        <w:fldChar w:fldCharType="begin"/>
      </w:r>
      <w:r w:rsidR="008C6188">
        <w:rPr>
          <w:lang w:val="en-GB"/>
        </w:rPr>
        <w:instrText xml:space="preserve"> ADDIN ZOTERO_ITEM CSL_CITATION {"citationID":"oGVemczH","properties":{"formattedCitation":"(Li {\\i{}et al.}, 2018)","plainCitation":"(Li et al., 2018)","dontUpdate":true,"noteIndex":0},"citationItems":[{"id":63,"uris":["http://zotero.org/users/3458704/items/6RQ3UL7C"],"itemData":{"id":63,"type":"article-journal","abstract":"Enhanced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7573EF">
        <w:rPr>
          <w:lang w:val="en-GB"/>
        </w:rPr>
        <w:fldChar w:fldCharType="separate"/>
      </w:r>
      <w:r w:rsidR="007573EF" w:rsidRPr="007573EF">
        <w:rPr>
          <w:rFonts w:cs="Times New Roman"/>
          <w:szCs w:val="24"/>
          <w:lang w:val="en-GB"/>
        </w:rPr>
        <w:t xml:space="preserve">Li </w:t>
      </w:r>
      <w:r w:rsidR="007573EF" w:rsidRPr="007573EF">
        <w:rPr>
          <w:rFonts w:cs="Times New Roman"/>
          <w:i/>
          <w:iCs/>
          <w:szCs w:val="24"/>
          <w:lang w:val="en-GB"/>
        </w:rPr>
        <w:t>et al.</w:t>
      </w:r>
      <w:r w:rsidR="007573EF" w:rsidRPr="007573EF">
        <w:rPr>
          <w:rFonts w:cs="Times New Roman"/>
          <w:szCs w:val="24"/>
          <w:lang w:val="en-GB"/>
        </w:rPr>
        <w:t>, 2018)</w:t>
      </w:r>
      <w:r w:rsidR="007573EF">
        <w:rPr>
          <w:lang w:val="en-GB"/>
        </w:rPr>
        <w:fldChar w:fldCharType="end"/>
      </w:r>
      <w:r w:rsidR="00E71A7D">
        <w:rPr>
          <w:lang w:val="en-GB"/>
        </w:rPr>
        <w:t>.</w:t>
      </w:r>
      <w:ins w:id="280" w:author="montazeaud" w:date="2025-02-03T16:46:00Z">
        <w:r w:rsidR="004A3AF0">
          <w:rPr>
            <w:lang w:val="en-GB"/>
          </w:rPr>
          <w:t xml:space="preserve"> </w:t>
        </w:r>
      </w:ins>
      <w:ins w:id="281" w:author="montazeaud" w:date="2025-02-03T16:55:00Z">
        <w:r w:rsidR="004A3AF0">
          <w:rPr>
            <w:lang w:val="en-GB"/>
          </w:rPr>
          <w:t>Se</w:t>
        </w:r>
      </w:ins>
      <w:ins w:id="282" w:author="montazeaud" w:date="2025-02-03T16:56:00Z">
        <w:r w:rsidR="004A3AF0">
          <w:rPr>
            <w:lang w:val="en-GB"/>
          </w:rPr>
          <w:t xml:space="preserve">lection effects can be driven by belowground traits conferring dominance to particular plant </w:t>
        </w:r>
      </w:ins>
      <w:ins w:id="283" w:author="montazeaud" w:date="2025-02-03T16:57:00Z">
        <w:r w:rsidR="00F42E01">
          <w:rPr>
            <w:lang w:val="en-GB"/>
          </w:rPr>
          <w:t>types</w:t>
        </w:r>
      </w:ins>
      <w:ins w:id="284" w:author="montazeaud" w:date="2025-02-03T16:56:00Z">
        <w:r w:rsidR="00F42E01">
          <w:rPr>
            <w:lang w:val="en-GB"/>
          </w:rPr>
          <w:t>, e.g.</w:t>
        </w:r>
      </w:ins>
      <w:ins w:id="285" w:author="montazeaud" w:date="2025-02-03T16:57:00Z">
        <w:r w:rsidR="00F42E01">
          <w:rPr>
            <w:lang w:val="en-GB"/>
          </w:rPr>
          <w:t>,</w:t>
        </w:r>
      </w:ins>
      <w:ins w:id="286" w:author="montazeaud" w:date="2025-02-03T16:56:00Z">
        <w:r w:rsidR="00F42E01">
          <w:rPr>
            <w:lang w:val="en-GB"/>
          </w:rPr>
          <w:t xml:space="preserve"> i</w:t>
        </w:r>
      </w:ins>
      <w:ins w:id="287" w:author="montazeaud" w:date="2025-02-03T16:51:00Z">
        <w:r w:rsidR="004A3AF0">
          <w:rPr>
            <w:lang w:val="en-GB"/>
          </w:rPr>
          <w:t>n grassland</w:t>
        </w:r>
      </w:ins>
      <w:ins w:id="288" w:author="montazeaud" w:date="2025-02-03T16:57:00Z">
        <w:r w:rsidR="00F42E01">
          <w:rPr>
            <w:lang w:val="en-GB"/>
          </w:rPr>
          <w:t xml:space="preserve"> communities</w:t>
        </w:r>
      </w:ins>
      <w:ins w:id="289" w:author="montazeaud" w:date="2025-02-03T16:52:00Z">
        <w:r w:rsidR="004A3AF0">
          <w:rPr>
            <w:lang w:val="en-GB"/>
          </w:rPr>
          <w:t xml:space="preserve"> grown under dry conditions, </w:t>
        </w:r>
      </w:ins>
      <w:ins w:id="290" w:author="montazeaud" w:date="2025-02-03T16:56:00Z">
        <w:r w:rsidR="00F42E01">
          <w:rPr>
            <w:lang w:val="en-GB"/>
          </w:rPr>
          <w:t xml:space="preserve">overyielding is driven by </w:t>
        </w:r>
      </w:ins>
      <w:ins w:id="291" w:author="montazeaud" w:date="2025-02-03T16:52:00Z">
        <w:r w:rsidR="004A3AF0">
          <w:rPr>
            <w:lang w:val="en-GB"/>
          </w:rPr>
          <w:t>the dominance of deep-root</w:t>
        </w:r>
      </w:ins>
      <w:ins w:id="292" w:author="montazeaud" w:date="2025-02-03T17:02:00Z">
        <w:r w:rsidR="00E064C1">
          <w:rPr>
            <w:lang w:val="en-GB"/>
          </w:rPr>
          <w:t>ing</w:t>
        </w:r>
      </w:ins>
      <w:ins w:id="293" w:author="montazeaud" w:date="2025-02-03T16:52:00Z">
        <w:r w:rsidR="004A3AF0">
          <w:rPr>
            <w:lang w:val="en-GB"/>
          </w:rPr>
          <w:t xml:space="preserve"> species</w:t>
        </w:r>
      </w:ins>
      <w:ins w:id="294" w:author="montazeaud" w:date="2025-02-03T17:03:00Z">
        <w:r w:rsidR="00E064C1">
          <w:rPr>
            <w:lang w:val="en-GB"/>
          </w:rPr>
          <w:t xml:space="preserve"> </w:t>
        </w:r>
      </w:ins>
      <w:r w:rsidR="00E064C1">
        <w:rPr>
          <w:lang w:val="en-GB"/>
        </w:rPr>
        <w:fldChar w:fldCharType="begin"/>
      </w:r>
      <w:r w:rsidR="00E064C1">
        <w:rPr>
          <w:lang w:val="en-GB"/>
        </w:rPr>
        <w:instrText xml:space="preserve"> ADDIN ZOTERO_ITEM CSL_CITATION {"citationID":"pMmKQCpf","properties":{"formattedCitation":"(Bakker {\\i{}et al.}, 2019)","plainCitation":"(Bakker et al., 2019)","noteIndex":0},"citationItems":[{"id":3762,"uris":["http://zotero.org/users/3458704/items/KCV2ZVNM"],"itemData":{"id":3762,"type":"article-journal","abstract":"Biodiversity–ecosystem functioning (BEF) studies typically show that species richness enhances community biomass, but the underlying mechanisms remain debated. Here, we combine metrics from BEF research that distinguish the contribution of dominant species (selection effects, SE) from those due to positive interactions such as resource partitioning (complementarity effects, CE) with a functional trait approach in an attempt to reveal the functional characteristics of species that drive community biomass in species mixtures. In a biodiversity experiment with 16 plant species in monocultures, 4-species and 16-species mixtures, we used aboveground biomass to determine the relative contributions of CE and SE to biomass production in mixtures in the second, dry year of the experiment. We also measured root traits (specific root length, root length density, root tissue density and the deep root fraction) of each species in monocultures and linked the calculated community weighted mean (CWM) trait values and trait diversity of mixtures to CE and SE. In the second year of the experiment, community biomass, CE and SE increased compared to the first year. The contribution of SE to this positive effect was greater than that of CE. The increased contribution of SE was associated with root traits: SE increased most in communities with high abundance of species with deep, thick and dense roots. In contrast, changes in CE were not related to trait diversity or CWM trait values. Together, these results suggest that increased positive effects of species richness on community biomass in a dry year were mainly driven by increased dominance of deep-rooting species, supporting the insurance hypothesis of biodiversity. Positive CE indicates that other positive interactions did occur, but we could not find evidence that belowground resource partitioning or facilitation via root trait diversity was important for community productivity in our biodiversity experiment.","container-title":"Oikos","DOI":"10.1111/oik.05612","ISSN":"1600-0706","issue":"2","language":"en","license":"© 2018 The Authors","note":"_eprint: https://onlinelibrary.wiley.com/doi/pdf/10.1111/oik.05612","page":"208-220","source":"Wiley Online Library","title":"Using root traits to understand temporal changes in biodiversity effects in grassland mixtures","volume":"128","author":[{"family":"Bakker","given":"Lisette M."},{"family":"Mommer","given":"Liesje"},{"family":"Ruijven","given":"Jasper","non-dropping-particle":"van"}],"issued":{"date-parts":[["2019"]]}}}],"schema":"https://github.com/citation-style-language/schema/raw/master/csl-citation.json"} </w:instrText>
      </w:r>
      <w:r w:rsidR="00E064C1">
        <w:rPr>
          <w:lang w:val="en-GB"/>
        </w:rPr>
        <w:fldChar w:fldCharType="separate"/>
      </w:r>
      <w:r w:rsidR="00E064C1" w:rsidRPr="00E064C1">
        <w:rPr>
          <w:rFonts w:cs="Times New Roman"/>
          <w:szCs w:val="24"/>
        </w:rPr>
        <w:t xml:space="preserve">(Bakker </w:t>
      </w:r>
      <w:r w:rsidR="00E064C1" w:rsidRPr="00E064C1">
        <w:rPr>
          <w:rFonts w:cs="Times New Roman"/>
          <w:i/>
          <w:iCs/>
          <w:szCs w:val="24"/>
        </w:rPr>
        <w:t>et al.</w:t>
      </w:r>
      <w:r w:rsidR="00E064C1" w:rsidRPr="00E064C1">
        <w:rPr>
          <w:rFonts w:cs="Times New Roman"/>
          <w:szCs w:val="24"/>
        </w:rPr>
        <w:t>, 2019)</w:t>
      </w:r>
      <w:r w:rsidR="00E064C1">
        <w:rPr>
          <w:lang w:val="en-GB"/>
        </w:rPr>
        <w:fldChar w:fldCharType="end"/>
      </w:r>
      <w:del w:id="295" w:author="montazeaud" w:date="2025-02-03T17:03:00Z">
        <w:r w:rsidR="00E064C1" w:rsidDel="00E064C1">
          <w:rPr>
            <w:lang w:val="en-GB"/>
          </w:rPr>
          <w:fldChar w:fldCharType="begin"/>
        </w:r>
        <w:r w:rsidR="00E064C1" w:rsidDel="00E064C1">
          <w:rPr>
            <w:lang w:val="en-GB"/>
          </w:rPr>
          <w:delInstrText xml:space="preserve"> ADDIN ZOTERO_ITEM CSL_CITATION {"citationID":"eKSrDHeI","properties":{"formattedCitation":"(Bakker {\\i{}et al.}, 2018)","plainCitation":"(Bakker et al., 2018)","noteIndex":0},"citationItems":[{"id":3516,"uris":["http://zotero.org/users/3458704/items/LJIXTVU4"],"itemData":{"id":3516,"type":"article-journal","abstract":"The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delInstrText>
        </w:r>
        <w:r w:rsidR="00E064C1" w:rsidDel="00E064C1">
          <w:rPr>
            <w:lang w:val="en-GB"/>
          </w:rPr>
          <w:fldChar w:fldCharType="separate"/>
        </w:r>
        <w:r w:rsidR="00E064C1" w:rsidRPr="00991B0B" w:rsidDel="00E064C1">
          <w:rPr>
            <w:rFonts w:cs="Times New Roman"/>
            <w:szCs w:val="24"/>
            <w:lang w:val="en-GB"/>
            <w:rPrChange w:id="296" w:author="montazeaud" w:date="2025-02-03T17:22:00Z">
              <w:rPr>
                <w:rFonts w:cs="Times New Roman"/>
                <w:szCs w:val="24"/>
              </w:rPr>
            </w:rPrChange>
          </w:rPr>
          <w:delText xml:space="preserve">(Bakker </w:delText>
        </w:r>
        <w:r w:rsidR="00E064C1" w:rsidRPr="00991B0B" w:rsidDel="00E064C1">
          <w:rPr>
            <w:rFonts w:cs="Times New Roman"/>
            <w:i/>
            <w:iCs/>
            <w:szCs w:val="24"/>
            <w:lang w:val="en-GB"/>
            <w:rPrChange w:id="297" w:author="montazeaud" w:date="2025-02-03T17:22:00Z">
              <w:rPr>
                <w:rFonts w:cs="Times New Roman"/>
                <w:i/>
                <w:iCs/>
                <w:szCs w:val="24"/>
              </w:rPr>
            </w:rPrChange>
          </w:rPr>
          <w:delText>et al.</w:delText>
        </w:r>
        <w:r w:rsidR="00E064C1" w:rsidRPr="00991B0B" w:rsidDel="00E064C1">
          <w:rPr>
            <w:rFonts w:cs="Times New Roman"/>
            <w:szCs w:val="24"/>
            <w:lang w:val="en-GB"/>
            <w:rPrChange w:id="298" w:author="montazeaud" w:date="2025-02-03T17:22:00Z">
              <w:rPr>
                <w:rFonts w:cs="Times New Roman"/>
                <w:szCs w:val="24"/>
              </w:rPr>
            </w:rPrChange>
          </w:rPr>
          <w:delText>, 2018)</w:delText>
        </w:r>
        <w:r w:rsidR="00E064C1" w:rsidDel="00E064C1">
          <w:rPr>
            <w:lang w:val="en-GB"/>
          </w:rPr>
          <w:fldChar w:fldCharType="end"/>
        </w:r>
      </w:del>
      <w:ins w:id="299" w:author="montazeaud" w:date="2025-02-03T16:57:00Z">
        <w:r w:rsidR="00F42E01">
          <w:rPr>
            <w:lang w:val="en-GB"/>
          </w:rPr>
          <w:t xml:space="preserve">. </w:t>
        </w:r>
      </w:ins>
      <w:ins w:id="300" w:author="montazeaud" w:date="2025-02-27T16:14:00Z">
        <w:r w:rsidR="00493268">
          <w:rPr>
            <w:lang w:val="en-GB"/>
          </w:rPr>
          <w:t xml:space="preserve">Selection effects can also be negative, i.e., decreasing overyielding, when the species that are favoured in the mixtures are the least productive </w:t>
        </w:r>
        <w:r w:rsidR="00493268">
          <w:rPr>
            <w:lang w:val="en-GB"/>
          </w:rPr>
          <w:fldChar w:fldCharType="begin"/>
        </w:r>
        <w:r w:rsidR="00493268">
          <w:rPr>
            <w:lang w:val="en-GB"/>
          </w:rPr>
          <w:instrText xml:space="preserve"> ADDIN ZOTERO_ITEM CSL_CITATION {"citationID":"Ifoii3NN","properties":{"formattedCitation":"(Loreau and Hector, 2001; Polley {\\i{}et al.}, 2003)","plainCitation":"(Loreau and Hector, 2001; Polley et al., 2003)","noteIndex":0},"citationItems":[{"id":374,"uris":["http://zotero.org/users/3458704/items/N6EVUZ8H"],"itemData":{"id":374,"type":"article-journal","abstract":"The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id":127,"uris":["http://zotero.org/users/3458704/items/Y6P3DAFL"],"itemData":{"id":127,"type":"article-journal","abstract":"Plant species richness influences primary productivity via mechanisms that (1) favour species with particular traits (selection effect) and (2) promote niche differentiation between species (complementarity). Influences of species evenness, plant density and other properties of plant communities on productivity are poorly defined, but may depend on whether selection or complementarity prevails in species mixtures. We predicted that selection effects are insensitive to species evenness but increase with plant density, and that the converse is true for complementarity. To test predictions, we grew three species of annuals in monocultures and in three-species mixtures in which evenness of established plants was varied at each of three plant densities in a cultivated field in Texas, USA. Above-ground biomass was smaller in mixtures than expected from monocultures because of negative ‘complementarity’ and a negative selection effect. Neither selection nor complementarity varied with species evenness, but selection effects increased at the greatest plant density as predicted.","container-title":"Ecology Letters","DOI":"10.1046/j.1461-0248.2003.00422.x","ISSN":"1461-0248","issue":"3","language":"en","page":"248-256","source":"Wiley Online Library","title":"Do species evenness and plant density influence the magnitude of selection and complementarity effects in annual plant species mixtures?","volume":"6","author":[{"family":"Polley","given":"H. Wayne"},{"family":"Wilsey","given":"Brian J."},{"family":"Derner","given":"Justin D."}],"issued":{"date-parts":[["2003"]]}}}],"schema":"https://github.com/citation-style-language/schema/raw/master/csl-citation.json"} </w:instrText>
        </w:r>
        <w:r w:rsidR="00493268">
          <w:rPr>
            <w:lang w:val="en-GB"/>
          </w:rPr>
          <w:fldChar w:fldCharType="separate"/>
        </w:r>
        <w:r w:rsidR="00493268" w:rsidRPr="00145FFC">
          <w:rPr>
            <w:rFonts w:cs="Times New Roman"/>
            <w:szCs w:val="24"/>
            <w:lang w:val="en-GB"/>
            <w:rPrChange w:id="301" w:author="montazeaud" w:date="2025-02-28T16:22:00Z">
              <w:rPr>
                <w:rFonts w:cs="Times New Roman"/>
                <w:szCs w:val="24"/>
              </w:rPr>
            </w:rPrChange>
          </w:rPr>
          <w:t xml:space="preserve">(Loreau and Hector, 2001; Polley </w:t>
        </w:r>
        <w:r w:rsidR="00493268" w:rsidRPr="00145FFC">
          <w:rPr>
            <w:rFonts w:cs="Times New Roman"/>
            <w:i/>
            <w:iCs/>
            <w:szCs w:val="24"/>
            <w:lang w:val="en-GB"/>
            <w:rPrChange w:id="302" w:author="montazeaud" w:date="2025-02-28T16:22:00Z">
              <w:rPr>
                <w:rFonts w:cs="Times New Roman"/>
                <w:i/>
                <w:iCs/>
                <w:szCs w:val="24"/>
              </w:rPr>
            </w:rPrChange>
          </w:rPr>
          <w:t>et al.</w:t>
        </w:r>
        <w:r w:rsidR="00493268" w:rsidRPr="00145FFC">
          <w:rPr>
            <w:rFonts w:cs="Times New Roman"/>
            <w:szCs w:val="24"/>
            <w:lang w:val="en-GB"/>
            <w:rPrChange w:id="303" w:author="montazeaud" w:date="2025-02-28T16:22:00Z">
              <w:rPr>
                <w:rFonts w:cs="Times New Roman"/>
                <w:szCs w:val="24"/>
              </w:rPr>
            </w:rPrChange>
          </w:rPr>
          <w:t>, 2003)</w:t>
        </w:r>
        <w:r w:rsidR="00493268">
          <w:rPr>
            <w:lang w:val="en-GB"/>
          </w:rPr>
          <w:fldChar w:fldCharType="end"/>
        </w:r>
        <w:r w:rsidR="00493268">
          <w:rPr>
            <w:lang w:val="en-GB"/>
          </w:rPr>
          <w:t>.</w:t>
        </w:r>
      </w:ins>
    </w:p>
    <w:bookmarkEnd w:id="212"/>
    <w:p w14:paraId="5D37BEFD" w14:textId="49DC68B1" w:rsidR="001F3EC7" w:rsidDel="001D08C6" w:rsidRDefault="00360EAA" w:rsidP="001F3EC7">
      <w:pPr>
        <w:rPr>
          <w:del w:id="304" w:author="montazeaud" w:date="2025-02-03T18:02:00Z"/>
          <w:moveTo w:id="305" w:author="montazeaud" w:date="2025-02-03T17:26:00Z"/>
          <w:lang w:val="en-GB"/>
        </w:rPr>
      </w:pPr>
      <w:ins w:id="306" w:author="montazeaud" w:date="2025-02-03T17:51:00Z">
        <w:r>
          <w:rPr>
            <w:lang w:val="en-GB"/>
          </w:rPr>
          <w:t>Belowground</w:t>
        </w:r>
      </w:ins>
      <w:ins w:id="307" w:author="montazeaud" w:date="2025-02-03T17:39:00Z">
        <w:r w:rsidR="000B2994">
          <w:rPr>
            <w:lang w:val="en-GB"/>
          </w:rPr>
          <w:t xml:space="preserve"> TOCs could thus be resolved by </w:t>
        </w:r>
      </w:ins>
      <w:ins w:id="308" w:author="montazeaud" w:date="2025-02-03T17:41:00Z">
        <w:r w:rsidR="000B2994">
          <w:rPr>
            <w:lang w:val="en-GB"/>
          </w:rPr>
          <w:t xml:space="preserve">increasing plant diversity in the field, which could promote ecological </w:t>
        </w:r>
      </w:ins>
      <w:ins w:id="309" w:author="montazeaud" w:date="2025-02-11T21:20:00Z">
        <w:r w:rsidR="004807D4">
          <w:rPr>
            <w:lang w:val="en-GB"/>
          </w:rPr>
          <w:t>effects</w:t>
        </w:r>
      </w:ins>
      <w:ins w:id="310" w:author="montazeaud" w:date="2025-02-03T17:41:00Z">
        <w:r w:rsidR="000B2994">
          <w:rPr>
            <w:lang w:val="en-GB"/>
          </w:rPr>
          <w:t xml:space="preserve"> </w:t>
        </w:r>
      </w:ins>
      <w:ins w:id="311" w:author="montazeaud" w:date="2025-02-03T17:53:00Z">
        <w:r>
          <w:rPr>
            <w:lang w:val="en-GB"/>
          </w:rPr>
          <w:t xml:space="preserve">such as </w:t>
        </w:r>
      </w:ins>
      <w:ins w:id="312" w:author="montazeaud" w:date="2025-02-27T14:26:00Z">
        <w:r w:rsidR="00DA6671">
          <w:rPr>
            <w:lang w:val="en-GB"/>
          </w:rPr>
          <w:t xml:space="preserve">positive </w:t>
        </w:r>
      </w:ins>
      <w:ins w:id="313" w:author="montazeaud" w:date="2025-02-03T17:43:00Z">
        <w:r w:rsidR="000B2994">
          <w:rPr>
            <w:lang w:val="en-GB"/>
          </w:rPr>
          <w:t>complementarity and selection effects.</w:t>
        </w:r>
      </w:ins>
      <w:ins w:id="314" w:author="montazeaud" w:date="2025-02-03T17:41:00Z">
        <w:r w:rsidR="000B2994">
          <w:rPr>
            <w:lang w:val="en-GB"/>
          </w:rPr>
          <w:t xml:space="preserve"> </w:t>
        </w:r>
      </w:ins>
      <w:ins w:id="315" w:author="montazeaud" w:date="2025-02-11T21:25:00Z">
        <w:r w:rsidR="004807D4">
          <w:rPr>
            <w:lang w:val="en-GB"/>
          </w:rPr>
          <w:t>In</w:t>
        </w:r>
      </w:ins>
      <w:ins w:id="316" w:author="montazeaud" w:date="2025-02-03T17:57:00Z">
        <w:r>
          <w:rPr>
            <w:lang w:val="en-GB"/>
          </w:rPr>
          <w:t xml:space="preserve"> natural plant communities</w:t>
        </w:r>
      </w:ins>
      <w:ins w:id="317" w:author="montazeaud" w:date="2025-02-11T21:25:00Z">
        <w:r w:rsidR="004807D4">
          <w:rPr>
            <w:lang w:val="en-GB"/>
          </w:rPr>
          <w:t>,</w:t>
        </w:r>
      </w:ins>
      <w:ins w:id="318" w:author="montazeaud" w:date="2025-02-11T18:01:00Z">
        <w:r w:rsidR="001B7650">
          <w:rPr>
            <w:lang w:val="en-GB"/>
          </w:rPr>
          <w:t xml:space="preserve"> </w:t>
        </w:r>
      </w:ins>
      <w:ins w:id="319" w:author="montazeaud" w:date="2025-02-11T21:24:00Z">
        <w:r w:rsidR="004807D4">
          <w:rPr>
            <w:lang w:val="en-GB"/>
          </w:rPr>
          <w:t xml:space="preserve">these </w:t>
        </w:r>
      </w:ins>
      <w:ins w:id="320" w:author="montazeaud" w:date="2025-02-11T21:20:00Z">
        <w:r w:rsidR="004807D4">
          <w:rPr>
            <w:lang w:val="en-GB"/>
          </w:rPr>
          <w:t>effects</w:t>
        </w:r>
      </w:ins>
      <w:ins w:id="321" w:author="montazeaud" w:date="2025-02-03T17:57:00Z">
        <w:r>
          <w:rPr>
            <w:lang w:val="en-GB"/>
          </w:rPr>
          <w:t xml:space="preserve"> are heavily dependent on the level of resources available for the plants. </w:t>
        </w:r>
      </w:ins>
      <w:ins w:id="322" w:author="montazeaud" w:date="2025-02-03T17:58:00Z">
        <w:r w:rsidR="004F53E1">
          <w:rPr>
            <w:lang w:val="en-GB"/>
          </w:rPr>
          <w:t xml:space="preserve">For example, </w:t>
        </w:r>
      </w:ins>
      <w:ins w:id="323" w:author="montazeaud" w:date="2025-02-27T14:26:00Z">
        <w:r w:rsidR="00DA6671">
          <w:rPr>
            <w:lang w:val="en-GB"/>
          </w:rPr>
          <w:t xml:space="preserve">positive </w:t>
        </w:r>
      </w:ins>
      <w:ins w:id="324" w:author="montazeaud" w:date="2025-02-03T17:58:00Z">
        <w:r w:rsidR="004F53E1">
          <w:rPr>
            <w:lang w:val="en-GB"/>
          </w:rPr>
          <w:t xml:space="preserve">complementarity effects are </w:t>
        </w:r>
      </w:ins>
      <w:ins w:id="325" w:author="montazeaud" w:date="2025-02-11T21:26:00Z">
        <w:r w:rsidR="004807D4">
          <w:rPr>
            <w:lang w:val="en-GB"/>
          </w:rPr>
          <w:t xml:space="preserve">on average </w:t>
        </w:r>
      </w:ins>
      <w:ins w:id="326" w:author="montazeaud" w:date="2025-02-03T17:58:00Z">
        <w:r w:rsidR="004F53E1">
          <w:rPr>
            <w:lang w:val="en-GB"/>
          </w:rPr>
          <w:t>stronger under low nutrient conditions</w:t>
        </w:r>
      </w:ins>
      <w:ins w:id="327" w:author="montazeaud" w:date="2025-02-03T18:13:00Z">
        <w:r w:rsidR="00350CDC">
          <w:rPr>
            <w:lang w:val="en-GB"/>
          </w:rPr>
          <w:t xml:space="preserve"> </w:t>
        </w:r>
      </w:ins>
      <w:ins w:id="328" w:author="montazeaud" w:date="2025-02-11T21:26:00Z">
        <w:r w:rsidR="004807D4">
          <w:rPr>
            <w:lang w:val="en-GB"/>
          </w:rPr>
          <w:t>in grassland</w:t>
        </w:r>
      </w:ins>
      <w:ins w:id="329" w:author="montazeaud" w:date="2025-02-11T21:27:00Z">
        <w:r w:rsidR="004807D4">
          <w:rPr>
            <w:lang w:val="en-GB"/>
          </w:rPr>
          <w:t xml:space="preserve">s </w:t>
        </w:r>
      </w:ins>
      <w:r w:rsidR="00350CDC">
        <w:rPr>
          <w:lang w:val="en-GB"/>
        </w:rPr>
        <w:fldChar w:fldCharType="begin"/>
      </w:r>
      <w:r w:rsidR="00350CDC">
        <w:rPr>
          <w:lang w:val="en-GB"/>
        </w:rPr>
        <w:instrText xml:space="preserve"> ADDIN ZOTERO_ITEM CSL_CITATION {"citationID":"g5avBO9i","properties":{"formattedCitation":"(Craven {\\i{}et al.}, 2016)","plainCitation":"(Craven et al., 2016)","noteIndex":0},"citationItems":[{"id":379,"uris":["http://zotero.org/users/3458704/items/IZMIRMCP"],"itemData":{"id":379,"type":"article-journal","abstract":"Global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350CDC">
        <w:rPr>
          <w:lang w:val="en-GB"/>
        </w:rPr>
        <w:fldChar w:fldCharType="separate"/>
      </w:r>
      <w:r w:rsidR="00350CDC" w:rsidRPr="00350CDC">
        <w:rPr>
          <w:rFonts w:cs="Times New Roman"/>
          <w:szCs w:val="24"/>
          <w:lang w:val="en-GB"/>
          <w:rPrChange w:id="330" w:author="montazeaud" w:date="2025-02-03T18:13:00Z">
            <w:rPr>
              <w:rFonts w:cs="Times New Roman"/>
              <w:szCs w:val="24"/>
            </w:rPr>
          </w:rPrChange>
        </w:rPr>
        <w:t xml:space="preserve">(Craven </w:t>
      </w:r>
      <w:r w:rsidR="00350CDC" w:rsidRPr="00350CDC">
        <w:rPr>
          <w:rFonts w:cs="Times New Roman"/>
          <w:i/>
          <w:iCs/>
          <w:szCs w:val="24"/>
          <w:lang w:val="en-GB"/>
          <w:rPrChange w:id="331" w:author="montazeaud" w:date="2025-02-03T18:13:00Z">
            <w:rPr>
              <w:rFonts w:cs="Times New Roman"/>
              <w:i/>
              <w:iCs/>
              <w:szCs w:val="24"/>
            </w:rPr>
          </w:rPrChange>
        </w:rPr>
        <w:t>et al.</w:t>
      </w:r>
      <w:r w:rsidR="00350CDC" w:rsidRPr="00350CDC">
        <w:rPr>
          <w:rFonts w:cs="Times New Roman"/>
          <w:szCs w:val="24"/>
          <w:lang w:val="en-GB"/>
          <w:rPrChange w:id="332" w:author="montazeaud" w:date="2025-02-03T18:13:00Z">
            <w:rPr>
              <w:rFonts w:cs="Times New Roman"/>
              <w:szCs w:val="24"/>
            </w:rPr>
          </w:rPrChange>
        </w:rPr>
        <w:t>, 2016)</w:t>
      </w:r>
      <w:r w:rsidR="00350CDC">
        <w:rPr>
          <w:lang w:val="en-GB"/>
        </w:rPr>
        <w:fldChar w:fldCharType="end"/>
      </w:r>
      <w:ins w:id="333" w:author="montazeaud" w:date="2025-02-03T17:58:00Z">
        <w:r w:rsidR="004F53E1">
          <w:rPr>
            <w:lang w:val="en-GB"/>
          </w:rPr>
          <w:t xml:space="preserve">, which aligns </w:t>
        </w:r>
      </w:ins>
      <w:ins w:id="334" w:author="montazeaud" w:date="2025-02-03T17:59:00Z">
        <w:r w:rsidR="004F53E1">
          <w:rPr>
            <w:lang w:val="en-GB"/>
          </w:rPr>
          <w:t xml:space="preserve">with the more general observation that positive plant-plant interactions </w:t>
        </w:r>
      </w:ins>
      <w:ins w:id="335" w:author="montazeaud" w:date="2025-02-03T18:01:00Z">
        <w:r w:rsidR="004F53E1">
          <w:rPr>
            <w:lang w:val="en-GB"/>
          </w:rPr>
          <w:t>tend to be</w:t>
        </w:r>
      </w:ins>
      <w:ins w:id="336" w:author="montazeaud" w:date="2025-02-03T18:00:00Z">
        <w:r w:rsidR="004F53E1">
          <w:rPr>
            <w:lang w:val="en-GB"/>
          </w:rPr>
          <w:t xml:space="preserve"> stronger </w:t>
        </w:r>
      </w:ins>
      <w:ins w:id="337" w:author="montazeaud" w:date="2025-02-03T18:09:00Z">
        <w:r w:rsidR="0000191F">
          <w:rPr>
            <w:lang w:val="en-GB"/>
          </w:rPr>
          <w:t>under harsher environments</w:t>
        </w:r>
      </w:ins>
      <w:ins w:id="338" w:author="montazeaud" w:date="2025-02-03T18:00:00Z">
        <w:r w:rsidR="004F53E1">
          <w:rPr>
            <w:lang w:val="en-GB"/>
          </w:rPr>
          <w:t xml:space="preserve"> (i.e., the stress-gradient hypothesis,</w:t>
        </w:r>
      </w:ins>
      <w:ins w:id="339" w:author="montazeaud" w:date="2025-02-03T18:13:00Z">
        <w:r w:rsidR="00350CDC">
          <w:rPr>
            <w:lang w:val="en-GB"/>
          </w:rPr>
          <w:t xml:space="preserve"> </w:t>
        </w:r>
      </w:ins>
      <w:r w:rsidR="00350CDC">
        <w:rPr>
          <w:lang w:val="en-GB"/>
        </w:rPr>
        <w:fldChar w:fldCharType="begin"/>
      </w:r>
      <w:r w:rsidR="00D62458">
        <w:rPr>
          <w:lang w:val="en-GB"/>
        </w:rPr>
        <w:instrText xml:space="preserve"> ADDIN ZOTERO_ITEM CSL_CITATION {"citationID":"rFA1SiSD","properties":{"formattedCitation":"(Bertness and Callaway, 1994; Maestre {\\i{}et al.}, 2009)","plainCitation":"(Bertness and Callaway, 1994; Maestre et al., 2009)","dontUpdate":true,"noteIndex":0},"citationItems":[{"id":52,"uris":["http://zotero.org/users/3458704/items/2R3GK7KD"],"itemData":{"id":52,"type":"article-journal","abstract":"Current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D."},{"family":"Callaway","given":"Ragan"}],"issued":{"date-parts":[["1994",5,1]]}}},{"id":378,"uris":["http://zotero.org/users/3458704/items/NMWB5VSF"],"itemData":{"id":378,"type":"article-journal","abstract":"*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350CDC">
        <w:rPr>
          <w:lang w:val="en-GB"/>
        </w:rPr>
        <w:fldChar w:fldCharType="separate"/>
      </w:r>
      <w:del w:id="340" w:author="montazeaud" w:date="2025-02-03T18:19:00Z">
        <w:r w:rsidR="00350CDC" w:rsidRPr="00CF216A" w:rsidDel="00CF216A">
          <w:rPr>
            <w:rFonts w:cs="Times New Roman"/>
            <w:szCs w:val="24"/>
            <w:lang w:val="en-GB"/>
            <w:rPrChange w:id="341" w:author="montazeaud" w:date="2025-02-03T18:19:00Z">
              <w:rPr>
                <w:rFonts w:cs="Times New Roman"/>
                <w:szCs w:val="24"/>
              </w:rPr>
            </w:rPrChange>
          </w:rPr>
          <w:delText>(</w:delText>
        </w:r>
      </w:del>
      <w:r w:rsidR="00350CDC" w:rsidRPr="00CF216A">
        <w:rPr>
          <w:rFonts w:cs="Times New Roman"/>
          <w:szCs w:val="24"/>
          <w:lang w:val="en-GB"/>
          <w:rPrChange w:id="342" w:author="montazeaud" w:date="2025-02-03T18:19:00Z">
            <w:rPr>
              <w:rFonts w:cs="Times New Roman"/>
              <w:szCs w:val="24"/>
            </w:rPr>
          </w:rPrChange>
        </w:rPr>
        <w:t xml:space="preserve">Bertness and Callaway, 1994; Maestre </w:t>
      </w:r>
      <w:r w:rsidR="00350CDC" w:rsidRPr="00CF216A">
        <w:rPr>
          <w:rFonts w:cs="Times New Roman"/>
          <w:i/>
          <w:iCs/>
          <w:szCs w:val="24"/>
          <w:lang w:val="en-GB"/>
          <w:rPrChange w:id="343" w:author="montazeaud" w:date="2025-02-03T18:19:00Z">
            <w:rPr>
              <w:rFonts w:cs="Times New Roman"/>
              <w:i/>
              <w:iCs/>
              <w:szCs w:val="24"/>
            </w:rPr>
          </w:rPrChange>
        </w:rPr>
        <w:t>et al.</w:t>
      </w:r>
      <w:r w:rsidR="00350CDC" w:rsidRPr="00CF216A">
        <w:rPr>
          <w:rFonts w:cs="Times New Roman"/>
          <w:szCs w:val="24"/>
          <w:lang w:val="en-GB"/>
          <w:rPrChange w:id="344" w:author="montazeaud" w:date="2025-02-03T18:19:00Z">
            <w:rPr>
              <w:rFonts w:cs="Times New Roman"/>
              <w:szCs w:val="24"/>
            </w:rPr>
          </w:rPrChange>
        </w:rPr>
        <w:t>, 2009)</w:t>
      </w:r>
      <w:r w:rsidR="00350CDC">
        <w:rPr>
          <w:lang w:val="en-GB"/>
        </w:rPr>
        <w:fldChar w:fldCharType="end"/>
      </w:r>
      <w:ins w:id="345" w:author="montazeaud" w:date="2025-02-03T18:00:00Z">
        <w:r w:rsidR="004F53E1">
          <w:rPr>
            <w:lang w:val="en-GB"/>
          </w:rPr>
          <w:t xml:space="preserve">. </w:t>
        </w:r>
      </w:ins>
      <w:ins w:id="346" w:author="montazeaud" w:date="2025-02-03T18:01:00Z">
        <w:r w:rsidR="004F53E1">
          <w:rPr>
            <w:lang w:val="en-GB"/>
          </w:rPr>
          <w:t xml:space="preserve">These observations </w:t>
        </w:r>
      </w:ins>
      <w:ins w:id="347" w:author="montazeaud" w:date="2025-02-03T18:09:00Z">
        <w:r w:rsidR="0000191F">
          <w:rPr>
            <w:lang w:val="en-GB"/>
          </w:rPr>
          <w:t xml:space="preserve">suggest that varietal mixtures </w:t>
        </w:r>
        <w:r w:rsidR="0000191F">
          <w:rPr>
            <w:lang w:val="en-GB"/>
          </w:rPr>
          <w:lastRenderedPageBreak/>
          <w:t xml:space="preserve">could </w:t>
        </w:r>
      </w:ins>
      <w:ins w:id="348" w:author="montazeaud" w:date="2025-02-03T18:10:00Z">
        <w:r w:rsidR="0000191F">
          <w:rPr>
            <w:lang w:val="en-GB"/>
          </w:rPr>
          <w:t xml:space="preserve">hold interesting promises for agriculture, </w:t>
        </w:r>
      </w:ins>
      <w:ins w:id="349" w:author="montazeaud" w:date="2025-02-03T18:12:00Z">
        <w:r w:rsidR="00BE509E">
          <w:rPr>
            <w:lang w:val="en-GB"/>
          </w:rPr>
          <w:t>providing</w:t>
        </w:r>
      </w:ins>
      <w:ins w:id="350" w:author="montazeaud" w:date="2025-02-03T18:10:00Z">
        <w:r w:rsidR="0000191F">
          <w:rPr>
            <w:lang w:val="en-GB"/>
          </w:rPr>
          <w:t xml:space="preserve"> </w:t>
        </w:r>
      </w:ins>
      <w:ins w:id="351" w:author="montazeaud" w:date="2025-02-11T21:28:00Z">
        <w:r w:rsidR="00282846">
          <w:rPr>
            <w:lang w:val="en-GB"/>
          </w:rPr>
          <w:t xml:space="preserve">not only </w:t>
        </w:r>
      </w:ins>
      <w:ins w:id="352" w:author="montazeaud" w:date="2025-02-03T18:10:00Z">
        <w:r w:rsidR="0000191F">
          <w:rPr>
            <w:lang w:val="en-GB"/>
          </w:rPr>
          <w:t>ada</w:t>
        </w:r>
      </w:ins>
      <w:ins w:id="353" w:author="montazeaud" w:date="2025-02-03T18:11:00Z">
        <w:r w:rsidR="0000191F">
          <w:rPr>
            <w:lang w:val="en-GB"/>
          </w:rPr>
          <w:t>ptations to input reduction</w:t>
        </w:r>
      </w:ins>
      <w:ins w:id="354" w:author="montazeaud" w:date="2025-02-03T18:19:00Z">
        <w:r w:rsidR="00CF216A">
          <w:rPr>
            <w:lang w:val="en-GB"/>
          </w:rPr>
          <w:t>s</w:t>
        </w:r>
      </w:ins>
      <w:ins w:id="355" w:author="montazeaud" w:date="2025-02-03T18:11:00Z">
        <w:r w:rsidR="0000191F">
          <w:rPr>
            <w:lang w:val="en-GB"/>
          </w:rPr>
          <w:t xml:space="preserve"> </w:t>
        </w:r>
      </w:ins>
      <w:ins w:id="356" w:author="montazeaud" w:date="2025-02-11T21:28:00Z">
        <w:r w:rsidR="00282846">
          <w:rPr>
            <w:lang w:val="en-GB"/>
          </w:rPr>
          <w:t>but also to</w:t>
        </w:r>
      </w:ins>
      <w:ins w:id="357" w:author="montazeaud" w:date="2025-02-03T18:11:00Z">
        <w:r w:rsidR="0000191F">
          <w:rPr>
            <w:lang w:val="en-GB"/>
          </w:rPr>
          <w:t xml:space="preserve"> environmental stresses</w:t>
        </w:r>
      </w:ins>
      <w:ins w:id="358" w:author="montazeaud" w:date="2025-02-11T21:28:00Z">
        <w:r w:rsidR="00282846">
          <w:rPr>
            <w:lang w:val="en-GB"/>
          </w:rPr>
          <w:t xml:space="preserve"> such as </w:t>
        </w:r>
      </w:ins>
      <w:ins w:id="359" w:author="montazeaud" w:date="2025-02-03T18:11:00Z">
        <w:r w:rsidR="0000191F">
          <w:rPr>
            <w:lang w:val="en-GB"/>
          </w:rPr>
          <w:t>drought.</w:t>
        </w:r>
      </w:ins>
      <w:ins w:id="360" w:author="montazeaud" w:date="2025-02-03T18:04:00Z">
        <w:r w:rsidR="001D08C6">
          <w:rPr>
            <w:lang w:val="en-GB"/>
          </w:rPr>
          <w:t xml:space="preserve"> </w:t>
        </w:r>
      </w:ins>
      <w:moveToRangeStart w:id="361" w:author="montazeaud" w:date="2025-02-03T17:26:00Z" w:name="move189496027"/>
      <w:moveTo w:id="362" w:author="montazeaud" w:date="2025-02-03T17:26:00Z">
        <w:del w:id="363" w:author="montazeaud" w:date="2025-02-03T18:02:00Z">
          <w:r w:rsidR="001F3EC7" w:rsidDel="001D08C6">
            <w:rPr>
              <w:lang w:val="en-GB"/>
            </w:rPr>
            <w:delText xml:space="preserve">Varietal mixtures could thus help escaping TOCs by relaxing intra-genotypic competition through either </w:delText>
          </w:r>
        </w:del>
        <w:del w:id="364" w:author="montazeaud" w:date="2025-02-03T17:40:00Z">
          <w:r w:rsidR="001F3EC7" w:rsidDel="000B2994">
            <w:rPr>
              <w:lang w:val="en-GB"/>
            </w:rPr>
            <w:delText xml:space="preserve">complementarity or selection effects </w:delText>
          </w:r>
        </w:del>
        <w:del w:id="365" w:author="montazeaud" w:date="2025-02-03T18:02:00Z">
          <w:r w:rsidR="001F3EC7" w:rsidDel="001D08C6">
            <w:rPr>
              <w:lang w:val="en-GB"/>
            </w:rPr>
            <w:delText xml:space="preserve">while </w:delText>
          </w:r>
        </w:del>
        <w:del w:id="366" w:author="montazeaud" w:date="2025-02-03T17:28:00Z">
          <w:r w:rsidR="001F3EC7" w:rsidDel="00CF25EE">
            <w:rPr>
              <w:lang w:val="en-GB"/>
            </w:rPr>
            <w:delText>maintaining</w:delText>
          </w:r>
        </w:del>
        <w:del w:id="367" w:author="montazeaud" w:date="2025-02-03T18:02:00Z">
          <w:r w:rsidR="001F3EC7" w:rsidDel="001D08C6">
            <w:rPr>
              <w:lang w:val="en-GB"/>
            </w:rPr>
            <w:delText xml:space="preserve"> intraspecific genetic diversity in the field.</w:delText>
          </w:r>
        </w:del>
        <w:del w:id="368" w:author="montazeaud" w:date="2025-02-03T17:27:00Z">
          <w:r w:rsidR="001F3EC7" w:rsidDel="00CF25EE">
            <w:rPr>
              <w:lang w:val="en-GB"/>
            </w:rPr>
            <w:delText xml:space="preserve"> </w:delText>
          </w:r>
        </w:del>
      </w:moveTo>
    </w:p>
    <w:p w14:paraId="1C65EE46" w14:textId="3C52FC57" w:rsidR="00EC3927" w:rsidRDefault="00E71A7D" w:rsidP="002521C8">
      <w:pPr>
        <w:rPr>
          <w:lang w:val="en-GB"/>
        </w:rPr>
      </w:pPr>
      <w:moveFromRangeStart w:id="369" w:author="montazeaud" w:date="2025-02-03T17:26:00Z" w:name="move189496027"/>
      <w:moveToRangeEnd w:id="361"/>
      <w:moveFrom w:id="370" w:author="montazeaud" w:date="2025-02-03T17:26:00Z">
        <w:del w:id="371" w:author="montazeaud" w:date="2025-02-03T18:02:00Z">
          <w:r w:rsidDel="001D08C6">
            <w:rPr>
              <w:lang w:val="en-GB"/>
            </w:rPr>
            <w:delText xml:space="preserve"> </w:delText>
          </w:r>
        </w:del>
        <w:r w:rsidR="002521C8" w:rsidDel="001F3EC7">
          <w:rPr>
            <w:lang w:val="en-GB"/>
          </w:rPr>
          <w:t xml:space="preserve">Varietal mixtures could </w:t>
        </w:r>
        <w:r w:rsidR="00FA7CEE" w:rsidDel="001F3EC7">
          <w:rPr>
            <w:lang w:val="en-GB"/>
          </w:rPr>
          <w:t xml:space="preserve">thus </w:t>
        </w:r>
        <w:r w:rsidR="002521C8" w:rsidDel="001F3EC7">
          <w:rPr>
            <w:lang w:val="en-GB"/>
          </w:rPr>
          <w:t>help escaping TOCs by relaxing intra-genotypic competition through either complementarity or selection effects</w:t>
        </w:r>
        <w:r w:rsidR="00627E8C" w:rsidDel="001F3EC7">
          <w:rPr>
            <w:lang w:val="en-GB"/>
          </w:rPr>
          <w:t xml:space="preserve"> while maintaining intraspecific genetic diversity in the field.</w:t>
        </w:r>
        <w:r w:rsidR="002521C8" w:rsidDel="001F3EC7">
          <w:rPr>
            <w:lang w:val="en-GB"/>
          </w:rPr>
          <w:t xml:space="preserve"> </w:t>
        </w:r>
      </w:moveFrom>
      <w:moveFromRangeEnd w:id="369"/>
      <w:r w:rsidR="002521C8">
        <w:rPr>
          <w:lang w:val="en-GB"/>
        </w:rPr>
        <w:t>However,</w:t>
      </w:r>
      <w:del w:id="372" w:author="montazeaud" w:date="2025-02-03T18:17:00Z">
        <w:r w:rsidR="002521C8" w:rsidDel="0095616E">
          <w:rPr>
            <w:lang w:val="en-GB"/>
          </w:rPr>
          <w:delText xml:space="preserve"> the current literature </w:delText>
        </w:r>
        <w:r w:rsidR="004953A3" w:rsidDel="0095616E">
          <w:rPr>
            <w:lang w:val="en-GB"/>
          </w:rPr>
          <w:delText>provides little insight into the</w:delText>
        </w:r>
      </w:del>
      <w:ins w:id="373" w:author="montazeaud" w:date="2025-02-03T18:17:00Z">
        <w:r w:rsidR="0095616E">
          <w:rPr>
            <w:lang w:val="en-GB"/>
          </w:rPr>
          <w:t xml:space="preserve"> we still know very little about the</w:t>
        </w:r>
      </w:ins>
      <w:r w:rsidR="004953A3">
        <w:rPr>
          <w:lang w:val="en-GB"/>
        </w:rPr>
        <w:t xml:space="preserve"> ecological</w:t>
      </w:r>
      <w:ins w:id="374" w:author="montazeaud" w:date="2025-02-03T18:18:00Z">
        <w:r w:rsidR="0095616E">
          <w:rPr>
            <w:lang w:val="en-GB"/>
          </w:rPr>
          <w:t xml:space="preserve"> mechanisms at play in varietal mixtures, especially belowground, and how they</w:t>
        </w:r>
      </w:ins>
      <w:r w:rsidR="004953A3">
        <w:rPr>
          <w:lang w:val="en-GB"/>
        </w:rPr>
        <w:t xml:space="preserve"> </w:t>
      </w:r>
      <w:del w:id="375" w:author="montazeaud" w:date="2025-02-03T18:20:00Z">
        <w:r w:rsidDel="00CF216A">
          <w:rPr>
            <w:lang w:val="en-GB"/>
          </w:rPr>
          <w:delText>effects underlying</w:delText>
        </w:r>
        <w:r w:rsidR="004953A3" w:rsidDel="00CF216A">
          <w:rPr>
            <w:lang w:val="en-GB"/>
          </w:rPr>
          <w:delText xml:space="preserve"> varietal mixture performance</w:delText>
        </w:r>
        <w:r w:rsidR="00943263" w:rsidDel="00CF216A">
          <w:rPr>
            <w:lang w:val="en-GB"/>
          </w:rPr>
          <w:delText xml:space="preserve"> under contrasted resource levels</w:delText>
        </w:r>
        <w:r w:rsidR="0080356E" w:rsidDel="00CF216A">
          <w:rPr>
            <w:lang w:val="en-GB"/>
          </w:rPr>
          <w:delText xml:space="preserve"> </w:delText>
        </w:r>
      </w:del>
      <w:ins w:id="376" w:author="montazeaud" w:date="2025-02-03T18:20:00Z">
        <w:r w:rsidR="00CF216A">
          <w:rPr>
            <w:lang w:val="en-GB"/>
          </w:rPr>
          <w:t xml:space="preserve">are affected by resource availability </w:t>
        </w:r>
      </w:ins>
      <w:r w:rsidR="0080356E">
        <w:rPr>
          <w:lang w:val="en-GB"/>
        </w:rPr>
        <w:fldChar w:fldCharType="begin"/>
      </w:r>
      <w:r w:rsidR="0080356E">
        <w:rPr>
          <w:lang w:val="en-GB"/>
        </w:rPr>
        <w:instrText xml:space="preserve"> ADDIN ZOTERO_ITEM CSL_CITATION {"citationID":"myuurCQU","properties":{"formattedCitation":"(Borg {\\i{}et al.}, 2018)","plainCitation":"(Borg et al., 2018)","noteIndex":0},"citationItems":[{"id":345,"uris":["http://zotero.org/users/3458704/items/KIUD4TSV"],"itemData":{"id":345,"type":"article-journal","abstract":"Increasing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80356E">
        <w:rPr>
          <w:lang w:val="en-GB"/>
        </w:rPr>
        <w:fldChar w:fldCharType="separate"/>
      </w:r>
      <w:r w:rsidR="0080356E" w:rsidRPr="008C6188">
        <w:rPr>
          <w:rFonts w:cs="Times New Roman"/>
          <w:szCs w:val="24"/>
          <w:lang w:val="en-GB"/>
        </w:rPr>
        <w:t xml:space="preserve">(Borg </w:t>
      </w:r>
      <w:r w:rsidR="0080356E" w:rsidRPr="008C6188">
        <w:rPr>
          <w:rFonts w:cs="Times New Roman"/>
          <w:i/>
          <w:iCs/>
          <w:szCs w:val="24"/>
          <w:lang w:val="en-GB"/>
        </w:rPr>
        <w:t>et al.</w:t>
      </w:r>
      <w:r w:rsidR="0080356E" w:rsidRPr="008C6188">
        <w:rPr>
          <w:rFonts w:cs="Times New Roman"/>
          <w:szCs w:val="24"/>
          <w:lang w:val="en-GB"/>
        </w:rPr>
        <w:t>, 2018)</w:t>
      </w:r>
      <w:r w:rsidR="0080356E">
        <w:rPr>
          <w:lang w:val="en-GB"/>
        </w:rPr>
        <w:fldChar w:fldCharType="end"/>
      </w:r>
      <w:r w:rsidR="00732095">
        <w:rPr>
          <w:lang w:val="en-GB"/>
        </w:rPr>
        <w:t xml:space="preserve">. </w:t>
      </w:r>
    </w:p>
    <w:p w14:paraId="3DA2B5D0" w14:textId="3F158776" w:rsidR="00D25CB6" w:rsidRDefault="00EC3927">
      <w:pPr>
        <w:rPr>
          <w:lang w:val="en-GB"/>
        </w:rPr>
      </w:pPr>
      <w:r>
        <w:rPr>
          <w:lang w:val="en-GB"/>
        </w:rPr>
        <w:t xml:space="preserve">In the present study, we investigated the potential of varietal mixtures to reduce intra-specific belowground competition at the seedling stage in </w:t>
      </w:r>
      <w:r w:rsidR="003F22D4">
        <w:rPr>
          <w:lang w:val="en-GB"/>
        </w:rPr>
        <w:t xml:space="preserve">durum </w:t>
      </w:r>
      <w:r>
        <w:rPr>
          <w:lang w:val="en-GB"/>
        </w:rPr>
        <w:t>wheat</w:t>
      </w:r>
      <w:r w:rsidR="003F22D4">
        <w:rPr>
          <w:lang w:val="en-GB"/>
        </w:rPr>
        <w:t xml:space="preserve"> (</w:t>
      </w:r>
      <w:r w:rsidR="003F22D4">
        <w:rPr>
          <w:i/>
          <w:lang w:val="en-GB"/>
        </w:rPr>
        <w:t xml:space="preserve">Triticum turgidum </w:t>
      </w:r>
      <w:r w:rsidR="003F22D4">
        <w:rPr>
          <w:lang w:val="en-GB"/>
        </w:rPr>
        <w:t>ssp</w:t>
      </w:r>
      <w:r w:rsidR="003F22D4">
        <w:rPr>
          <w:i/>
          <w:lang w:val="en-GB"/>
        </w:rPr>
        <w:t>. durum</w:t>
      </w:r>
      <w:r w:rsidR="003F22D4">
        <w:rPr>
          <w:lang w:val="en-GB"/>
        </w:rPr>
        <w:t>)</w:t>
      </w:r>
      <w:r>
        <w:rPr>
          <w:lang w:val="en-GB"/>
        </w:rPr>
        <w:t xml:space="preserve">. </w:t>
      </w:r>
      <w:r w:rsidR="003F22D4">
        <w:rPr>
          <w:lang w:val="en-GB"/>
        </w:rPr>
        <w:t xml:space="preserve">We used a panel of 36 varieties previously shown to exhibit contrasted responses to combined water and nitrogen limitation, and grew them in </w:t>
      </w:r>
      <w:proofErr w:type="spellStart"/>
      <w:r w:rsidR="003F22D4">
        <w:rPr>
          <w:lang w:val="en-GB"/>
        </w:rPr>
        <w:t>monogenotypic</w:t>
      </w:r>
      <w:proofErr w:type="spellEnd"/>
      <w:r w:rsidR="003F22D4">
        <w:rPr>
          <w:lang w:val="en-GB"/>
        </w:rPr>
        <w:t xml:space="preserve"> pots and binary mixtures </w:t>
      </w:r>
      <w:r w:rsidR="005C54A8">
        <w:rPr>
          <w:lang w:val="en-GB"/>
        </w:rPr>
        <w:t>under</w:t>
      </w:r>
      <w:r w:rsidR="003F22D4">
        <w:rPr>
          <w:lang w:val="en-GB"/>
        </w:rPr>
        <w:t xml:space="preserve"> highly controlled </w:t>
      </w:r>
      <w:r w:rsidR="005C54A8">
        <w:rPr>
          <w:lang w:val="en-GB"/>
        </w:rPr>
        <w:t xml:space="preserve">climate condition in a </w:t>
      </w:r>
      <w:r w:rsidR="003F22D4">
        <w:rPr>
          <w:lang w:val="en-GB"/>
        </w:rPr>
        <w:t xml:space="preserve">high throughput root phenotyping platform under both non-limiting and limiting water and nutrient conditions. </w:t>
      </w:r>
      <w:r>
        <w:rPr>
          <w:lang w:val="en-GB"/>
        </w:rPr>
        <w:t xml:space="preserve">We hypothesized that </w:t>
      </w:r>
      <w:r w:rsidR="003F22D4">
        <w:rPr>
          <w:lang w:val="en-GB"/>
        </w:rPr>
        <w:t>(</w:t>
      </w:r>
      <w:proofErr w:type="spellStart"/>
      <w:r w:rsidR="003F22D4">
        <w:rPr>
          <w:lang w:val="en-GB"/>
        </w:rPr>
        <w:t>i</w:t>
      </w:r>
      <w:proofErr w:type="spellEnd"/>
      <w:r w:rsidR="003F22D4">
        <w:rPr>
          <w:lang w:val="en-GB"/>
        </w:rPr>
        <w:t>) root responses to neighbour</w:t>
      </w:r>
      <w:r w:rsidR="00396650">
        <w:rPr>
          <w:lang w:val="en-GB"/>
        </w:rPr>
        <w:t xml:space="preserve">s </w:t>
      </w:r>
      <w:r w:rsidR="003F22D4">
        <w:rPr>
          <w:lang w:val="en-GB"/>
        </w:rPr>
        <w:t xml:space="preserve">are already expressed at the seedling stage, (ii) such responses are more important under resource limited conditions, </w:t>
      </w:r>
      <w:r w:rsidR="007A5817">
        <w:rPr>
          <w:lang w:val="en-GB"/>
        </w:rPr>
        <w:t xml:space="preserve">(iii) overinvestment in </w:t>
      </w:r>
      <w:r w:rsidR="00627E8C">
        <w:rPr>
          <w:lang w:val="en-GB"/>
        </w:rPr>
        <w:t>biomass</w:t>
      </w:r>
      <w:r w:rsidR="007A5817">
        <w:rPr>
          <w:lang w:val="en-GB"/>
        </w:rPr>
        <w:t xml:space="preserve"> at the seedling stage </w:t>
      </w:r>
      <w:r w:rsidR="00627E8C">
        <w:rPr>
          <w:lang w:val="en-GB"/>
        </w:rPr>
        <w:t>reflects a response to neighbo</w:t>
      </w:r>
      <w:r w:rsidR="002F7753">
        <w:rPr>
          <w:lang w:val="en-GB"/>
        </w:rPr>
        <w:t>u</w:t>
      </w:r>
      <w:r w:rsidR="00627E8C">
        <w:rPr>
          <w:lang w:val="en-GB"/>
        </w:rPr>
        <w:t xml:space="preserve">r competition </w:t>
      </w:r>
      <w:r w:rsidR="00660D60">
        <w:rPr>
          <w:lang w:val="en-GB"/>
        </w:rPr>
        <w:t>(</w:t>
      </w:r>
      <w:r w:rsidR="003F22D4">
        <w:rPr>
          <w:lang w:val="en-GB"/>
        </w:rPr>
        <w:t>i</w:t>
      </w:r>
      <w:r w:rsidR="00660D60">
        <w:rPr>
          <w:lang w:val="en-GB"/>
        </w:rPr>
        <w:t>v</w:t>
      </w:r>
      <w:r w:rsidR="003F22D4">
        <w:rPr>
          <w:lang w:val="en-GB"/>
        </w:rPr>
        <w:t xml:space="preserve">) varietal mixtures </w:t>
      </w:r>
      <w:r w:rsidR="00627E8C">
        <w:rPr>
          <w:lang w:val="en-GB"/>
        </w:rPr>
        <w:t>can</w:t>
      </w:r>
      <w:r w:rsidR="003F22D4">
        <w:rPr>
          <w:lang w:val="en-GB"/>
        </w:rPr>
        <w:t xml:space="preserve"> mitigate </w:t>
      </w:r>
      <w:r w:rsidR="008C6188">
        <w:rPr>
          <w:lang w:val="en-GB"/>
        </w:rPr>
        <w:t>such response</w:t>
      </w:r>
      <w:ins w:id="377" w:author="montazeaud" w:date="2025-02-03T14:00:00Z">
        <w:r w:rsidR="003A2B37">
          <w:rPr>
            <w:lang w:val="en-GB"/>
          </w:rPr>
          <w:t>s</w:t>
        </w:r>
      </w:ins>
      <w:r w:rsidR="003F22D4">
        <w:rPr>
          <w:lang w:val="en-GB"/>
        </w:rPr>
        <w:t xml:space="preserve"> either through complementarity or selection effects </w:t>
      </w:r>
    </w:p>
    <w:p w14:paraId="5AB69037" w14:textId="77777777" w:rsidR="00B629AA" w:rsidRDefault="00BC61BC">
      <w:pPr>
        <w:pStyle w:val="Titre1"/>
        <w:rPr>
          <w:lang w:val="en-GB"/>
        </w:rPr>
      </w:pPr>
      <w:r>
        <w:rPr>
          <w:lang w:val="en-GB"/>
        </w:rPr>
        <w:t>Material and Methods</w:t>
      </w:r>
    </w:p>
    <w:p w14:paraId="28C7680C" w14:textId="6F94FB45" w:rsidR="00B629AA" w:rsidRDefault="00F255A7">
      <w:pPr>
        <w:pStyle w:val="Titre2"/>
        <w:rPr>
          <w:lang w:val="en-GB"/>
        </w:rPr>
      </w:pPr>
      <w:r>
        <w:rPr>
          <w:lang w:val="en-GB"/>
        </w:rPr>
        <w:t>Plant material</w:t>
      </w:r>
    </w:p>
    <w:p w14:paraId="04EF5494" w14:textId="4F714E5D" w:rsidR="00B629AA" w:rsidRDefault="00633415">
      <w:pPr>
        <w:rPr>
          <w:lang w:val="en-GB"/>
        </w:rPr>
      </w:pPr>
      <w:r>
        <w:rPr>
          <w:lang w:val="en-GB"/>
        </w:rPr>
        <w:t xml:space="preserve">This study made use of field data collected on a diversity panel of 250 durum wheat genotypes, which was assembled during the EU Project </w:t>
      </w:r>
      <w:proofErr w:type="spellStart"/>
      <w:r>
        <w:rPr>
          <w:lang w:val="en-GB"/>
        </w:rPr>
        <w:t>SolACE</w:t>
      </w:r>
      <w:proofErr w:type="spellEnd"/>
      <w:r>
        <w:rPr>
          <w:lang w:val="en-GB"/>
        </w:rPr>
        <w:t xml:space="preserve"> (</w:t>
      </w:r>
      <w:r w:rsidR="00B93BBD">
        <w:fldChar w:fldCharType="begin"/>
      </w:r>
      <w:r w:rsidR="00B93BBD" w:rsidRPr="00E83D04">
        <w:rPr>
          <w:lang w:val="en-GB"/>
          <w:rPrChange w:id="378" w:author="montazeaud" w:date="2025-02-04T13:57:00Z">
            <w:rPr/>
          </w:rPrChange>
        </w:rPr>
        <w:instrText xml:space="preserve"> HYPERLINK "https://www.solace-eu.net/" </w:instrText>
      </w:r>
      <w:r w:rsidR="00B93BBD">
        <w:fldChar w:fldCharType="separate"/>
      </w:r>
      <w:r w:rsidRPr="006022A0">
        <w:rPr>
          <w:rStyle w:val="Lienhypertexte"/>
          <w:lang w:val="en-GB"/>
        </w:rPr>
        <w:t>https://www.solace-eu.net/</w:t>
      </w:r>
      <w:r w:rsidR="00B93BBD">
        <w:rPr>
          <w:rStyle w:val="Lienhypertexte"/>
          <w:lang w:val="en-GB"/>
        </w:rPr>
        <w:fldChar w:fldCharType="end"/>
      </w:r>
      <w:r>
        <w:rPr>
          <w:lang w:val="en-GB"/>
        </w:rPr>
        <w:t xml:space="preserve">) to analyse wheat responses to combined water and nitrogen limitations </w:t>
      </w:r>
      <w:r w:rsidR="004E258C">
        <w:rPr>
          <w:lang w:val="en-GB"/>
        </w:rPr>
        <w:fldChar w:fldCharType="begin"/>
      </w:r>
      <w:r w:rsidR="00074788">
        <w:rPr>
          <w:lang w:val="en-GB"/>
        </w:rPr>
        <w:instrText xml:space="preserve"> ADDIN ZOTERO_ITEM CSL_CITATION {"citationID":"pfZBwPXh","properties":{"formattedCitation":"(Collet,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4E258C">
        <w:rPr>
          <w:lang w:val="en-GB"/>
        </w:rPr>
        <w:fldChar w:fldCharType="separate"/>
      </w:r>
      <w:r w:rsidR="004E258C" w:rsidRPr="004E258C">
        <w:rPr>
          <w:rFonts w:cs="Times New Roman"/>
          <w:lang w:val="en-GB"/>
        </w:rPr>
        <w:t>(Collet, 2022)</w:t>
      </w:r>
      <w:r w:rsidR="004E258C">
        <w:rPr>
          <w:lang w:val="en-GB"/>
        </w:rPr>
        <w:fldChar w:fldCharType="end"/>
      </w:r>
      <w:r w:rsidR="004E258C">
        <w:rPr>
          <w:lang w:val="en-GB"/>
        </w:rPr>
        <w:t>.</w:t>
      </w:r>
      <w:r w:rsidR="00814B0A">
        <w:rPr>
          <w:lang w:val="en-GB"/>
        </w:rPr>
        <w:t xml:space="preserve"> </w:t>
      </w:r>
      <w:r w:rsidR="00696371">
        <w:rPr>
          <w:lang w:val="en-GB"/>
        </w:rPr>
        <w:t>This panel comprised genotypes from four different collections</w:t>
      </w:r>
      <w:r w:rsidR="00293F93">
        <w:rPr>
          <w:lang w:val="en-GB"/>
        </w:rPr>
        <w:t xml:space="preserve"> </w:t>
      </w:r>
      <w:r w:rsidR="00814B0A">
        <w:rPr>
          <w:lang w:val="en-GB"/>
        </w:rPr>
        <w:fldChar w:fldCharType="begin"/>
      </w:r>
      <w:r w:rsidR="00074788">
        <w:rPr>
          <w:lang w:val="en-GB"/>
        </w:rPr>
        <w:instrText xml:space="preserve"> ADDIN ZOTERO_ITEM CSL_CITATION {"citationID":"vc8U50wW","properties":{"formattedCitation":"(Collet, 2022)","plainCitation":"(Collet, 2022)","noteIndex":0},"citationItems":[{"id":3665,"uris":["http://zotero.org/users/3458704/items/JSEFBVDY"],"itemData":{"id":3665,"type":"thesis","publisher":"UCLouvain","title":"A novel phenotyping pipeline for root system architecture: evaluation with diversity panels of bread and durum wheat","URL":"http://hdl.handle.net/2078.1/266113","author":[{"family":"Collet","given":"Clothilde"}],"issued":{"date-parts":[["2022",9,6]]}}}],"schema":"https://github.com/citation-style-language/schema/raw/master/csl-citation.json"} </w:instrText>
      </w:r>
      <w:r w:rsidR="00814B0A">
        <w:rPr>
          <w:lang w:val="en-GB"/>
        </w:rPr>
        <w:fldChar w:fldCharType="separate"/>
      </w:r>
      <w:r w:rsidR="00814B0A" w:rsidRPr="00814B0A">
        <w:rPr>
          <w:rFonts w:cs="Times New Roman"/>
          <w:lang w:val="en-GB"/>
        </w:rPr>
        <w:t>(Collet, 2022)</w:t>
      </w:r>
      <w:r w:rsidR="00814B0A">
        <w:rPr>
          <w:lang w:val="en-GB"/>
        </w:rPr>
        <w:fldChar w:fldCharType="end"/>
      </w:r>
      <w:r w:rsidR="00814B0A">
        <w:rPr>
          <w:lang w:val="en-GB"/>
        </w:rPr>
        <w:t xml:space="preserve"> </w:t>
      </w:r>
      <w:r w:rsidR="00696371">
        <w:rPr>
          <w:lang w:val="en-GB"/>
        </w:rPr>
        <w:t>(</w:t>
      </w:r>
      <w:proofErr w:type="spellStart"/>
      <w:r w:rsidR="00696371">
        <w:rPr>
          <w:lang w:val="en-GB"/>
        </w:rPr>
        <w:t>i</w:t>
      </w:r>
      <w:proofErr w:type="spellEnd"/>
      <w:r w:rsidR="00696371">
        <w:rPr>
          <w:lang w:val="en-GB"/>
        </w:rPr>
        <w:t>) “CREA”, with Italian cultivars, worldwide cultivars</w:t>
      </w:r>
      <w:r w:rsidR="00814B0A">
        <w:rPr>
          <w:lang w:val="en-GB"/>
        </w:rPr>
        <w:t xml:space="preserve">, </w:t>
      </w:r>
      <w:r w:rsidR="00696371">
        <w:rPr>
          <w:lang w:val="en-GB"/>
        </w:rPr>
        <w:t>and breeding lines selected by CREA</w:t>
      </w:r>
      <w:r w:rsidR="008C6188">
        <w:rPr>
          <w:lang w:val="en-GB"/>
        </w:rPr>
        <w:t xml:space="preserve"> (</w:t>
      </w:r>
      <w:proofErr w:type="spellStart"/>
      <w:r w:rsidR="008C6188">
        <w:rPr>
          <w:lang w:val="en-GB"/>
        </w:rPr>
        <w:t>Consiglio</w:t>
      </w:r>
      <w:proofErr w:type="spellEnd"/>
      <w:r w:rsidR="008C6188">
        <w:rPr>
          <w:lang w:val="en-GB"/>
        </w:rPr>
        <w:t xml:space="preserve"> per la Ricercar in </w:t>
      </w:r>
      <w:proofErr w:type="spellStart"/>
      <w:r w:rsidR="008C6188">
        <w:rPr>
          <w:lang w:val="en-GB"/>
        </w:rPr>
        <w:t>agricoltura</w:t>
      </w:r>
      <w:proofErr w:type="spellEnd"/>
      <w:r w:rsidR="008C6188">
        <w:rPr>
          <w:lang w:val="en-GB"/>
        </w:rPr>
        <w:t xml:space="preserve"> e </w:t>
      </w:r>
      <w:proofErr w:type="spellStart"/>
      <w:r w:rsidR="008C6188">
        <w:rPr>
          <w:lang w:val="en-GB"/>
        </w:rPr>
        <w:t>l’analisi</w:t>
      </w:r>
      <w:proofErr w:type="spellEnd"/>
      <w:r w:rsidR="008C6188">
        <w:rPr>
          <w:lang w:val="en-GB"/>
        </w:rPr>
        <w:t xml:space="preserve"> </w:t>
      </w:r>
      <w:proofErr w:type="spellStart"/>
      <w:r w:rsidR="008C6188">
        <w:rPr>
          <w:lang w:val="en-GB"/>
        </w:rPr>
        <w:t>dell’Economia</w:t>
      </w:r>
      <w:proofErr w:type="spellEnd"/>
      <w:r w:rsidR="008C6188">
        <w:rPr>
          <w:lang w:val="en-GB"/>
        </w:rPr>
        <w:t xml:space="preserve"> </w:t>
      </w:r>
      <w:proofErr w:type="spellStart"/>
      <w:r w:rsidR="008C6188">
        <w:rPr>
          <w:lang w:val="en-GB"/>
        </w:rPr>
        <w:t>Agraria</w:t>
      </w:r>
      <w:proofErr w:type="spellEnd"/>
      <w:r w:rsidR="008C6188">
        <w:rPr>
          <w:lang w:val="en-GB"/>
        </w:rPr>
        <w:t>, Italy)</w:t>
      </w:r>
      <w:r w:rsidR="00696371">
        <w:rPr>
          <w:lang w:val="en-GB"/>
        </w:rPr>
        <w:t xml:space="preserve">; (ii) “EPO”, an highly diverse collection of fixed lines derived from an evolutionary pre-breeding population (David et al 2014); (iii) “GPDUR”, with old and modern cultivars from various geographic areas including Western Europe; (iv) “UNIBO”, a diversity panel comprising </w:t>
      </w:r>
      <w:r w:rsidR="00293F93">
        <w:rPr>
          <w:lang w:val="en-GB"/>
        </w:rPr>
        <w:t>genotypes from pre-breeding programs, elite lines, and representative genotypes of several worldwide breeding programs since the 1970s.</w:t>
      </w:r>
      <w:r w:rsidR="00696371">
        <w:rPr>
          <w:lang w:val="en-GB"/>
        </w:rPr>
        <w:t xml:space="preserve"> </w:t>
      </w:r>
      <w:r w:rsidR="00AC1742">
        <w:rPr>
          <w:lang w:val="en-GB"/>
        </w:rPr>
        <w:t xml:space="preserve">Based on </w:t>
      </w:r>
      <w:r w:rsidR="004E258C">
        <w:rPr>
          <w:lang w:val="en-GB"/>
        </w:rPr>
        <w:t xml:space="preserve">both </w:t>
      </w:r>
      <w:r w:rsidR="00AC1742">
        <w:rPr>
          <w:lang w:val="en-GB"/>
        </w:rPr>
        <w:t>field and pla</w:t>
      </w:r>
      <w:r w:rsidR="004E258C">
        <w:rPr>
          <w:lang w:val="en-GB"/>
        </w:rPr>
        <w:t>t</w:t>
      </w:r>
      <w:r w:rsidR="00AC1742">
        <w:rPr>
          <w:lang w:val="en-GB"/>
        </w:rPr>
        <w:t>form data, a</w:t>
      </w:r>
      <w:r>
        <w:rPr>
          <w:lang w:val="en-GB"/>
        </w:rPr>
        <w:t xml:space="preserve"> subset of 36 </w:t>
      </w:r>
      <w:r>
        <w:rPr>
          <w:lang w:val="en-GB"/>
        </w:rPr>
        <w:lastRenderedPageBreak/>
        <w:t xml:space="preserve">genotypes </w:t>
      </w:r>
      <w:r w:rsidR="00AC1742">
        <w:rPr>
          <w:lang w:val="en-GB"/>
        </w:rPr>
        <w:t xml:space="preserve">exhibiting </w:t>
      </w:r>
      <w:r>
        <w:rPr>
          <w:lang w:val="en-GB"/>
        </w:rPr>
        <w:t xml:space="preserve">contrasted </w:t>
      </w:r>
      <w:r w:rsidR="005C54A8">
        <w:rPr>
          <w:lang w:val="en-GB"/>
        </w:rPr>
        <w:t xml:space="preserve">yield </w:t>
      </w:r>
      <w:r>
        <w:rPr>
          <w:lang w:val="en-GB"/>
        </w:rPr>
        <w:t>responses to resource availability</w:t>
      </w:r>
      <w:r w:rsidR="004E258C">
        <w:rPr>
          <w:lang w:val="en-GB"/>
        </w:rPr>
        <w:t xml:space="preserve"> (i.e., ranging from </w:t>
      </w:r>
      <w:r w:rsidR="005C54A8">
        <w:rPr>
          <w:lang w:val="en-GB"/>
        </w:rPr>
        <w:t xml:space="preserve">stable </w:t>
      </w:r>
      <w:r w:rsidR="00814B0A">
        <w:rPr>
          <w:lang w:val="en-GB"/>
        </w:rPr>
        <w:t xml:space="preserve">to </w:t>
      </w:r>
      <w:r w:rsidR="005C54A8">
        <w:rPr>
          <w:lang w:val="en-GB"/>
        </w:rPr>
        <w:t>unstable yields</w:t>
      </w:r>
      <w:r w:rsidR="004E258C">
        <w:rPr>
          <w:lang w:val="en-GB"/>
        </w:rPr>
        <w:t xml:space="preserve">) </w:t>
      </w:r>
      <w:r w:rsidR="00293F93">
        <w:rPr>
          <w:lang w:val="en-GB"/>
        </w:rPr>
        <w:t>was selected by the European consortium to perform further experiments</w:t>
      </w:r>
      <w:r>
        <w:rPr>
          <w:lang w:val="en-GB"/>
        </w:rPr>
        <w:t xml:space="preserve">. Information on the 36 genotypes can be found in </w:t>
      </w:r>
      <w:r w:rsidRPr="004D5FE2">
        <w:rPr>
          <w:lang w:val="en-GB"/>
        </w:rPr>
        <w:t xml:space="preserve">Supplementary Table </w:t>
      </w:r>
      <w:ins w:id="379" w:author="montazeaud" w:date="2025-03-06T20:18:00Z">
        <w:r w:rsidR="00D01397">
          <w:rPr>
            <w:lang w:val="en-GB"/>
          </w:rPr>
          <w:t>S</w:t>
        </w:r>
      </w:ins>
      <w:r w:rsidRPr="004D5FE2">
        <w:rPr>
          <w:lang w:val="en-GB"/>
        </w:rPr>
        <w:t xml:space="preserve">1. </w:t>
      </w:r>
    </w:p>
    <w:p w14:paraId="6C8C586D" w14:textId="77777777" w:rsidR="00B629AA" w:rsidRDefault="00BC61BC">
      <w:pPr>
        <w:pStyle w:val="Titre2"/>
        <w:rPr>
          <w:lang w:val="en-GB"/>
        </w:rPr>
      </w:pPr>
      <w:r>
        <w:rPr>
          <w:lang w:val="en-GB"/>
        </w:rPr>
        <w:t>Experimental design</w:t>
      </w:r>
    </w:p>
    <w:p w14:paraId="5F29434F" w14:textId="0432E365" w:rsidR="00B629AA" w:rsidRDefault="00BC61BC">
      <w:pPr>
        <w:rPr>
          <w:lang w:val="en-GB"/>
        </w:rPr>
      </w:pPr>
      <w:r>
        <w:rPr>
          <w:lang w:val="en-GB"/>
        </w:rPr>
        <w:t xml:space="preserve">Based on the 36 genotypes, we designed a set of 54 binary mixtures </w:t>
      </w:r>
      <w:r w:rsidR="00643257">
        <w:rPr>
          <w:lang w:val="en-GB"/>
        </w:rPr>
        <w:t>selected at random, with</w:t>
      </w:r>
      <w:r>
        <w:rPr>
          <w:lang w:val="en-GB"/>
        </w:rPr>
        <w:t xml:space="preserve"> each genotype observed in three different mixtures</w:t>
      </w:r>
      <w:r w:rsidR="009842FB">
        <w:rPr>
          <w:lang w:val="en-GB"/>
        </w:rPr>
        <w:t xml:space="preserve"> (Supplementary Table </w:t>
      </w:r>
      <w:ins w:id="380" w:author="montazeaud" w:date="2025-03-06T20:18:00Z">
        <w:r w:rsidR="00D01397">
          <w:rPr>
            <w:lang w:val="en-GB"/>
          </w:rPr>
          <w:t>S</w:t>
        </w:r>
      </w:ins>
      <w:r w:rsidR="009842FB">
        <w:rPr>
          <w:lang w:val="en-GB"/>
        </w:rPr>
        <w:t>2)</w:t>
      </w:r>
      <w:r>
        <w:rPr>
          <w:lang w:val="en-GB"/>
        </w:rPr>
        <w:t xml:space="preserve">. </w:t>
      </w:r>
      <w:r w:rsidR="00B4383C">
        <w:rPr>
          <w:lang w:val="en-GB"/>
        </w:rPr>
        <w:t>Pure stands</w:t>
      </w:r>
      <w:r>
        <w:rPr>
          <w:lang w:val="en-GB"/>
        </w:rPr>
        <w:t xml:space="preserve"> (here </w:t>
      </w:r>
      <w:del w:id="381" w:author="montazeaud" w:date="2025-02-11T21:29:00Z">
        <w:r w:rsidDel="00282846">
          <w:rPr>
            <w:lang w:val="en-GB"/>
          </w:rPr>
          <w:delText>refer</w:delText>
        </w:r>
      </w:del>
      <w:del w:id="382" w:author="montazeaud" w:date="2025-02-04T14:36:00Z">
        <w:r w:rsidDel="00C7100D">
          <w:rPr>
            <w:lang w:val="en-GB"/>
          </w:rPr>
          <w:delText>e</w:delText>
        </w:r>
      </w:del>
      <w:del w:id="383" w:author="montazeaud" w:date="2025-02-11T21:29:00Z">
        <w:r w:rsidDel="00282846">
          <w:rPr>
            <w:lang w:val="en-GB"/>
          </w:rPr>
          <w:delText>eing</w:delText>
        </w:r>
      </w:del>
      <w:ins w:id="384" w:author="montazeaud" w:date="2025-02-11T21:29:00Z">
        <w:r w:rsidR="00282846">
          <w:rPr>
            <w:lang w:val="en-GB"/>
          </w:rPr>
          <w:t>referring</w:t>
        </w:r>
      </w:ins>
      <w:r>
        <w:rPr>
          <w:lang w:val="en-GB"/>
        </w:rPr>
        <w:t xml:space="preserve"> to groups of a single genotype, n = 36) and mixtures (here referring to groups of two genotypes, n = 54) were grown in </w:t>
      </w:r>
      <w:proofErr w:type="spellStart"/>
      <w:r>
        <w:rPr>
          <w:lang w:val="en-GB"/>
        </w:rPr>
        <w:t>RhizoTubes</w:t>
      </w:r>
      <w:proofErr w:type="spellEnd"/>
      <w:r>
        <w:rPr>
          <w:lang w:val="en-GB"/>
        </w:rPr>
        <w:t>®</w:t>
      </w:r>
      <w:r w:rsidR="00396BE7">
        <w:rPr>
          <w:lang w:val="en-GB"/>
        </w:rPr>
        <w:t xml:space="preserve"> </w:t>
      </w:r>
      <w:r w:rsidR="00396BE7">
        <w:rPr>
          <w:lang w:val="en-GB"/>
        </w:rPr>
        <w:fldChar w:fldCharType="begin"/>
      </w:r>
      <w:r w:rsidR="00396BE7">
        <w:rPr>
          <w:lang w:val="en-GB"/>
        </w:rPr>
        <w:instrText xml:space="preserve"> ADDIN ZOTERO_ITEM CSL_CITATION {"citationID":"8AxdkstS","properties":{"formattedCitation":"(Jeudy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396BE7">
        <w:rPr>
          <w:lang w:val="en-GB"/>
        </w:rPr>
        <w:fldChar w:fldCharType="separate"/>
      </w:r>
      <w:r w:rsidR="00396BE7" w:rsidRPr="00396BE7">
        <w:rPr>
          <w:rFonts w:cs="Times New Roman"/>
          <w:szCs w:val="24"/>
          <w:lang w:val="en-GB"/>
        </w:rPr>
        <w:t xml:space="preserve">(Jeudy </w:t>
      </w:r>
      <w:r w:rsidR="00396BE7" w:rsidRPr="00396BE7">
        <w:rPr>
          <w:rFonts w:cs="Times New Roman"/>
          <w:i/>
          <w:iCs/>
          <w:szCs w:val="24"/>
          <w:lang w:val="en-GB"/>
        </w:rPr>
        <w:t>et al.</w:t>
      </w:r>
      <w:r w:rsidR="00396BE7" w:rsidRPr="00396BE7">
        <w:rPr>
          <w:rFonts w:cs="Times New Roman"/>
          <w:szCs w:val="24"/>
          <w:lang w:val="en-GB"/>
        </w:rPr>
        <w:t>, 2016)</w:t>
      </w:r>
      <w:r w:rsidR="00396BE7">
        <w:rPr>
          <w:lang w:val="en-GB"/>
        </w:rPr>
        <w:fldChar w:fldCharType="end"/>
      </w:r>
      <w:r>
        <w:rPr>
          <w:lang w:val="en-GB"/>
        </w:rPr>
        <w:t>, transparent pots designed for high-throughput root phenotyping (Fi</w:t>
      </w:r>
      <w:ins w:id="385" w:author="montazeaud" w:date="2025-03-06T20:08:00Z">
        <w:r w:rsidR="00A6745C">
          <w:rPr>
            <w:lang w:val="en-GB"/>
          </w:rPr>
          <w:t>g.</w:t>
        </w:r>
      </w:ins>
      <w:del w:id="386" w:author="montazeaud" w:date="2025-03-06T20:08:00Z">
        <w:r w:rsidDel="00A6745C">
          <w:rPr>
            <w:lang w:val="en-GB"/>
          </w:rPr>
          <w:delText>gure</w:delText>
        </w:r>
      </w:del>
      <w:r>
        <w:rPr>
          <w:lang w:val="en-GB"/>
        </w:rPr>
        <w:t xml:space="preserve"> 1</w:t>
      </w:r>
      <w:ins w:id="387" w:author="montazeaud" w:date="2025-03-06T20:08:00Z">
        <w:r w:rsidR="00A6745C">
          <w:rPr>
            <w:lang w:val="en-GB"/>
          </w:rPr>
          <w:t>A</w:t>
        </w:r>
      </w:ins>
      <w:del w:id="388" w:author="montazeaud" w:date="2025-03-06T20:08:00Z">
        <w:r w:rsidR="006648CA" w:rsidDel="00A6745C">
          <w:rPr>
            <w:lang w:val="en-GB"/>
          </w:rPr>
          <w:delText>a</w:delText>
        </w:r>
      </w:del>
      <w:r w:rsidR="006648CA">
        <w:rPr>
          <w:lang w:val="en-GB"/>
        </w:rPr>
        <w:t xml:space="preserve"> &amp; </w:t>
      </w:r>
      <w:del w:id="389" w:author="montazeaud" w:date="2025-03-06T20:08:00Z">
        <w:r w:rsidR="006648CA" w:rsidDel="00A6745C">
          <w:rPr>
            <w:lang w:val="en-GB"/>
          </w:rPr>
          <w:delText>1</w:delText>
        </w:r>
      </w:del>
      <w:ins w:id="390" w:author="montazeaud" w:date="2025-03-06T20:08:00Z">
        <w:r w:rsidR="00A6745C">
          <w:rPr>
            <w:lang w:val="en-GB"/>
          </w:rPr>
          <w:t>B</w:t>
        </w:r>
      </w:ins>
      <w:del w:id="391" w:author="montazeaud" w:date="2025-03-06T20:08:00Z">
        <w:r w:rsidR="006648CA" w:rsidDel="00A6745C">
          <w:rPr>
            <w:lang w:val="en-GB"/>
          </w:rPr>
          <w:delText>b</w:delText>
        </w:r>
      </w:del>
      <w:r>
        <w:rPr>
          <w:lang w:val="en-GB"/>
        </w:rPr>
        <w:t xml:space="preserve">), with six plants per </w:t>
      </w:r>
      <w:proofErr w:type="spellStart"/>
      <w:r>
        <w:rPr>
          <w:lang w:val="en-GB"/>
        </w:rPr>
        <w:t>RhizoTube</w:t>
      </w:r>
      <w:proofErr w:type="spellEnd"/>
      <w:r>
        <w:rPr>
          <w:lang w:val="en-GB"/>
        </w:rPr>
        <w:t>®</w:t>
      </w:r>
      <w:ins w:id="392" w:author="montazeaud" w:date="2025-02-04T14:39:00Z">
        <w:r w:rsidR="00C7100D">
          <w:rPr>
            <w:lang w:val="en-GB"/>
          </w:rPr>
          <w:t xml:space="preserve"> placed</w:t>
        </w:r>
      </w:ins>
      <w:ins w:id="393" w:author="montazeaud" w:date="2025-02-04T14:36:00Z">
        <w:r w:rsidR="00C7100D">
          <w:rPr>
            <w:lang w:val="en-GB"/>
          </w:rPr>
          <w:t xml:space="preserve"> </w:t>
        </w:r>
      </w:ins>
      <w:ins w:id="394" w:author="montazeaud" w:date="2025-02-04T17:03:00Z">
        <w:r w:rsidR="00FA60A4">
          <w:rPr>
            <w:lang w:val="en-GB"/>
          </w:rPr>
          <w:t>~ 9</w:t>
        </w:r>
      </w:ins>
      <w:ins w:id="395" w:author="montazeaud" w:date="2025-02-04T14:36:00Z">
        <w:r w:rsidR="00C7100D">
          <w:rPr>
            <w:lang w:val="en-GB"/>
          </w:rPr>
          <w:t xml:space="preserve"> cm apart</w:t>
        </w:r>
      </w:ins>
      <w:r>
        <w:rPr>
          <w:lang w:val="en-GB"/>
        </w:rPr>
        <w:t xml:space="preserve">. The six plants </w:t>
      </w:r>
      <w:r w:rsidR="00B4383C">
        <w:rPr>
          <w:lang w:val="en-GB"/>
        </w:rPr>
        <w:t>had</w:t>
      </w:r>
      <w:r>
        <w:rPr>
          <w:lang w:val="en-GB"/>
        </w:rPr>
        <w:t xml:space="preserve"> the same genotype in </w:t>
      </w:r>
      <w:r w:rsidR="00B4383C">
        <w:rPr>
          <w:lang w:val="en-GB"/>
        </w:rPr>
        <w:t>pure stands</w:t>
      </w:r>
      <w:r>
        <w:rPr>
          <w:lang w:val="en-GB"/>
        </w:rPr>
        <w:t>, whereas two genotypes were grown in alternate positions in the mixtures (Fig</w:t>
      </w:r>
      <w:ins w:id="396" w:author="montazeaud" w:date="2025-03-06T20:09:00Z">
        <w:r w:rsidR="00A6745C">
          <w:rPr>
            <w:lang w:val="en-GB"/>
          </w:rPr>
          <w:t>.</w:t>
        </w:r>
      </w:ins>
      <w:del w:id="397" w:author="montazeaud" w:date="2025-03-06T20:09:00Z">
        <w:r w:rsidDel="00A6745C">
          <w:rPr>
            <w:lang w:val="en-GB"/>
          </w:rPr>
          <w:delText>ure</w:delText>
        </w:r>
      </w:del>
      <w:r>
        <w:rPr>
          <w:lang w:val="en-GB"/>
        </w:rPr>
        <w:t xml:space="preserve"> 1</w:t>
      </w:r>
      <w:ins w:id="398" w:author="montazeaud" w:date="2025-03-06T20:09:00Z">
        <w:r w:rsidR="00A6745C">
          <w:rPr>
            <w:lang w:val="en-GB"/>
          </w:rPr>
          <w:t>C</w:t>
        </w:r>
      </w:ins>
      <w:del w:id="399" w:author="montazeaud" w:date="2025-03-06T20:09:00Z">
        <w:r w:rsidR="006648CA" w:rsidDel="00A6745C">
          <w:rPr>
            <w:lang w:val="en-GB"/>
          </w:rPr>
          <w:delText>c</w:delText>
        </w:r>
      </w:del>
      <w:r>
        <w:rPr>
          <w:lang w:val="en-GB"/>
        </w:rPr>
        <w:t xml:space="preserve">). The 36 </w:t>
      </w:r>
      <w:del w:id="400" w:author="montazeaud" w:date="2025-02-12T17:49:00Z">
        <w:r w:rsidDel="00567D70">
          <w:rPr>
            <w:lang w:val="en-GB"/>
          </w:rPr>
          <w:delText xml:space="preserve">monocultures </w:delText>
        </w:r>
      </w:del>
      <w:ins w:id="401" w:author="montazeaud" w:date="2025-02-12T17:49:00Z">
        <w:r w:rsidR="00567D70">
          <w:rPr>
            <w:lang w:val="en-GB"/>
          </w:rPr>
          <w:t xml:space="preserve">pure stands </w:t>
        </w:r>
      </w:ins>
      <w:r>
        <w:rPr>
          <w:lang w:val="en-GB"/>
        </w:rPr>
        <w:t xml:space="preserve">and the 54 mixtures were grown under </w:t>
      </w:r>
      <w:ins w:id="402" w:author="montazeaud" w:date="2025-02-27T17:00:00Z">
        <w:r w:rsidR="00F60859">
          <w:rPr>
            <w:lang w:val="en-GB"/>
          </w:rPr>
          <w:t xml:space="preserve">unlimited resource conditions (R+ treatment) or under </w:t>
        </w:r>
      </w:ins>
      <w:r>
        <w:rPr>
          <w:lang w:val="en-GB"/>
        </w:rPr>
        <w:t xml:space="preserve">combined water and nutrient </w:t>
      </w:r>
      <w:r w:rsidR="00396BE7">
        <w:rPr>
          <w:lang w:val="en-GB"/>
        </w:rPr>
        <w:t>limitation</w:t>
      </w:r>
      <w:r>
        <w:rPr>
          <w:lang w:val="en-GB"/>
        </w:rPr>
        <w:t xml:space="preserve"> (</w:t>
      </w:r>
      <w:r w:rsidR="00396BE7">
        <w:rPr>
          <w:lang w:val="en-GB"/>
        </w:rPr>
        <w:t>R-</w:t>
      </w:r>
      <w:r>
        <w:rPr>
          <w:lang w:val="en-GB"/>
        </w:rPr>
        <w:t xml:space="preserve"> treatment)</w:t>
      </w:r>
      <w:del w:id="403" w:author="montazeaud" w:date="2025-02-27T17:00:00Z">
        <w:r w:rsidDel="00F60859">
          <w:rPr>
            <w:lang w:val="en-GB"/>
          </w:rPr>
          <w:delText xml:space="preserve"> or </w:delText>
        </w:r>
        <w:r w:rsidR="00740E98" w:rsidDel="00F60859">
          <w:rPr>
            <w:lang w:val="en-GB"/>
          </w:rPr>
          <w:delText xml:space="preserve">under </w:delText>
        </w:r>
      </w:del>
      <w:del w:id="404" w:author="montazeaud" w:date="2025-02-27T16:59:00Z">
        <w:r w:rsidR="00396BE7" w:rsidDel="00F60859">
          <w:rPr>
            <w:lang w:val="en-GB"/>
          </w:rPr>
          <w:delText>optimal growth</w:delText>
        </w:r>
      </w:del>
      <w:del w:id="405" w:author="montazeaud" w:date="2025-02-27T17:00:00Z">
        <w:r w:rsidR="00396BE7" w:rsidDel="00F60859">
          <w:rPr>
            <w:lang w:val="en-GB"/>
          </w:rPr>
          <w:delText xml:space="preserve"> conditions</w:delText>
        </w:r>
        <w:r w:rsidDel="00F60859">
          <w:rPr>
            <w:lang w:val="en-GB"/>
          </w:rPr>
          <w:delText xml:space="preserve"> (</w:delText>
        </w:r>
        <w:r w:rsidR="00396BE7" w:rsidDel="00F60859">
          <w:rPr>
            <w:lang w:val="en-GB"/>
          </w:rPr>
          <w:delText xml:space="preserve">R+ </w:delText>
        </w:r>
        <w:r w:rsidDel="00F60859">
          <w:rPr>
            <w:lang w:val="en-GB"/>
          </w:rPr>
          <w:delText>treatment)</w:delText>
        </w:r>
      </w:del>
      <w:r>
        <w:rPr>
          <w:lang w:val="en-GB"/>
        </w:rPr>
        <w:t xml:space="preserve">. All </w:t>
      </w:r>
      <w:del w:id="406" w:author="montazeaud" w:date="2025-02-12T17:49:00Z">
        <w:r w:rsidDel="00567D70">
          <w:rPr>
            <w:lang w:val="en-GB"/>
          </w:rPr>
          <w:delText xml:space="preserve">monocultures </w:delText>
        </w:r>
      </w:del>
      <w:ins w:id="407" w:author="montazeaud" w:date="2025-02-12T17:49:00Z">
        <w:r w:rsidR="00567D70">
          <w:rPr>
            <w:lang w:val="en-GB"/>
          </w:rPr>
          <w:t xml:space="preserve">pure stands </w:t>
        </w:r>
      </w:ins>
      <w:r>
        <w:rPr>
          <w:lang w:val="en-GB"/>
        </w:rPr>
        <w:t>and mixtures were replicated three times within each treatment following a randomized complete block design within treatment</w:t>
      </w:r>
      <w:r w:rsidR="00D273C9">
        <w:rPr>
          <w:lang w:val="en-GB"/>
        </w:rPr>
        <w:t xml:space="preserve">, leading to a total of 540 </w:t>
      </w:r>
      <w:proofErr w:type="spellStart"/>
      <w:r w:rsidR="00D273C9">
        <w:rPr>
          <w:lang w:val="en-GB"/>
        </w:rPr>
        <w:t>RhizoTubes</w:t>
      </w:r>
      <w:proofErr w:type="spellEnd"/>
      <w:r w:rsidR="00D273C9">
        <w:rPr>
          <w:lang w:val="en-GB"/>
        </w:rPr>
        <w:t>®</w:t>
      </w:r>
      <w:r>
        <w:rPr>
          <w:lang w:val="en-GB"/>
        </w:rPr>
        <w:t xml:space="preserve"> (Fig</w:t>
      </w:r>
      <w:ins w:id="408" w:author="montazeaud" w:date="2025-03-06T20:09:00Z">
        <w:r w:rsidR="00A6745C">
          <w:rPr>
            <w:lang w:val="en-GB"/>
          </w:rPr>
          <w:t>.</w:t>
        </w:r>
      </w:ins>
      <w:del w:id="409" w:author="montazeaud" w:date="2025-03-06T20:09:00Z">
        <w:r w:rsidDel="00A6745C">
          <w:rPr>
            <w:lang w:val="en-GB"/>
          </w:rPr>
          <w:delText>ure</w:delText>
        </w:r>
      </w:del>
      <w:r>
        <w:rPr>
          <w:lang w:val="en-GB"/>
        </w:rPr>
        <w:t xml:space="preserve"> 1</w:t>
      </w:r>
      <w:ins w:id="410" w:author="montazeaud" w:date="2025-03-06T20:09:00Z">
        <w:r w:rsidR="00A6745C">
          <w:rPr>
            <w:lang w:val="en-GB"/>
          </w:rPr>
          <w:t>C</w:t>
        </w:r>
      </w:ins>
      <w:del w:id="411" w:author="montazeaud" w:date="2025-03-06T20:09:00Z">
        <w:r w:rsidR="006648CA" w:rsidDel="00A6745C">
          <w:rPr>
            <w:lang w:val="en-GB"/>
          </w:rPr>
          <w:delText>c</w:delText>
        </w:r>
      </w:del>
      <w:r>
        <w:rPr>
          <w:lang w:val="en-GB"/>
        </w:rPr>
        <w:t>).</w:t>
      </w:r>
      <w:r w:rsidR="00645774">
        <w:rPr>
          <w:lang w:val="en-GB"/>
        </w:rPr>
        <w:t xml:space="preserve"> In addition</w:t>
      </w:r>
      <w:r w:rsidR="007511DB">
        <w:rPr>
          <w:lang w:val="en-GB"/>
        </w:rPr>
        <w:t xml:space="preserve">, six </w:t>
      </w:r>
      <w:proofErr w:type="spellStart"/>
      <w:r w:rsidR="007511DB">
        <w:rPr>
          <w:lang w:val="en-GB"/>
        </w:rPr>
        <w:t>RhizoTubes</w:t>
      </w:r>
      <w:proofErr w:type="spellEnd"/>
      <w:r w:rsidR="007511DB">
        <w:rPr>
          <w:lang w:val="en-GB"/>
        </w:rPr>
        <w:t xml:space="preserve">® per experimental block per treatment (i.e., 36 </w:t>
      </w:r>
      <w:proofErr w:type="spellStart"/>
      <w:r w:rsidR="007511DB">
        <w:rPr>
          <w:lang w:val="en-GB"/>
        </w:rPr>
        <w:t>RhizoTubes</w:t>
      </w:r>
      <w:proofErr w:type="spellEnd"/>
      <w:r w:rsidR="007511DB">
        <w:rPr>
          <w:lang w:val="en-GB"/>
        </w:rPr>
        <w:t xml:space="preserve">® in total) were grown with the commercial variety ANVERGUR and were used as controls to check for environmental heterogeneity in the greenhouse. </w:t>
      </w:r>
    </w:p>
    <w:p w14:paraId="4D081553" w14:textId="77777777" w:rsidR="00B629AA" w:rsidRDefault="00BC61BC">
      <w:pPr>
        <w:pStyle w:val="Titre2"/>
        <w:rPr>
          <w:lang w:val="en-GB"/>
        </w:rPr>
      </w:pPr>
      <w:r>
        <w:rPr>
          <w:lang w:val="en-GB"/>
        </w:rPr>
        <w:t>Growth conditions</w:t>
      </w:r>
    </w:p>
    <w:p w14:paraId="4A26F302" w14:textId="12089953" w:rsidR="00B629AA" w:rsidRPr="007B5ABF" w:rsidRDefault="00BC61BC" w:rsidP="006B5BAD">
      <w:pPr>
        <w:rPr>
          <w:lang w:val="en-GB"/>
        </w:rPr>
      </w:pPr>
      <w:r w:rsidRPr="007501D4">
        <w:rPr>
          <w:lang w:val="en-GB"/>
        </w:rPr>
        <w:t xml:space="preserve">Seeds were </w:t>
      </w:r>
      <w:r w:rsidR="006648CA">
        <w:rPr>
          <w:lang w:val="en-GB"/>
        </w:rPr>
        <w:t xml:space="preserve">first disinfected with a solution </w:t>
      </w:r>
      <w:r w:rsidR="006B5BAD">
        <w:rPr>
          <w:lang w:val="en-GB"/>
        </w:rPr>
        <w:t>of</w:t>
      </w:r>
      <w:r w:rsidR="006648CA">
        <w:rPr>
          <w:lang w:val="en-GB"/>
        </w:rPr>
        <w:t xml:space="preserve"> 6 g/L of active chlorine (4 tablets/L</w:t>
      </w:r>
      <w:r w:rsidR="006B5BAD">
        <w:rPr>
          <w:lang w:val="en-GB"/>
        </w:rPr>
        <w:t xml:space="preserve"> of a</w:t>
      </w:r>
      <w:r w:rsidR="006648CA">
        <w:rPr>
          <w:lang w:val="en-GB"/>
        </w:rPr>
        <w:t xml:space="preserve"> standard commercial </w:t>
      </w:r>
      <w:r w:rsidR="005C54A8">
        <w:rPr>
          <w:lang w:val="en-GB"/>
        </w:rPr>
        <w:t>chlorine</w:t>
      </w:r>
      <w:r w:rsidR="006648CA">
        <w:rPr>
          <w:lang w:val="en-GB"/>
        </w:rPr>
        <w:t>)</w:t>
      </w:r>
      <w:r w:rsidR="004E0D4A">
        <w:rPr>
          <w:lang w:val="en-GB"/>
        </w:rPr>
        <w:t xml:space="preserve"> in which they </w:t>
      </w:r>
      <w:r w:rsidR="006648CA">
        <w:rPr>
          <w:lang w:val="en-GB"/>
        </w:rPr>
        <w:t>were immersed</w:t>
      </w:r>
      <w:r w:rsidR="004E0D4A">
        <w:rPr>
          <w:lang w:val="en-GB"/>
        </w:rPr>
        <w:t>, agitated</w:t>
      </w:r>
      <w:r w:rsidR="006B5BAD">
        <w:rPr>
          <w:lang w:val="en-GB"/>
        </w:rPr>
        <w:t xml:space="preserve"> for 15 min</w:t>
      </w:r>
      <w:r w:rsidR="004E0D4A">
        <w:rPr>
          <w:lang w:val="en-GB"/>
        </w:rPr>
        <w:t xml:space="preserve">, </w:t>
      </w:r>
      <w:r w:rsidR="006648CA">
        <w:rPr>
          <w:lang w:val="en-GB"/>
        </w:rPr>
        <w:t xml:space="preserve">and </w:t>
      </w:r>
      <w:r w:rsidR="004E0D4A">
        <w:rPr>
          <w:lang w:val="en-GB"/>
        </w:rPr>
        <w:t>finally</w:t>
      </w:r>
      <w:r w:rsidR="006648CA">
        <w:rPr>
          <w:lang w:val="en-GB"/>
        </w:rPr>
        <w:t xml:space="preserve"> rinsed 10 times with sterile water</w:t>
      </w:r>
      <w:r w:rsidR="006B5BAD">
        <w:rPr>
          <w:lang w:val="en-GB"/>
        </w:rPr>
        <w:t xml:space="preserve"> on the 22</w:t>
      </w:r>
      <w:r w:rsidR="006B5BAD" w:rsidRPr="006B5BAD">
        <w:rPr>
          <w:vertAlign w:val="superscript"/>
          <w:lang w:val="en-GB"/>
        </w:rPr>
        <w:t>nd</w:t>
      </w:r>
      <w:r w:rsidR="006B5BAD">
        <w:rPr>
          <w:lang w:val="en-GB"/>
        </w:rPr>
        <w:t xml:space="preserve"> of June 2019. They were then soaked overnight, and sown into </w:t>
      </w:r>
      <w:r w:rsidR="006B5BAD" w:rsidRPr="007501D4">
        <w:rPr>
          <w:lang w:val="en-GB"/>
        </w:rPr>
        <w:t>Petri dishes on the 2</w:t>
      </w:r>
      <w:r w:rsidR="006B5BAD">
        <w:rPr>
          <w:lang w:val="en-GB"/>
        </w:rPr>
        <w:t>3</w:t>
      </w:r>
      <w:r w:rsidR="006B5BAD">
        <w:rPr>
          <w:vertAlign w:val="superscript"/>
          <w:lang w:val="en-GB"/>
        </w:rPr>
        <w:t>rd</w:t>
      </w:r>
      <w:r w:rsidR="006B5BAD">
        <w:rPr>
          <w:lang w:val="en-GB"/>
        </w:rPr>
        <w:t xml:space="preserve">. They stayed at 4°C during 24h before being transplanted on the into the </w:t>
      </w:r>
      <w:proofErr w:type="spellStart"/>
      <w:r w:rsidR="006B5BAD">
        <w:rPr>
          <w:lang w:val="en-GB"/>
        </w:rPr>
        <w:t>RhizoTubes</w:t>
      </w:r>
      <w:proofErr w:type="spellEnd"/>
      <w:r w:rsidR="006B5BAD">
        <w:rPr>
          <w:lang w:val="en-GB"/>
        </w:rPr>
        <w:t>® on the 24</w:t>
      </w:r>
      <w:r w:rsidR="006B5BAD" w:rsidRPr="004E0D4A">
        <w:rPr>
          <w:vertAlign w:val="superscript"/>
          <w:lang w:val="en-GB"/>
        </w:rPr>
        <w:t>th</w:t>
      </w:r>
      <w:r w:rsidR="006B5BAD">
        <w:rPr>
          <w:lang w:val="en-GB"/>
        </w:rPr>
        <w:t>.</w:t>
      </w:r>
      <w:r>
        <w:rPr>
          <w:lang w:val="en-GB"/>
        </w:rPr>
        <w:t xml:space="preserve"> </w:t>
      </w:r>
      <w:proofErr w:type="spellStart"/>
      <w:r w:rsidR="007B5ABF">
        <w:rPr>
          <w:lang w:val="en-GB"/>
        </w:rPr>
        <w:t>RhizoTubes</w:t>
      </w:r>
      <w:proofErr w:type="spellEnd"/>
      <w:r w:rsidR="007B5ABF">
        <w:rPr>
          <w:lang w:val="en-GB"/>
        </w:rPr>
        <w:t xml:space="preserve">® have a diameter of 17 cm and a depth of 49.5 cm </w:t>
      </w:r>
      <w:r w:rsidR="007B5ABF">
        <w:rPr>
          <w:lang w:val="en-GB"/>
        </w:rPr>
        <w:fldChar w:fldCharType="begin"/>
      </w:r>
      <w:r w:rsidR="007B5ABF">
        <w:rPr>
          <w:lang w:val="en-GB"/>
        </w:rPr>
        <w:instrText xml:space="preserve"> ADDIN ZOTERO_ITEM CSL_CITATION {"citationID":"XEqRJxqC","properties":{"formattedCitation":"(Jeudy {\\i{}et al.}, 2016)","plainCitation":"(Jeudy et al., 2016)","noteIndex":0},"citationItems":[{"id":3666,"uris":["http://zotero.org/users/3458704/items/USFDSEZP"],"itemData":{"id":3666,"type":"article-journal","abstract":"In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7B5ABF">
        <w:rPr>
          <w:lang w:val="en-GB"/>
        </w:rPr>
        <w:fldChar w:fldCharType="separate"/>
      </w:r>
      <w:r w:rsidR="007B5ABF" w:rsidRPr="007B5ABF">
        <w:rPr>
          <w:rFonts w:cs="Times New Roman"/>
          <w:szCs w:val="24"/>
          <w:lang w:val="en-GB"/>
        </w:rPr>
        <w:t xml:space="preserve">(Jeudy </w:t>
      </w:r>
      <w:r w:rsidR="007B5ABF" w:rsidRPr="007B5ABF">
        <w:rPr>
          <w:rFonts w:cs="Times New Roman"/>
          <w:i/>
          <w:iCs/>
          <w:szCs w:val="24"/>
          <w:lang w:val="en-GB"/>
        </w:rPr>
        <w:t>et al.</w:t>
      </w:r>
      <w:r w:rsidR="007B5ABF" w:rsidRPr="007B5ABF">
        <w:rPr>
          <w:rFonts w:cs="Times New Roman"/>
          <w:szCs w:val="24"/>
          <w:lang w:val="en-GB"/>
        </w:rPr>
        <w:t>, 2016)</w:t>
      </w:r>
      <w:r w:rsidR="007B5ABF">
        <w:rPr>
          <w:lang w:val="en-GB"/>
        </w:rPr>
        <w:fldChar w:fldCharType="end"/>
      </w:r>
      <w:r w:rsidR="007B5ABF">
        <w:rPr>
          <w:lang w:val="en-GB"/>
        </w:rPr>
        <w:t xml:space="preserve">. They were filled with a </w:t>
      </w:r>
      <w:r w:rsidR="007B5ABF" w:rsidRPr="00154701">
        <w:rPr>
          <w:lang w:val="en-US"/>
        </w:rPr>
        <w:t>25:75 mixture of sand (</w:t>
      </w:r>
      <w:proofErr w:type="spellStart"/>
      <w:r w:rsidR="007B5ABF" w:rsidRPr="00154701">
        <w:rPr>
          <w:lang w:val="en-US"/>
        </w:rPr>
        <w:t>Biot</w:t>
      </w:r>
      <w:proofErr w:type="spellEnd"/>
      <w:r w:rsidR="007B5ABF" w:rsidRPr="00154701">
        <w:rPr>
          <w:lang w:val="en-US"/>
        </w:rPr>
        <w:t xml:space="preserve"> B4, </w:t>
      </w:r>
      <w:proofErr w:type="spellStart"/>
      <w:r w:rsidR="007B5ABF" w:rsidRPr="00154701">
        <w:rPr>
          <w:lang w:val="en-US"/>
        </w:rPr>
        <w:t>Silices</w:t>
      </w:r>
      <w:proofErr w:type="spellEnd"/>
      <w:r w:rsidR="007B5ABF" w:rsidRPr="00154701">
        <w:rPr>
          <w:lang w:val="en-US"/>
        </w:rPr>
        <w:t xml:space="preserve"> et </w:t>
      </w:r>
      <w:proofErr w:type="spellStart"/>
      <w:r w:rsidR="007B5ABF" w:rsidRPr="00154701">
        <w:rPr>
          <w:lang w:val="en-US"/>
        </w:rPr>
        <w:t>Refractaires</w:t>
      </w:r>
      <w:proofErr w:type="spellEnd"/>
      <w:r w:rsidR="007B5ABF" w:rsidRPr="00154701">
        <w:rPr>
          <w:lang w:val="en-US"/>
        </w:rPr>
        <w:t xml:space="preserve"> de la</w:t>
      </w:r>
      <w:r w:rsidR="007B5ABF">
        <w:rPr>
          <w:lang w:val="en-US"/>
        </w:rPr>
        <w:t xml:space="preserve"> </w:t>
      </w:r>
      <w:proofErr w:type="spellStart"/>
      <w:r w:rsidR="007B5ABF" w:rsidRPr="00154701">
        <w:rPr>
          <w:lang w:val="en-US"/>
        </w:rPr>
        <w:t>Méditerranée</w:t>
      </w:r>
      <w:proofErr w:type="spellEnd"/>
      <w:r w:rsidR="007B5ABF" w:rsidRPr="00154701">
        <w:rPr>
          <w:lang w:val="en-US"/>
        </w:rPr>
        <w:t>) and perlite</w:t>
      </w:r>
      <w:r w:rsidR="007B5ABF">
        <w:rPr>
          <w:lang w:val="en-GB"/>
        </w:rPr>
        <w:t xml:space="preserve">. </w:t>
      </w:r>
      <w:r>
        <w:rPr>
          <w:lang w:val="en-GB"/>
        </w:rPr>
        <w:t>Temperatures were maintained around 20-25°C, relative humidity around 70-80%, and photoperiod was set to 16h</w:t>
      </w:r>
      <w:r w:rsidR="007B5ABF">
        <w:rPr>
          <w:lang w:val="en-GB"/>
        </w:rPr>
        <w:t xml:space="preserve">, </w:t>
      </w:r>
      <w:r>
        <w:rPr>
          <w:lang w:val="en-GB"/>
        </w:rPr>
        <w:t>with an average PAR of 330 µmol.m</w:t>
      </w:r>
      <w:r>
        <w:rPr>
          <w:vertAlign w:val="superscript"/>
          <w:lang w:val="en-GB"/>
        </w:rPr>
        <w:t>-</w:t>
      </w:r>
      <w:proofErr w:type="gramStart"/>
      <w:r>
        <w:rPr>
          <w:lang w:val="en-GB"/>
        </w:rPr>
        <w:t>².s</w:t>
      </w:r>
      <w:proofErr w:type="gramEnd"/>
      <w:r>
        <w:rPr>
          <w:vertAlign w:val="superscript"/>
          <w:lang w:val="en-GB"/>
        </w:rPr>
        <w:t>-1</w:t>
      </w:r>
      <w:r>
        <w:rPr>
          <w:lang w:val="en-GB"/>
        </w:rPr>
        <w:t xml:space="preserve"> during the day. </w:t>
      </w:r>
      <w:r>
        <w:rPr>
          <w:lang w:val="en-GB"/>
        </w:rPr>
        <w:lastRenderedPageBreak/>
        <w:t>Seedlings were daily provided with a liquid nutrient solution that contained water, N, P, K and all micronutrients required for plant growth (</w:t>
      </w:r>
      <w:r w:rsidRPr="00C05B13">
        <w:rPr>
          <w:lang w:val="en-GB"/>
        </w:rPr>
        <w:t xml:space="preserve">Supplementary Table </w:t>
      </w:r>
      <w:ins w:id="412" w:author="montazeaud" w:date="2025-03-06T20:18:00Z">
        <w:r w:rsidR="00D01397">
          <w:rPr>
            <w:lang w:val="en-GB"/>
          </w:rPr>
          <w:t>S</w:t>
        </w:r>
      </w:ins>
      <w:r w:rsidR="00C05B13" w:rsidRPr="00C05B13">
        <w:rPr>
          <w:lang w:val="en-GB"/>
        </w:rPr>
        <w:t>3</w:t>
      </w:r>
      <w:r w:rsidR="00C05B13">
        <w:rPr>
          <w:lang w:val="en-GB"/>
        </w:rPr>
        <w:t>)</w:t>
      </w:r>
      <w:r>
        <w:rPr>
          <w:lang w:val="en-GB"/>
        </w:rPr>
        <w:t xml:space="preserve">. The water content of each </w:t>
      </w:r>
      <w:proofErr w:type="spellStart"/>
      <w:r>
        <w:rPr>
          <w:lang w:val="en-GB"/>
        </w:rPr>
        <w:t>RhizoTube</w:t>
      </w:r>
      <w:proofErr w:type="spellEnd"/>
      <w:r>
        <w:rPr>
          <w:lang w:val="en-GB"/>
        </w:rPr>
        <w:t xml:space="preserve">® was monitored each day, and the amounts of nutrient solution were adjusted to maintain the </w:t>
      </w:r>
      <w:proofErr w:type="spellStart"/>
      <w:r>
        <w:rPr>
          <w:lang w:val="en-GB"/>
        </w:rPr>
        <w:t>RhizoTubes</w:t>
      </w:r>
      <w:proofErr w:type="spellEnd"/>
      <w:r>
        <w:rPr>
          <w:lang w:val="en-GB"/>
        </w:rPr>
        <w:t>® at 100% of their water storage capacity (Supplementary Fig</w:t>
      </w:r>
      <w:ins w:id="413" w:author="montazeaud" w:date="2025-03-06T20:09:00Z">
        <w:r w:rsidR="00A6745C">
          <w:rPr>
            <w:lang w:val="en-GB"/>
          </w:rPr>
          <w:t>.</w:t>
        </w:r>
      </w:ins>
      <w:del w:id="414" w:author="montazeaud" w:date="2025-03-06T20:09:00Z">
        <w:r w:rsidDel="00A6745C">
          <w:rPr>
            <w:lang w:val="en-GB"/>
          </w:rPr>
          <w:delText>ure</w:delText>
        </w:r>
      </w:del>
      <w:r>
        <w:rPr>
          <w:lang w:val="en-GB"/>
        </w:rPr>
        <w:t xml:space="preserve"> </w:t>
      </w:r>
      <w:ins w:id="415" w:author="montazeaud" w:date="2025-03-06T20:09:00Z">
        <w:r w:rsidR="00A6745C">
          <w:rPr>
            <w:lang w:val="en-GB"/>
          </w:rPr>
          <w:t>S</w:t>
        </w:r>
      </w:ins>
      <w:r>
        <w:rPr>
          <w:lang w:val="en-GB"/>
        </w:rPr>
        <w:t xml:space="preserve">1). In the </w:t>
      </w:r>
      <w:r w:rsidR="00F903EA">
        <w:rPr>
          <w:lang w:val="en-GB"/>
        </w:rPr>
        <w:t xml:space="preserve">R- </w:t>
      </w:r>
      <w:r>
        <w:rPr>
          <w:lang w:val="en-GB"/>
        </w:rPr>
        <w:t xml:space="preserve">treatment, the provision of nutritive solution was stopped on </w:t>
      </w:r>
      <w:r w:rsidR="009C55B3">
        <w:rPr>
          <w:lang w:val="en-GB"/>
        </w:rPr>
        <w:t xml:space="preserve">June </w:t>
      </w:r>
      <w:r>
        <w:rPr>
          <w:lang w:val="en-GB"/>
        </w:rPr>
        <w:t>28</w:t>
      </w:r>
      <w:r>
        <w:rPr>
          <w:vertAlign w:val="superscript"/>
          <w:lang w:val="en-GB"/>
        </w:rPr>
        <w:t>th</w:t>
      </w:r>
      <w:r>
        <w:rPr>
          <w:lang w:val="en-GB"/>
        </w:rPr>
        <w:t xml:space="preserve"> (four days after seedling transfer)</w:t>
      </w:r>
      <w:r w:rsidR="009C55B3">
        <w:rPr>
          <w:lang w:val="en-GB"/>
        </w:rPr>
        <w:t>, causing</w:t>
      </w:r>
      <w:r>
        <w:rPr>
          <w:lang w:val="en-GB"/>
        </w:rPr>
        <w:t xml:space="preserve"> the water content </w:t>
      </w:r>
      <w:r w:rsidR="009C55B3">
        <w:rPr>
          <w:lang w:val="en-GB"/>
        </w:rPr>
        <w:t xml:space="preserve">to </w:t>
      </w:r>
      <w:r>
        <w:rPr>
          <w:lang w:val="en-GB"/>
        </w:rPr>
        <w:t>decrease</w:t>
      </w:r>
      <w:r w:rsidR="009C55B3">
        <w:rPr>
          <w:lang w:val="en-GB"/>
        </w:rPr>
        <w:t>, ultimately</w:t>
      </w:r>
      <w:r>
        <w:rPr>
          <w:lang w:val="en-GB"/>
        </w:rPr>
        <w:t xml:space="preserve"> reach</w:t>
      </w:r>
      <w:r w:rsidR="009C55B3">
        <w:rPr>
          <w:lang w:val="en-GB"/>
        </w:rPr>
        <w:t>ing</w:t>
      </w:r>
      <w:r>
        <w:rPr>
          <w:lang w:val="en-GB"/>
        </w:rPr>
        <w:t xml:space="preserve"> 55% of the full storage capacity by the end of the experiment (Supplementary Fig</w:t>
      </w:r>
      <w:ins w:id="416" w:author="montazeaud" w:date="2025-03-06T20:09:00Z">
        <w:r w:rsidR="00A6745C">
          <w:rPr>
            <w:lang w:val="en-GB"/>
          </w:rPr>
          <w:t>. S</w:t>
        </w:r>
      </w:ins>
      <w:del w:id="417" w:author="montazeaud" w:date="2025-03-06T20:09:00Z">
        <w:r w:rsidDel="00A6745C">
          <w:rPr>
            <w:lang w:val="en-GB"/>
          </w:rPr>
          <w:delText xml:space="preserve">ure </w:delText>
        </w:r>
      </w:del>
      <w:r>
        <w:rPr>
          <w:lang w:val="en-GB"/>
        </w:rPr>
        <w:t>1).</w:t>
      </w:r>
      <w:r w:rsidR="007B5ABF" w:rsidRPr="007B5ABF">
        <w:rPr>
          <w:lang w:val="en-GB"/>
        </w:rPr>
        <w:t xml:space="preserve"> </w:t>
      </w:r>
      <w:ins w:id="418" w:author="montazeaud" w:date="2025-02-27T17:00:00Z">
        <w:r w:rsidR="00F60859">
          <w:rPr>
            <w:lang w:val="en-GB"/>
          </w:rPr>
          <w:t xml:space="preserve">Given the size of the experiment (3240 plants to be </w:t>
        </w:r>
        <w:proofErr w:type="spellStart"/>
        <w:r w:rsidR="00F60859">
          <w:rPr>
            <w:lang w:val="en-GB"/>
          </w:rPr>
          <w:t>phenotyped</w:t>
        </w:r>
        <w:proofErr w:type="spellEnd"/>
        <w:r w:rsidR="00F60859">
          <w:rPr>
            <w:lang w:val="en-GB"/>
          </w:rPr>
          <w:t xml:space="preserve"> a</w:t>
        </w:r>
      </w:ins>
      <w:ins w:id="419" w:author="montazeaud" w:date="2025-02-27T17:01:00Z">
        <w:r w:rsidR="00F60859">
          <w:rPr>
            <w:lang w:val="en-GB"/>
          </w:rPr>
          <w:t>t harvest), the</w:t>
        </w:r>
      </w:ins>
      <w:del w:id="420" w:author="montazeaud" w:date="2025-02-27T17:01:00Z">
        <w:r w:rsidR="007B5ABF" w:rsidDel="00F60859">
          <w:rPr>
            <w:lang w:val="en-GB"/>
          </w:rPr>
          <w:delText>P</w:delText>
        </w:r>
      </w:del>
      <w:ins w:id="421" w:author="montazeaud" w:date="2025-02-27T17:01:00Z">
        <w:r w:rsidR="00F60859">
          <w:rPr>
            <w:lang w:val="en-GB"/>
          </w:rPr>
          <w:t xml:space="preserve"> p</w:t>
        </w:r>
      </w:ins>
      <w:r w:rsidR="007B5ABF">
        <w:rPr>
          <w:lang w:val="en-GB"/>
        </w:rPr>
        <w:t>lants were harvested</w:t>
      </w:r>
      <w:ins w:id="422" w:author="montazeaud" w:date="2025-02-27T17:01:00Z">
        <w:r w:rsidR="00F60859">
          <w:rPr>
            <w:lang w:val="en-GB"/>
          </w:rPr>
          <w:t xml:space="preserve"> on four consecutives dates,</w:t>
        </w:r>
      </w:ins>
      <w:r w:rsidR="007B5ABF">
        <w:rPr>
          <w:lang w:val="en-GB"/>
        </w:rPr>
        <w:t xml:space="preserve"> </w:t>
      </w:r>
      <w:r w:rsidR="006B2C5B">
        <w:rPr>
          <w:lang w:val="en-GB"/>
        </w:rPr>
        <w:t>between the 16</w:t>
      </w:r>
      <w:r w:rsidR="006B2C5B">
        <w:rPr>
          <w:vertAlign w:val="superscript"/>
          <w:lang w:val="en-GB"/>
        </w:rPr>
        <w:t>th</w:t>
      </w:r>
      <w:r w:rsidR="006B2C5B">
        <w:rPr>
          <w:lang w:val="en-GB"/>
        </w:rPr>
        <w:t xml:space="preserve"> and the 19</w:t>
      </w:r>
      <w:r w:rsidR="006B2C5B">
        <w:rPr>
          <w:vertAlign w:val="superscript"/>
          <w:lang w:val="en-GB"/>
        </w:rPr>
        <w:t>th</w:t>
      </w:r>
      <w:r w:rsidR="006B2C5B">
        <w:rPr>
          <w:lang w:val="en-GB"/>
        </w:rPr>
        <w:t xml:space="preserve"> of July, i.e., about three weeks after </w:t>
      </w:r>
      <w:del w:id="423" w:author="montazeaud" w:date="2025-02-27T17:01:00Z">
        <w:r w:rsidR="006B2C5B" w:rsidDel="00F60859">
          <w:rPr>
            <w:lang w:val="en-GB"/>
          </w:rPr>
          <w:delText>transplantatio</w:delText>
        </w:r>
      </w:del>
      <w:ins w:id="424" w:author="montazeaud" w:date="2025-02-27T17:01:00Z">
        <w:r w:rsidR="00F60859">
          <w:rPr>
            <w:lang w:val="en-GB"/>
          </w:rPr>
          <w:t xml:space="preserve">transplantation. All </w:t>
        </w:r>
      </w:ins>
      <w:del w:id="425" w:author="montazeaud" w:date="2025-02-27T17:01:00Z">
        <w:r w:rsidR="006B2C5B" w:rsidDel="00F60859">
          <w:rPr>
            <w:lang w:val="en-GB"/>
          </w:rPr>
          <w:delText xml:space="preserve">n, and </w:delText>
        </w:r>
      </w:del>
      <w:r w:rsidR="006B2C5B">
        <w:rPr>
          <w:lang w:val="en-GB"/>
        </w:rPr>
        <w:t xml:space="preserve">were </w:t>
      </w:r>
      <w:r w:rsidR="007B5ABF">
        <w:rPr>
          <w:lang w:val="en-GB"/>
        </w:rPr>
        <w:t>at the beginning of the tillering stage</w:t>
      </w:r>
      <w:r w:rsidR="006B2C5B">
        <w:rPr>
          <w:lang w:val="en-GB"/>
        </w:rPr>
        <w:t>.</w:t>
      </w:r>
    </w:p>
    <w:p w14:paraId="5345761B" w14:textId="77777777" w:rsidR="00B629AA" w:rsidRDefault="00BC61BC">
      <w:pPr>
        <w:pStyle w:val="Titre2"/>
        <w:rPr>
          <w:lang w:val="en-GB"/>
        </w:rPr>
      </w:pPr>
      <w:r w:rsidRPr="006B2C5B">
        <w:rPr>
          <w:lang w:val="en-GB"/>
        </w:rPr>
        <w:t>Phenotyping</w:t>
      </w:r>
    </w:p>
    <w:p w14:paraId="2AD0D69B" w14:textId="6C5C564D" w:rsidR="00B629AA" w:rsidRDefault="00BC61BC">
      <w:pPr>
        <w:rPr>
          <w:lang w:val="en-GB"/>
        </w:rPr>
      </w:pPr>
      <w:r>
        <w:rPr>
          <w:lang w:val="en-GB"/>
        </w:rPr>
        <w:t xml:space="preserve">Root traits were measured </w:t>
      </w:r>
      <w:r w:rsidR="006B2C5B">
        <w:rPr>
          <w:lang w:val="en-GB"/>
        </w:rPr>
        <w:t>for each</w:t>
      </w:r>
      <w:r>
        <w:rPr>
          <w:lang w:val="en-GB"/>
        </w:rPr>
        <w:t xml:space="preserve"> </w:t>
      </w:r>
      <w:proofErr w:type="spellStart"/>
      <w:r>
        <w:rPr>
          <w:lang w:val="en-GB"/>
        </w:rPr>
        <w:t>RhizoTube</w:t>
      </w:r>
      <w:proofErr w:type="spellEnd"/>
      <w:r>
        <w:rPr>
          <w:lang w:val="en-GB"/>
        </w:rPr>
        <w:t>® based on image analysis</w:t>
      </w:r>
      <w:r w:rsidR="00E51444">
        <w:rPr>
          <w:lang w:val="en-GB"/>
        </w:rPr>
        <w:t xml:space="preserve"> </w:t>
      </w:r>
      <w:r w:rsidR="006B2C5B">
        <w:rPr>
          <w:lang w:val="en-GB"/>
        </w:rPr>
        <w:t xml:space="preserve">as described in </w:t>
      </w:r>
      <w:r w:rsidR="006B2C5B">
        <w:rPr>
          <w:lang w:val="en-GB"/>
        </w:rPr>
        <w:fldChar w:fldCharType="begin"/>
      </w:r>
      <w:r w:rsidR="00396BE7">
        <w:rPr>
          <w:lang w:val="en-GB"/>
        </w:rPr>
        <w:instrText xml:space="preserve"> ADDIN ZOTERO_ITEM CSL_CITATION {"citationID":"pR4QQI8n","properties":{"formattedCitation":"(Jeudy {\\i{}et al.}, 2016)","plainCitation":"(Jeudy et al., 2016)","dontUpdate":true,"noteIndex":0},"citationItems":[{"id":3666,"uris":["http://zotero.org/users/3458704/items/USFDSEZP"],"itemData":{"id":3666,"type":"article-journal","abstract":"In order to maintain high yields while saving water and preserving non-renewable resources and thus limiting the use of chemical fertilizer, it is crucial to select plants with more efficient root systems. This could be achieved through an optimization of both root architecture and root uptake ability and/or through the improvement of positive plant interactions with microorganisms in the rhizosphere. The development of devices suitable for high-throughput phenotyping of root structures remains a major bottleneck.","container-title":"Plant Methods","DOI":"10.1186/s13007-016-0131-9","ISSN":"1746-4811","issue":"1","journalAbbreviation":"Plant Methods","page":"31","source":"BioMed Central","title":"RhizoTubes as a new tool for high throughput imaging of plant root development and architecture: test, comparison with pot grown plants and validation","title-short":"RhizoTubes as a new tool for high throughput imaging of plant root development and architecture","volume":"12","author":[{"family":"Jeudy","given":"Christian"},{"family":"Adrian","given":"Marielle"},{"family":"Baussard","given":"Christophe"},{"family":"Bernard","given":"Céline"},{"family":"Bernaud","given":"Eric"},{"family":"Bourion","given":"Virginie"},{"family":"Busset","given":"Hughes"},{"family":"Cabrera-Bosquet","given":"Llorenç"},{"family":"Cointault","given":"Frédéric"},{"family":"Han","given":"Simeng"},{"family":"Lamboeuf","given":"Mickael"},{"family":"Moreau","given":"Delphine"},{"family":"Pivato","given":"Barbara"},{"family":"Prudent","given":"Marion"},{"family":"Trouvelot","given":"Sophie"},{"family":"Truong","given":"Hoai Nam"},{"family":"Vernoud","given":"Vanessa"},{"family":"Voisin","given":"Anne-Sophie"},{"family":"Wipf","given":"Daniel"},{"family":"Salon","given":"Christophe"}],"issued":{"date-parts":[["2016",6,7]]}}}],"schema":"https://github.com/citation-style-language/schema/raw/master/csl-citation.json"} </w:instrText>
      </w:r>
      <w:r w:rsidR="006B2C5B">
        <w:rPr>
          <w:lang w:val="en-GB"/>
        </w:rPr>
        <w:fldChar w:fldCharType="separate"/>
      </w:r>
      <w:r w:rsidR="006B2C5B" w:rsidRPr="006B2C5B">
        <w:rPr>
          <w:rFonts w:cs="Times New Roman"/>
          <w:szCs w:val="24"/>
          <w:lang w:val="en-GB"/>
        </w:rPr>
        <w:t xml:space="preserve">Jeudy </w:t>
      </w:r>
      <w:r w:rsidR="006B2C5B" w:rsidRPr="006B2C5B">
        <w:rPr>
          <w:rFonts w:cs="Times New Roman"/>
          <w:i/>
          <w:iCs/>
          <w:szCs w:val="24"/>
          <w:lang w:val="en-GB"/>
        </w:rPr>
        <w:t>et al.</w:t>
      </w:r>
      <w:r w:rsidR="006B2C5B" w:rsidRPr="006B2C5B">
        <w:rPr>
          <w:rFonts w:cs="Times New Roman"/>
          <w:szCs w:val="24"/>
          <w:lang w:val="en-GB"/>
        </w:rPr>
        <w:t xml:space="preserve">, </w:t>
      </w:r>
      <w:r w:rsidR="006B2C5B">
        <w:rPr>
          <w:rFonts w:cs="Times New Roman"/>
          <w:szCs w:val="24"/>
          <w:lang w:val="en-GB"/>
        </w:rPr>
        <w:t>(</w:t>
      </w:r>
      <w:r w:rsidR="006B2C5B" w:rsidRPr="006B2C5B">
        <w:rPr>
          <w:rFonts w:cs="Times New Roman"/>
          <w:szCs w:val="24"/>
          <w:lang w:val="en-GB"/>
        </w:rPr>
        <w:t>2016)</w:t>
      </w:r>
      <w:r w:rsidR="006B2C5B">
        <w:rPr>
          <w:lang w:val="en-GB"/>
        </w:rPr>
        <w:fldChar w:fldCharType="end"/>
      </w:r>
      <w:r w:rsidR="006B2C5B">
        <w:rPr>
          <w:lang w:val="en-GB"/>
        </w:rPr>
        <w:t>.</w:t>
      </w:r>
      <w:r w:rsidR="00E112AB">
        <w:rPr>
          <w:lang w:val="en-GB"/>
        </w:rPr>
        <w:t xml:space="preserve"> </w:t>
      </w:r>
      <w:r w:rsidR="006B2C5B">
        <w:rPr>
          <w:lang w:val="en-GB"/>
        </w:rPr>
        <w:t xml:space="preserve"> </w:t>
      </w:r>
      <w:ins w:id="426" w:author="montazeaud" w:date="2025-02-26T16:52:00Z">
        <w:r w:rsidR="00E112AB">
          <w:rPr>
            <w:lang w:val="en-GB"/>
          </w:rPr>
          <w:t>Briefly</w:t>
        </w:r>
      </w:ins>
      <w:ins w:id="427" w:author="montazeaud" w:date="2025-02-26T16:42:00Z">
        <w:r w:rsidR="00E112AB">
          <w:rPr>
            <w:lang w:val="en-GB"/>
          </w:rPr>
          <w:t>, t</w:t>
        </w:r>
        <w:r w:rsidR="00E112AB" w:rsidRPr="00E112AB">
          <w:rPr>
            <w:lang w:val="en-GB"/>
          </w:rPr>
          <w:t>he root detection is based on a custom image segmentation process that extracts the root pixels (white or near-transparent) from the contrasted bluish background. Thresholding on the red channel of the RGB image and phase preservation in the frequency domain are used to obtain the most contrasted image possible. A few morphological operations are then applied to clean up artifacts and refine the detection of root borders. Finally, light pixels are set to white, representing the roots, while the remaining pixels are set to black to indicate the background.</w:t>
        </w:r>
        <w:r w:rsidR="00E112AB">
          <w:rPr>
            <w:lang w:val="en-GB"/>
          </w:rPr>
          <w:t xml:space="preserve"> </w:t>
        </w:r>
      </w:ins>
      <w:ins w:id="428" w:author="montazeaud" w:date="2025-02-26T17:06:00Z">
        <w:r w:rsidR="00DF59FC">
          <w:rPr>
            <w:lang w:val="en-GB"/>
          </w:rPr>
          <w:t>The architecture of the root system is then</w:t>
        </w:r>
      </w:ins>
      <w:ins w:id="429" w:author="montazeaud" w:date="2025-02-26T17:08:00Z">
        <w:r w:rsidR="00DF59FC">
          <w:rPr>
            <w:lang w:val="en-GB"/>
          </w:rPr>
          <w:t xml:space="preserve"> characterized</w:t>
        </w:r>
      </w:ins>
      <w:ins w:id="430" w:author="montazeaud" w:date="2025-02-26T17:06:00Z">
        <w:r w:rsidR="00DF59FC">
          <w:rPr>
            <w:lang w:val="en-GB"/>
          </w:rPr>
          <w:t xml:space="preserve"> </w:t>
        </w:r>
      </w:ins>
      <w:ins w:id="431" w:author="montazeaud" w:date="2025-02-26T17:08:00Z">
        <w:r w:rsidR="00DF59FC">
          <w:rPr>
            <w:lang w:val="en-GB"/>
          </w:rPr>
          <w:t xml:space="preserve">by </w:t>
        </w:r>
      </w:ins>
      <w:ins w:id="432" w:author="montazeaud" w:date="2025-02-26T17:09:00Z">
        <w:r w:rsidR="00DF59FC">
          <w:rPr>
            <w:lang w:val="en-GB"/>
          </w:rPr>
          <w:t>locating</w:t>
        </w:r>
      </w:ins>
      <w:ins w:id="433" w:author="montazeaud" w:date="2025-02-26T17:08:00Z">
        <w:r w:rsidR="00DF59FC">
          <w:rPr>
            <w:lang w:val="en-GB"/>
          </w:rPr>
          <w:t xml:space="preserve"> and </w:t>
        </w:r>
      </w:ins>
      <w:ins w:id="434" w:author="montazeaud" w:date="2025-02-26T17:06:00Z">
        <w:r w:rsidR="00DF59FC">
          <w:rPr>
            <w:lang w:val="en-GB"/>
          </w:rPr>
          <w:t>c</w:t>
        </w:r>
      </w:ins>
      <w:ins w:id="435" w:author="montazeaud" w:date="2025-02-26T16:53:00Z">
        <w:r w:rsidR="00823C1E">
          <w:rPr>
            <w:lang w:val="en-GB"/>
          </w:rPr>
          <w:t>ount</w:t>
        </w:r>
      </w:ins>
      <w:ins w:id="436" w:author="montazeaud" w:date="2025-02-26T17:06:00Z">
        <w:r w:rsidR="00DF59FC">
          <w:rPr>
            <w:lang w:val="en-GB"/>
          </w:rPr>
          <w:t>ing</w:t>
        </w:r>
      </w:ins>
      <w:ins w:id="437" w:author="montazeaud" w:date="2025-02-26T17:01:00Z">
        <w:r w:rsidR="00823C1E">
          <w:rPr>
            <w:lang w:val="en-GB"/>
          </w:rPr>
          <w:t xml:space="preserve"> and </w:t>
        </w:r>
      </w:ins>
      <w:ins w:id="438" w:author="montazeaud" w:date="2025-02-26T17:06:00Z">
        <w:r w:rsidR="00DF59FC">
          <w:rPr>
            <w:lang w:val="en-GB"/>
          </w:rPr>
          <w:t xml:space="preserve">the white pixels </w:t>
        </w:r>
      </w:ins>
      <w:ins w:id="439" w:author="montazeaud" w:date="2025-02-26T17:08:00Z">
        <w:r w:rsidR="00DF59FC">
          <w:rPr>
            <w:lang w:val="en-GB"/>
          </w:rPr>
          <w:t xml:space="preserve">in 2 dimensions, and converting distances and </w:t>
        </w:r>
      </w:ins>
      <w:ins w:id="440" w:author="montazeaud" w:date="2025-02-26T17:10:00Z">
        <w:r w:rsidR="00DF59FC">
          <w:rPr>
            <w:lang w:val="en-GB"/>
          </w:rPr>
          <w:t>dimensions</w:t>
        </w:r>
      </w:ins>
      <w:ins w:id="441" w:author="montazeaud" w:date="2025-02-26T17:08:00Z">
        <w:r w:rsidR="00DF59FC">
          <w:rPr>
            <w:lang w:val="en-GB"/>
          </w:rPr>
          <w:t xml:space="preserve"> into </w:t>
        </w:r>
      </w:ins>
      <w:ins w:id="442" w:author="montazeaud" w:date="2025-02-26T17:09:00Z">
        <w:r w:rsidR="00DF59FC">
          <w:rPr>
            <w:lang w:val="en-GB"/>
          </w:rPr>
          <w:t xml:space="preserve">cm or mm using </w:t>
        </w:r>
      </w:ins>
      <w:ins w:id="443" w:author="montazeaud" w:date="2025-02-26T17:10:00Z">
        <w:r w:rsidR="00DF59FC">
          <w:rPr>
            <w:lang w:val="en-GB"/>
          </w:rPr>
          <w:t>the i</w:t>
        </w:r>
      </w:ins>
      <w:ins w:id="444" w:author="montazeaud" w:date="2025-02-26T17:09:00Z">
        <w:r w:rsidR="00DF59FC">
          <w:rPr>
            <w:lang w:val="en-GB"/>
          </w:rPr>
          <w:t>mage resolution</w:t>
        </w:r>
      </w:ins>
      <w:ins w:id="445" w:author="montazeaud" w:date="2025-02-26T16:59:00Z">
        <w:r w:rsidR="00823C1E">
          <w:rPr>
            <w:lang w:val="en-GB"/>
          </w:rPr>
          <w:t xml:space="preserve">. </w:t>
        </w:r>
      </w:ins>
      <w:r w:rsidR="006B2C5B">
        <w:rPr>
          <w:lang w:val="en-GB"/>
        </w:rPr>
        <w:t xml:space="preserve">We used </w:t>
      </w:r>
      <w:r w:rsidR="00E51444">
        <w:rPr>
          <w:lang w:val="en-GB"/>
        </w:rPr>
        <w:t>i</w:t>
      </w:r>
      <w:r>
        <w:rPr>
          <w:lang w:val="en-GB"/>
        </w:rPr>
        <w:t>mages taken on the 15</w:t>
      </w:r>
      <w:r>
        <w:rPr>
          <w:vertAlign w:val="superscript"/>
          <w:lang w:val="en-GB"/>
        </w:rPr>
        <w:t>th</w:t>
      </w:r>
      <w:r>
        <w:rPr>
          <w:lang w:val="en-GB"/>
        </w:rPr>
        <w:t xml:space="preserve"> of July</w:t>
      </w:r>
      <w:ins w:id="446" w:author="montazeaud" w:date="2025-02-04T14:44:00Z">
        <w:r w:rsidR="00C7100D">
          <w:rPr>
            <w:lang w:val="en-GB"/>
          </w:rPr>
          <w:t>, i.e.</w:t>
        </w:r>
      </w:ins>
      <w:ins w:id="447" w:author="montazeaud" w:date="2025-02-04T14:45:00Z">
        <w:r w:rsidR="00C7100D">
          <w:rPr>
            <w:lang w:val="en-GB"/>
          </w:rPr>
          <w:t>,</w:t>
        </w:r>
      </w:ins>
      <w:ins w:id="448" w:author="montazeaud" w:date="2025-02-04T14:44:00Z">
        <w:r w:rsidR="00C7100D">
          <w:rPr>
            <w:lang w:val="en-GB"/>
          </w:rPr>
          <w:t xml:space="preserve"> as clos</w:t>
        </w:r>
      </w:ins>
      <w:ins w:id="449" w:author="montazeaud" w:date="2025-02-04T14:45:00Z">
        <w:r w:rsidR="00C7100D">
          <w:rPr>
            <w:lang w:val="en-GB"/>
          </w:rPr>
          <w:t xml:space="preserve">e </w:t>
        </w:r>
      </w:ins>
      <w:ins w:id="450" w:author="montazeaud" w:date="2025-02-04T14:46:00Z">
        <w:r w:rsidR="00BF5468">
          <w:rPr>
            <w:lang w:val="en-GB"/>
          </w:rPr>
          <w:t>as possible to harvest in order to</w:t>
        </w:r>
      </w:ins>
      <w:ins w:id="451" w:author="montazeaud" w:date="2025-02-04T14:47:00Z">
        <w:r w:rsidR="00BF5468">
          <w:rPr>
            <w:lang w:val="en-GB"/>
          </w:rPr>
          <w:t xml:space="preserve"> have sufficiently developed root systems</w:t>
        </w:r>
      </w:ins>
      <w:ins w:id="452" w:author="montazeaud" w:date="2025-02-27T17:02:00Z">
        <w:r w:rsidR="00F60859">
          <w:rPr>
            <w:lang w:val="en-GB"/>
          </w:rPr>
          <w:t xml:space="preserve"> and to </w:t>
        </w:r>
      </w:ins>
      <w:ins w:id="453" w:author="montazeaud" w:date="2025-02-04T14:47:00Z">
        <w:r w:rsidR="00BF5468">
          <w:rPr>
            <w:lang w:val="en-GB"/>
          </w:rPr>
          <w:t xml:space="preserve">synchronize as much as possible root trait measurements and biomass measurements </w:t>
        </w:r>
      </w:ins>
      <w:ins w:id="454" w:author="montazeaud" w:date="2025-02-04T14:48:00Z">
        <w:r w:rsidR="00BF5468">
          <w:rPr>
            <w:lang w:val="en-GB"/>
          </w:rPr>
          <w:t xml:space="preserve">in order to </w:t>
        </w:r>
      </w:ins>
      <w:ins w:id="455" w:author="montazeaud" w:date="2025-02-04T14:50:00Z">
        <w:r w:rsidR="00BF5468">
          <w:rPr>
            <w:lang w:val="en-GB"/>
          </w:rPr>
          <w:t>increase the chance to detect causal relationships between them.</w:t>
        </w:r>
      </w:ins>
      <w:ins w:id="456" w:author="montazeaud" w:date="2025-02-04T14:51:00Z">
        <w:r w:rsidR="00BF5468">
          <w:rPr>
            <w:lang w:val="en-GB"/>
          </w:rPr>
          <w:t xml:space="preserve"> </w:t>
        </w:r>
      </w:ins>
      <w:ins w:id="457" w:author="montazeaud" w:date="2025-02-04T14:52:00Z">
        <w:r w:rsidR="00BF5468">
          <w:rPr>
            <w:lang w:val="en-GB"/>
          </w:rPr>
          <w:t xml:space="preserve">At this date however, </w:t>
        </w:r>
      </w:ins>
      <w:del w:id="458" w:author="montazeaud" w:date="2025-02-04T14:44:00Z">
        <w:r w:rsidR="006B2C5B" w:rsidDel="00C7100D">
          <w:rPr>
            <w:lang w:val="en-GB"/>
          </w:rPr>
          <w:delText xml:space="preserve">. </w:delText>
        </w:r>
      </w:del>
      <w:del w:id="459" w:author="montazeaud" w:date="2025-02-04T14:52:00Z">
        <w:r w:rsidR="006B2C5B" w:rsidDel="00BF5468">
          <w:rPr>
            <w:lang w:val="en-GB"/>
          </w:rPr>
          <w:delText xml:space="preserve">Because </w:delText>
        </w:r>
      </w:del>
      <w:r w:rsidR="00F0084D">
        <w:rPr>
          <w:lang w:val="en-GB"/>
        </w:rPr>
        <w:t xml:space="preserve">the </w:t>
      </w:r>
      <w:r w:rsidR="006B2C5B">
        <w:rPr>
          <w:lang w:val="en-GB"/>
        </w:rPr>
        <w:t xml:space="preserve">roots of the different plants were overlapping in most </w:t>
      </w:r>
      <w:proofErr w:type="spellStart"/>
      <w:r w:rsidR="006B2C5B">
        <w:rPr>
          <w:lang w:val="en-GB"/>
        </w:rPr>
        <w:t>RhizoTube</w:t>
      </w:r>
      <w:proofErr w:type="spellEnd"/>
      <w:r w:rsidR="006B2C5B">
        <w:rPr>
          <w:lang w:val="en-GB"/>
        </w:rPr>
        <w:t>®</w:t>
      </w:r>
      <w:del w:id="460" w:author="montazeaud" w:date="2025-02-04T14:52:00Z">
        <w:r w:rsidR="00F903EA" w:rsidDel="00BF5468">
          <w:rPr>
            <w:lang w:val="en-GB"/>
          </w:rPr>
          <w:delText xml:space="preserve"> at the end of the experiment</w:delText>
        </w:r>
      </w:del>
      <w:r w:rsidR="006B2C5B">
        <w:rPr>
          <w:lang w:val="en-GB"/>
        </w:rPr>
        <w:t>,</w:t>
      </w:r>
      <w:ins w:id="461" w:author="montazeaud" w:date="2025-02-04T14:52:00Z">
        <w:r w:rsidR="00BF5468">
          <w:rPr>
            <w:lang w:val="en-GB"/>
          </w:rPr>
          <w:t xml:space="preserve"> </w:t>
        </w:r>
      </w:ins>
      <w:ins w:id="462" w:author="montazeaud" w:date="2025-02-04T14:54:00Z">
        <w:r w:rsidR="00BF5468">
          <w:rPr>
            <w:lang w:val="en-GB"/>
          </w:rPr>
          <w:t xml:space="preserve">and the image processing </w:t>
        </w:r>
      </w:ins>
      <w:ins w:id="463" w:author="montazeaud" w:date="2025-02-04T14:55:00Z">
        <w:r w:rsidR="00BF5468">
          <w:rPr>
            <w:lang w:val="en-GB"/>
          </w:rPr>
          <w:t>algorithm</w:t>
        </w:r>
      </w:ins>
      <w:ins w:id="464" w:author="montazeaud" w:date="2025-02-04T14:54:00Z">
        <w:r w:rsidR="00BF5468">
          <w:rPr>
            <w:lang w:val="en-GB"/>
          </w:rPr>
          <w:t xml:space="preserve"> was not able to isolate the</w:t>
        </w:r>
      </w:ins>
      <w:ins w:id="465" w:author="montazeaud" w:date="2025-02-04T14:55:00Z">
        <w:r w:rsidR="00BF5468">
          <w:rPr>
            <w:lang w:val="en-GB"/>
          </w:rPr>
          <w:t xml:space="preserve"> root systems of individual plants.</w:t>
        </w:r>
      </w:ins>
      <w:r w:rsidR="006B2C5B">
        <w:rPr>
          <w:lang w:val="en-GB"/>
        </w:rPr>
        <w:t xml:space="preserve"> </w:t>
      </w:r>
      <w:del w:id="466" w:author="montazeaud" w:date="2025-02-04T14:55:00Z">
        <w:r w:rsidR="006B2C5B" w:rsidDel="00BF5468">
          <w:rPr>
            <w:lang w:val="en-GB"/>
          </w:rPr>
          <w:delText xml:space="preserve">we </w:delText>
        </w:r>
        <w:r w:rsidR="00F0084D" w:rsidDel="00BF5468">
          <w:rPr>
            <w:lang w:val="en-GB"/>
          </w:rPr>
          <w:delText>were unable to measure</w:delText>
        </w:r>
        <w:r w:rsidR="006B2C5B" w:rsidDel="00BF5468">
          <w:rPr>
            <w:lang w:val="en-GB"/>
          </w:rPr>
          <w:delText xml:space="preserve"> root </w:delText>
        </w:r>
        <w:r w:rsidR="00F0084D" w:rsidDel="00BF5468">
          <w:rPr>
            <w:lang w:val="en-GB"/>
          </w:rPr>
          <w:delText>traits for individual plants,</w:delText>
        </w:r>
        <w:r w:rsidR="006B2C5B" w:rsidDel="00BF5468">
          <w:rPr>
            <w:lang w:val="en-GB"/>
          </w:rPr>
          <w:delText xml:space="preserve"> and instead</w:delText>
        </w:r>
      </w:del>
      <w:ins w:id="467" w:author="montazeaud" w:date="2025-02-27T17:02:00Z">
        <w:r w:rsidR="00F60859">
          <w:rPr>
            <w:lang w:val="en-GB"/>
          </w:rPr>
          <w:t>We</w:t>
        </w:r>
      </w:ins>
      <w:ins w:id="468" w:author="montazeaud" w:date="2025-02-04T16:40:00Z">
        <w:r w:rsidR="00A23C27">
          <w:rPr>
            <w:lang w:val="en-GB"/>
          </w:rPr>
          <w:t xml:space="preserve"> thus</w:t>
        </w:r>
      </w:ins>
      <w:ins w:id="469" w:author="montazeaud" w:date="2025-02-04T14:56:00Z">
        <w:r w:rsidR="00EA51CE">
          <w:rPr>
            <w:lang w:val="en-GB"/>
          </w:rPr>
          <w:t xml:space="preserve"> aggregated</w:t>
        </w:r>
      </w:ins>
      <w:del w:id="470" w:author="montazeaud" w:date="2025-02-04T14:56:00Z">
        <w:r w:rsidR="006B2C5B" w:rsidDel="00EA51CE">
          <w:rPr>
            <w:lang w:val="en-GB"/>
          </w:rPr>
          <w:delText xml:space="preserve"> compute</w:delText>
        </w:r>
        <w:r w:rsidR="00396BE7" w:rsidDel="00EA51CE">
          <w:rPr>
            <w:lang w:val="en-GB"/>
          </w:rPr>
          <w:delText>d</w:delText>
        </w:r>
        <w:r w:rsidR="006B2C5B" w:rsidDel="00EA51CE">
          <w:rPr>
            <w:lang w:val="en-GB"/>
          </w:rPr>
          <w:delText xml:space="preserve"> </w:delText>
        </w:r>
      </w:del>
      <w:ins w:id="471" w:author="montazeaud" w:date="2025-02-04T14:56:00Z">
        <w:r w:rsidR="00EA51CE">
          <w:rPr>
            <w:lang w:val="en-GB"/>
          </w:rPr>
          <w:t xml:space="preserve"> </w:t>
        </w:r>
      </w:ins>
      <w:r w:rsidR="006B2C5B">
        <w:rPr>
          <w:lang w:val="en-GB"/>
        </w:rPr>
        <w:t xml:space="preserve">root traits at the level of </w:t>
      </w:r>
      <w:r w:rsidR="00F0084D">
        <w:rPr>
          <w:lang w:val="en-GB"/>
        </w:rPr>
        <w:t xml:space="preserve">the </w:t>
      </w:r>
      <w:proofErr w:type="spellStart"/>
      <w:r w:rsidR="006B2C5B">
        <w:rPr>
          <w:lang w:val="en-GB"/>
        </w:rPr>
        <w:t>RhizoTube</w:t>
      </w:r>
      <w:proofErr w:type="spellEnd"/>
      <w:r w:rsidR="006B2C5B">
        <w:rPr>
          <w:lang w:val="en-GB"/>
        </w:rPr>
        <w:t>®</w:t>
      </w:r>
      <w:r w:rsidR="00F0084D">
        <w:rPr>
          <w:lang w:val="en-GB"/>
        </w:rPr>
        <w:t xml:space="preserve"> as a whole</w:t>
      </w:r>
      <w:r>
        <w:rPr>
          <w:lang w:val="en-GB"/>
        </w:rPr>
        <w:t>. Three</w:t>
      </w:r>
      <w:r w:rsidR="00C645F2">
        <w:rPr>
          <w:lang w:val="en-GB"/>
        </w:rPr>
        <w:t xml:space="preserve"> root</w:t>
      </w:r>
      <w:r>
        <w:rPr>
          <w:lang w:val="en-GB"/>
        </w:rPr>
        <w:t xml:space="preserve"> traits </w:t>
      </w:r>
      <w:r w:rsidR="00547FF3">
        <w:rPr>
          <w:lang w:val="en-GB"/>
        </w:rPr>
        <w:t>could be</w:t>
      </w:r>
      <w:r>
        <w:rPr>
          <w:lang w:val="en-GB"/>
        </w:rPr>
        <w:t xml:space="preserve"> computed following </w:t>
      </w:r>
      <w:r w:rsidR="00547FF3">
        <w:rPr>
          <w:lang w:val="en-GB"/>
        </w:rPr>
        <w:t>this aggregation</w:t>
      </w:r>
      <w:r>
        <w:rPr>
          <w:lang w:val="en-GB"/>
        </w:rPr>
        <w:t xml:space="preserve">: root depth, </w:t>
      </w:r>
      <w:r w:rsidR="00C645F2">
        <w:rPr>
          <w:lang w:val="en-GB"/>
        </w:rPr>
        <w:t>corresponding to</w:t>
      </w:r>
      <w:r>
        <w:rPr>
          <w:lang w:val="en-GB"/>
        </w:rPr>
        <w:t xml:space="preserve"> the distance between the top of the </w:t>
      </w:r>
      <w:proofErr w:type="spellStart"/>
      <w:r>
        <w:rPr>
          <w:lang w:val="en-GB"/>
        </w:rPr>
        <w:t>RhizoTube</w:t>
      </w:r>
      <w:proofErr w:type="spellEnd"/>
      <w:r>
        <w:rPr>
          <w:lang w:val="en-GB"/>
        </w:rPr>
        <w:t xml:space="preserve">® and the </w:t>
      </w:r>
      <w:r>
        <w:rPr>
          <w:lang w:val="en-GB"/>
        </w:rPr>
        <w:lastRenderedPageBreak/>
        <w:t>deepest root pixel; root length, the total length of roots detected on the image; and root area</w:t>
      </w:r>
      <w:r w:rsidR="00C645F2">
        <w:rPr>
          <w:lang w:val="en-GB"/>
        </w:rPr>
        <w:t>,</w:t>
      </w:r>
      <w:r>
        <w:rPr>
          <w:lang w:val="en-GB"/>
        </w:rPr>
        <w:t xml:space="preserve"> the 2D projected area of the total root system. Root area combines information on both root length and root diameter. We did not consider root depth in our analyses because root tips reached the bottom of the </w:t>
      </w:r>
      <w:proofErr w:type="spellStart"/>
      <w:r>
        <w:rPr>
          <w:lang w:val="en-GB"/>
        </w:rPr>
        <w:t>RhizoTubes</w:t>
      </w:r>
      <w:proofErr w:type="spellEnd"/>
      <w:r>
        <w:rPr>
          <w:lang w:val="en-GB"/>
        </w:rPr>
        <w:t xml:space="preserve">® in most cases, leading to highly left-skewed trait distribution and very low trait variability. </w:t>
      </w:r>
    </w:p>
    <w:p w14:paraId="28C5C842" w14:textId="1AA76F86" w:rsidR="00B629AA" w:rsidRDefault="00107E2C">
      <w:pPr>
        <w:rPr>
          <w:lang w:val="en-GB"/>
        </w:rPr>
      </w:pPr>
      <w:del w:id="472" w:author="montazeaud" w:date="2025-02-27T17:04:00Z">
        <w:r w:rsidDel="00F60859">
          <w:rPr>
            <w:lang w:val="en-GB"/>
          </w:rPr>
          <w:delText>We also measured a set of aboveground plant traits</w:delText>
        </w:r>
        <w:r w:rsidRPr="00107E2C" w:rsidDel="00F60859">
          <w:rPr>
            <w:lang w:val="en-GB"/>
          </w:rPr>
          <w:delText xml:space="preserve"> </w:delText>
        </w:r>
        <w:r w:rsidDel="00F60859">
          <w:rPr>
            <w:lang w:val="en-GB"/>
          </w:rPr>
          <w:delText xml:space="preserve">in order to evaluate the relative </w:delText>
        </w:r>
      </w:del>
      <w:del w:id="473" w:author="montazeaud" w:date="2025-02-11T21:31:00Z">
        <w:r w:rsidDel="00282846">
          <w:rPr>
            <w:lang w:val="en-GB"/>
          </w:rPr>
          <w:delText xml:space="preserve">importance </w:delText>
        </w:r>
      </w:del>
      <w:del w:id="474" w:author="montazeaud" w:date="2025-02-27T17:04:00Z">
        <w:r w:rsidDel="00F60859">
          <w:rPr>
            <w:lang w:val="en-GB"/>
          </w:rPr>
          <w:delText xml:space="preserve">of </w:delText>
        </w:r>
      </w:del>
      <w:del w:id="475" w:author="montazeaud" w:date="2025-02-11T21:32:00Z">
        <w:r w:rsidDel="00282846">
          <w:rPr>
            <w:lang w:val="en-GB"/>
          </w:rPr>
          <w:delText xml:space="preserve">belowground </w:delText>
        </w:r>
      </w:del>
      <w:del w:id="476" w:author="montazeaud" w:date="2025-02-11T21:31:00Z">
        <w:r w:rsidDel="00282846">
          <w:rPr>
            <w:lang w:val="en-GB"/>
          </w:rPr>
          <w:delText>relative to</w:delText>
        </w:r>
      </w:del>
      <w:del w:id="477" w:author="montazeaud" w:date="2025-02-11T21:32:00Z">
        <w:r w:rsidDel="00282846">
          <w:rPr>
            <w:lang w:val="en-GB"/>
          </w:rPr>
          <w:delText xml:space="preserve"> aboveground traits </w:delText>
        </w:r>
      </w:del>
      <w:del w:id="478" w:author="montazeaud" w:date="2025-02-11T21:31:00Z">
        <w:r w:rsidDel="00282846">
          <w:rPr>
            <w:lang w:val="en-GB"/>
          </w:rPr>
          <w:delText>in explaining</w:delText>
        </w:r>
      </w:del>
      <w:del w:id="479" w:author="montazeaud" w:date="2025-02-11T21:32:00Z">
        <w:r w:rsidDel="00282846">
          <w:rPr>
            <w:lang w:val="en-GB"/>
          </w:rPr>
          <w:delText xml:space="preserve"> mixture biomass</w:delText>
        </w:r>
      </w:del>
      <w:del w:id="480" w:author="montazeaud" w:date="2025-02-27T17:04:00Z">
        <w:r w:rsidDel="00F60859">
          <w:rPr>
            <w:lang w:val="en-GB"/>
          </w:rPr>
          <w:delText xml:space="preserve">. </w:delText>
        </w:r>
      </w:del>
      <w:r w:rsidR="00BC61BC">
        <w:rPr>
          <w:lang w:val="en-GB"/>
        </w:rPr>
        <w:t xml:space="preserve">At harvest, </w:t>
      </w:r>
      <w:r w:rsidR="00C4458B">
        <w:rPr>
          <w:lang w:val="en-GB"/>
        </w:rPr>
        <w:t>we</w:t>
      </w:r>
      <w:r w:rsidR="00BC61BC">
        <w:rPr>
          <w:lang w:val="en-GB"/>
        </w:rPr>
        <w:t xml:space="preserve"> extracted </w:t>
      </w:r>
      <w:r w:rsidR="00C4458B">
        <w:rPr>
          <w:lang w:val="en-GB"/>
        </w:rPr>
        <w:t xml:space="preserve">plants </w:t>
      </w:r>
      <w:r w:rsidR="00BC61BC">
        <w:rPr>
          <w:lang w:val="en-GB"/>
        </w:rPr>
        <w:t xml:space="preserve">from the </w:t>
      </w:r>
      <w:proofErr w:type="spellStart"/>
      <w:r w:rsidR="00BC61BC">
        <w:rPr>
          <w:lang w:val="en-GB"/>
        </w:rPr>
        <w:t>RhizoTubes</w:t>
      </w:r>
      <w:proofErr w:type="spellEnd"/>
      <w:r w:rsidR="00BC61BC">
        <w:rPr>
          <w:lang w:val="en-GB"/>
        </w:rPr>
        <w:t>®</w:t>
      </w:r>
      <w:ins w:id="481" w:author="montazeaud" w:date="2025-02-04T14:58:00Z">
        <w:r w:rsidR="00EA51CE">
          <w:rPr>
            <w:lang w:val="en-GB"/>
          </w:rPr>
          <w:t xml:space="preserve">. </w:t>
        </w:r>
      </w:ins>
      <w:ins w:id="482" w:author="montazeaud" w:date="2025-02-04T14:59:00Z">
        <w:r w:rsidR="00EA51CE">
          <w:rPr>
            <w:lang w:val="en-GB"/>
          </w:rPr>
          <w:t>Because the aboveground organs were clearl</w:t>
        </w:r>
      </w:ins>
      <w:ins w:id="483" w:author="montazeaud" w:date="2025-02-04T15:00:00Z">
        <w:r w:rsidR="00EA51CE">
          <w:rPr>
            <w:lang w:val="en-GB"/>
          </w:rPr>
          <w:t xml:space="preserve">y separated between the </w:t>
        </w:r>
      </w:ins>
      <w:ins w:id="484" w:author="montazeaud" w:date="2025-02-04T15:03:00Z">
        <w:r w:rsidR="00EA51CE">
          <w:rPr>
            <w:lang w:val="en-GB"/>
          </w:rPr>
          <w:t>neighbouring</w:t>
        </w:r>
      </w:ins>
      <w:ins w:id="485" w:author="montazeaud" w:date="2025-02-04T15:00:00Z">
        <w:r w:rsidR="00EA51CE">
          <w:rPr>
            <w:lang w:val="en-GB"/>
          </w:rPr>
          <w:t xml:space="preserve"> plants, we could </w:t>
        </w:r>
      </w:ins>
      <w:ins w:id="486" w:author="montazeaud" w:date="2025-02-04T15:01:00Z">
        <w:r w:rsidR="00EA51CE">
          <w:rPr>
            <w:lang w:val="en-GB"/>
          </w:rPr>
          <w:t xml:space="preserve">separate individual plants by </w:t>
        </w:r>
      </w:ins>
      <w:ins w:id="487" w:author="montazeaud" w:date="2025-02-04T15:00:00Z">
        <w:r w:rsidR="00EA51CE">
          <w:rPr>
            <w:lang w:val="en-GB"/>
          </w:rPr>
          <w:t>car</w:t>
        </w:r>
      </w:ins>
      <w:ins w:id="488" w:author="montazeaud" w:date="2025-02-04T15:01:00Z">
        <w:r w:rsidR="00EA51CE">
          <w:rPr>
            <w:lang w:val="en-GB"/>
          </w:rPr>
          <w:t xml:space="preserve">efully and manually disentangling their root systems. </w:t>
        </w:r>
      </w:ins>
      <w:del w:id="489" w:author="montazeaud" w:date="2025-02-04T15:01:00Z">
        <w:r w:rsidR="00BC61BC" w:rsidDel="00EA51CE">
          <w:rPr>
            <w:lang w:val="en-GB"/>
          </w:rPr>
          <w:delText xml:space="preserve"> </w:delText>
        </w:r>
        <w:r w:rsidR="00C4458B" w:rsidDel="00EA51CE">
          <w:rPr>
            <w:lang w:val="en-GB"/>
          </w:rPr>
          <w:delText xml:space="preserve">by carefully separating their rooting systems. </w:delText>
        </w:r>
      </w:del>
      <w:ins w:id="490" w:author="montazeaud" w:date="2025-02-04T15:01:00Z">
        <w:r w:rsidR="00EA51CE">
          <w:rPr>
            <w:lang w:val="en-GB"/>
          </w:rPr>
          <w:t>Then</w:t>
        </w:r>
      </w:ins>
      <w:ins w:id="491" w:author="montazeaud" w:date="2025-02-04T15:02:00Z">
        <w:r w:rsidR="00EA51CE">
          <w:rPr>
            <w:lang w:val="en-GB"/>
          </w:rPr>
          <w:t xml:space="preserve">, contrary to root traits measured </w:t>
        </w:r>
      </w:ins>
      <w:ins w:id="492" w:author="montazeaud" w:date="2025-02-04T17:04:00Z">
        <w:r w:rsidR="00FA60A4">
          <w:rPr>
            <w:lang w:val="en-GB"/>
          </w:rPr>
          <w:t>via</w:t>
        </w:r>
      </w:ins>
      <w:ins w:id="493" w:author="montazeaud" w:date="2025-02-04T15:02:00Z">
        <w:r w:rsidR="00EA51CE">
          <w:rPr>
            <w:lang w:val="en-GB"/>
          </w:rPr>
          <w:t xml:space="preserve"> image analysis, we were able to </w:t>
        </w:r>
      </w:ins>
      <w:ins w:id="494" w:author="montazeaud" w:date="2025-02-04T15:03:00Z">
        <w:r w:rsidR="00EA51CE">
          <w:rPr>
            <w:lang w:val="en-GB"/>
          </w:rPr>
          <w:t xml:space="preserve">measure </w:t>
        </w:r>
      </w:ins>
      <w:ins w:id="495" w:author="montazeaud" w:date="2025-02-04T16:41:00Z">
        <w:r w:rsidR="00A23C27">
          <w:rPr>
            <w:lang w:val="en-GB"/>
          </w:rPr>
          <w:t>aboveground and biomass traits</w:t>
        </w:r>
      </w:ins>
      <w:ins w:id="496" w:author="montazeaud" w:date="2025-02-04T15:27:00Z">
        <w:r w:rsidR="00E048D9">
          <w:rPr>
            <w:lang w:val="en-GB"/>
          </w:rPr>
          <w:t xml:space="preserve"> </w:t>
        </w:r>
      </w:ins>
      <w:ins w:id="497" w:author="montazeaud" w:date="2025-02-04T15:04:00Z">
        <w:r w:rsidR="00EA51CE">
          <w:rPr>
            <w:lang w:val="en-GB"/>
          </w:rPr>
          <w:t>at the level</w:t>
        </w:r>
      </w:ins>
      <w:ins w:id="498" w:author="montazeaud" w:date="2025-02-04T15:27:00Z">
        <w:r w:rsidR="00E048D9">
          <w:rPr>
            <w:lang w:val="en-GB"/>
          </w:rPr>
          <w:t xml:space="preserve"> of individual plants</w:t>
        </w:r>
      </w:ins>
      <w:ins w:id="499" w:author="montazeaud" w:date="2025-02-04T15:03:00Z">
        <w:r w:rsidR="00EA51CE">
          <w:rPr>
            <w:lang w:val="en-GB"/>
          </w:rPr>
          <w:t xml:space="preserve">. </w:t>
        </w:r>
      </w:ins>
      <w:r w:rsidR="00C4458B">
        <w:rPr>
          <w:lang w:val="en-GB"/>
        </w:rPr>
        <w:t xml:space="preserve">For each plant, </w:t>
      </w:r>
      <w:r w:rsidR="00BC61BC">
        <w:rPr>
          <w:lang w:val="en-GB"/>
        </w:rPr>
        <w:t xml:space="preserve">we counted the number of leaves on the main tiller (hereafter “# leaves”) and the total number of tillers (hereafter “# tillers”). Above and belowground biomass </w:t>
      </w:r>
      <w:proofErr w:type="gramStart"/>
      <w:r w:rsidR="00BC61BC">
        <w:rPr>
          <w:lang w:val="en-GB"/>
        </w:rPr>
        <w:t>were</w:t>
      </w:r>
      <w:proofErr w:type="gramEnd"/>
      <w:r w:rsidR="00BC61BC">
        <w:rPr>
          <w:lang w:val="en-GB"/>
        </w:rPr>
        <w:t xml:space="preserve"> </w:t>
      </w:r>
      <w:r w:rsidR="00586075">
        <w:rPr>
          <w:lang w:val="en-GB"/>
        </w:rPr>
        <w:t xml:space="preserve">then </w:t>
      </w:r>
      <w:r w:rsidR="00BC61BC">
        <w:rPr>
          <w:lang w:val="en-GB"/>
        </w:rPr>
        <w:t>separated</w:t>
      </w:r>
      <w:ins w:id="500" w:author="montazeaud" w:date="2025-02-04T15:27:00Z">
        <w:r w:rsidR="00B80708">
          <w:rPr>
            <w:lang w:val="en-GB"/>
          </w:rPr>
          <w:t xml:space="preserve"> for each plant</w:t>
        </w:r>
      </w:ins>
      <w:r w:rsidR="00BC61BC">
        <w:rPr>
          <w:lang w:val="en-GB"/>
        </w:rPr>
        <w:t xml:space="preserve"> and </w:t>
      </w:r>
      <w:r w:rsidR="00BC61BC" w:rsidRPr="00F0084D">
        <w:rPr>
          <w:lang w:val="en-GB"/>
        </w:rPr>
        <w:t xml:space="preserve">dried </w:t>
      </w:r>
      <w:r w:rsidR="00BC61BC">
        <w:rPr>
          <w:lang w:val="en-GB"/>
        </w:rPr>
        <w:t xml:space="preserve">before weighing to determine shoot biomass, root biomass, </w:t>
      </w:r>
      <w:proofErr w:type="spellStart"/>
      <w:r w:rsidR="00BC61BC">
        <w:rPr>
          <w:lang w:val="en-GB"/>
        </w:rPr>
        <w:t>root:shoot</w:t>
      </w:r>
      <w:proofErr w:type="spellEnd"/>
      <w:r w:rsidR="00BC61BC">
        <w:rPr>
          <w:lang w:val="en-GB"/>
        </w:rPr>
        <w:t xml:space="preserve"> ratio, and total biomass. </w:t>
      </w:r>
      <w:r w:rsidR="00F0084D" w:rsidRPr="00953317">
        <w:rPr>
          <w:lang w:val="en-GB"/>
        </w:rPr>
        <w:t xml:space="preserve">Leaf nitrogen content (hereafter “leaf N”) was measured with Near-Infrared Spectrometry (NIRS). We measured one NIR spectrum per leaf per plant in each </w:t>
      </w:r>
      <w:proofErr w:type="spellStart"/>
      <w:r w:rsidR="00F0084D" w:rsidRPr="00953317">
        <w:rPr>
          <w:lang w:val="en-GB"/>
        </w:rPr>
        <w:t>RhizoTube</w:t>
      </w:r>
      <w:proofErr w:type="spellEnd"/>
      <w:r w:rsidR="00F0084D" w:rsidRPr="00953317">
        <w:rPr>
          <w:lang w:val="en-GB"/>
        </w:rPr>
        <w:t xml:space="preserve">® (i.e., six </w:t>
      </w:r>
      <w:proofErr w:type="gramStart"/>
      <w:r w:rsidR="00F0084D" w:rsidRPr="00953317">
        <w:rPr>
          <w:lang w:val="en-GB"/>
        </w:rPr>
        <w:t>spectrum</w:t>
      </w:r>
      <w:proofErr w:type="gramEnd"/>
      <w:r w:rsidR="00F0084D" w:rsidRPr="00953317">
        <w:rPr>
          <w:lang w:val="en-GB"/>
        </w:rPr>
        <w:t xml:space="preserve"> per </w:t>
      </w:r>
      <w:proofErr w:type="spellStart"/>
      <w:r w:rsidR="00F0084D" w:rsidRPr="00953317">
        <w:rPr>
          <w:lang w:val="en-GB"/>
        </w:rPr>
        <w:t>RhizoTube</w:t>
      </w:r>
      <w:proofErr w:type="spellEnd"/>
      <w:r w:rsidR="00F0084D" w:rsidRPr="00953317">
        <w:rPr>
          <w:lang w:val="en-GB"/>
        </w:rPr>
        <w:t>®)</w:t>
      </w:r>
      <w:r w:rsidR="00F0084D">
        <w:rPr>
          <w:lang w:val="en-GB"/>
        </w:rPr>
        <w:t xml:space="preserve"> using the </w:t>
      </w:r>
      <w:proofErr w:type="spellStart"/>
      <w:r w:rsidR="00F0084D">
        <w:rPr>
          <w:lang w:val="en-GB"/>
        </w:rPr>
        <w:t>Fieldspec</w:t>
      </w:r>
      <w:proofErr w:type="spellEnd"/>
      <w:r w:rsidR="00F0084D">
        <w:rPr>
          <w:lang w:val="en-GB"/>
        </w:rPr>
        <w:t xml:space="preserve"> 2500© (Analytical Spectral Devices, Inc. (ASD), Boulder, CO, USA) spectrometer</w:t>
      </w:r>
      <w:r w:rsidR="00F0084D" w:rsidRPr="00953317">
        <w:rPr>
          <w:lang w:val="en-GB"/>
        </w:rPr>
        <w:t>. NIRS measurements were done one day before the harvest (i.e., on the 15</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xml:space="preserve"> harvested on the 16</w:t>
      </w:r>
      <w:r w:rsidR="00F0084D" w:rsidRPr="00953317">
        <w:rPr>
          <w:vertAlign w:val="superscript"/>
          <w:lang w:val="en-GB"/>
        </w:rPr>
        <w:t>th</w:t>
      </w:r>
      <w:r w:rsidR="00F0084D" w:rsidRPr="00953317">
        <w:rPr>
          <w:lang w:val="en-GB"/>
        </w:rPr>
        <w:t>, on the 16</w:t>
      </w:r>
      <w:r w:rsidR="00F0084D" w:rsidRPr="00953317">
        <w:rPr>
          <w:vertAlign w:val="superscript"/>
          <w:lang w:val="en-GB"/>
        </w:rPr>
        <w:t>th</w:t>
      </w:r>
      <w:r w:rsidR="00F0084D" w:rsidRPr="00953317">
        <w:rPr>
          <w:lang w:val="en-GB"/>
        </w:rPr>
        <w:t xml:space="preserve"> for the </w:t>
      </w:r>
      <w:proofErr w:type="spellStart"/>
      <w:r w:rsidR="00F0084D" w:rsidRPr="00953317">
        <w:rPr>
          <w:lang w:val="en-GB"/>
        </w:rPr>
        <w:t>RhizoTubes</w:t>
      </w:r>
      <w:proofErr w:type="spellEnd"/>
      <w:r w:rsidR="00F0084D" w:rsidRPr="00953317">
        <w:rPr>
          <w:lang w:val="en-GB"/>
        </w:rPr>
        <w:t>® harvested on the 17</w:t>
      </w:r>
      <w:r w:rsidR="00F0084D" w:rsidRPr="00953317">
        <w:rPr>
          <w:vertAlign w:val="superscript"/>
          <w:lang w:val="en-GB"/>
        </w:rPr>
        <w:t>th</w:t>
      </w:r>
      <w:r w:rsidR="00F0084D" w:rsidRPr="00953317">
        <w:rPr>
          <w:lang w:val="en-GB"/>
        </w:rPr>
        <w:t xml:space="preserve">, etc). </w:t>
      </w:r>
      <w:r w:rsidR="00F0084D">
        <w:rPr>
          <w:lang w:val="en-GB"/>
        </w:rPr>
        <w:t xml:space="preserve">NIR spectra were converted into nitrogen content using the calibration described in </w:t>
      </w:r>
      <w:r w:rsidR="00F0084D">
        <w:rPr>
          <w:lang w:val="en-GB"/>
        </w:rPr>
        <w:fldChar w:fldCharType="begin"/>
      </w:r>
      <w:r w:rsidR="00D62458">
        <w:rPr>
          <w:lang w:val="en-GB"/>
        </w:rPr>
        <w:instrText xml:space="preserve"> ADDIN ZOTERO_ITEM CSL_CITATION {"citationID":"1vSmgPMg","properties":{"formattedCitation":"(Ecarnot {\\i{}et al.}, 2013)","plainCitation":"(Ecarnot et al., 2013)","dontUpdate":true,"noteIndex":0},"citationItems":[{"id":162,"uris":["http://zotero.org/users/3458704/items/59B7P3AI"],"itemData":{"id":162,"type":"article-journal","abstract":"Leaf nitrogen content (LNC) and leaf mass per unit area (LMA) were assessed by near-infrared spectroscopy (NIRS) on fresh and dried plants of durum wheat (Triticum turgidum ssp). Individual leaves were scanned with a portable spectrometer and reference analyses of LNC and LMA were then carried out. Partial least squares (PLS) regression was used for calibration and cross-validation. LNC was accurately predicted for both fresh and dry leaves whatever the phenologic stage (correlation coefficient of calibration R2cal ranging from 0.932 to 0.958, standard error of cross-validation SECV ranging from 0.215 to 0.320% (dry matter)). LMA was predicted with R2cal=0.942 and SECV=4.84gm−2. The combination of these two calibrations made it possible to predict leaf nitrogen per unit area (R2cross-validation=0.94, SECV=0.248gNm−2) and provides a relevant and non-destructive tool for following the dynamics of three major leaf parameters.","container-title":"Field Crops Research","DOI":"10.1016/j.fcr.2012.10.013","ISSN":"0378-4290","journalAbbreviation":"Field Crops Research","page":"44-50","source":"ScienceDirect","title":"Assessing leaf nitrogen content and leaf mass per unit area of wheat in the field throughout plant cycle with a portable spectrometer","volume":"140","author":[{"family":"Ecarnot","given":"Martin"},{"family":"Compan","given":"Frédéric"},{"family":"Roumet","given":"Pierre"}],"issued":{"date-parts":[["2013",1,1]]}}}],"schema":"https://github.com/citation-style-language/schema/raw/master/csl-citation.json"} </w:instrText>
      </w:r>
      <w:r w:rsidR="00F0084D">
        <w:rPr>
          <w:lang w:val="en-GB"/>
        </w:rPr>
        <w:fldChar w:fldCharType="separate"/>
      </w:r>
      <w:del w:id="501" w:author="montazeaud" w:date="2025-02-04T14:43:00Z">
        <w:r w:rsidR="00396BE7" w:rsidRPr="00396BE7" w:rsidDel="00C7100D">
          <w:rPr>
            <w:rFonts w:cs="Times New Roman"/>
            <w:szCs w:val="24"/>
            <w:lang w:val="en-GB"/>
          </w:rPr>
          <w:delText>(</w:delText>
        </w:r>
      </w:del>
      <w:r w:rsidR="00396BE7" w:rsidRPr="00396BE7">
        <w:rPr>
          <w:rFonts w:cs="Times New Roman"/>
          <w:szCs w:val="24"/>
          <w:lang w:val="en-GB"/>
        </w:rPr>
        <w:t xml:space="preserve">Ecarnot </w:t>
      </w:r>
      <w:r w:rsidR="00396BE7" w:rsidRPr="00396BE7">
        <w:rPr>
          <w:rFonts w:cs="Times New Roman"/>
          <w:i/>
          <w:iCs/>
          <w:szCs w:val="24"/>
          <w:lang w:val="en-GB"/>
        </w:rPr>
        <w:t>et al.</w:t>
      </w:r>
      <w:ins w:id="502" w:author="montazeaud" w:date="2025-02-04T14:43:00Z">
        <w:r w:rsidR="00C7100D">
          <w:rPr>
            <w:rFonts w:cs="Times New Roman"/>
            <w:szCs w:val="24"/>
            <w:lang w:val="en-GB"/>
          </w:rPr>
          <w:t xml:space="preserve"> (</w:t>
        </w:r>
      </w:ins>
      <w:del w:id="503" w:author="montazeaud" w:date="2025-02-04T14:43:00Z">
        <w:r w:rsidR="00396BE7" w:rsidRPr="00396BE7" w:rsidDel="00C7100D">
          <w:rPr>
            <w:rFonts w:cs="Times New Roman"/>
            <w:szCs w:val="24"/>
            <w:lang w:val="en-GB"/>
          </w:rPr>
          <w:delText xml:space="preserve">, </w:delText>
        </w:r>
      </w:del>
      <w:r w:rsidR="00396BE7" w:rsidRPr="00396BE7">
        <w:rPr>
          <w:rFonts w:cs="Times New Roman"/>
          <w:szCs w:val="24"/>
          <w:lang w:val="en-GB"/>
        </w:rPr>
        <w:t>2013)</w:t>
      </w:r>
      <w:r w:rsidR="00F0084D">
        <w:rPr>
          <w:lang w:val="en-GB"/>
        </w:rPr>
        <w:fldChar w:fldCharType="end"/>
      </w:r>
      <w:r w:rsidR="0080797E">
        <w:rPr>
          <w:lang w:val="en-GB"/>
        </w:rPr>
        <w:t xml:space="preserve">. </w:t>
      </w:r>
    </w:p>
    <w:p w14:paraId="46A05E8C" w14:textId="77777777" w:rsidR="00B629AA" w:rsidRDefault="00BC61BC">
      <w:pPr>
        <w:pStyle w:val="Titre2"/>
        <w:rPr>
          <w:lang w:val="en-GB"/>
        </w:rPr>
      </w:pPr>
      <w:r>
        <w:rPr>
          <w:lang w:val="en-GB"/>
        </w:rPr>
        <w:t>Statistical analysis</w:t>
      </w:r>
    </w:p>
    <w:p w14:paraId="11580125" w14:textId="7333526C" w:rsidR="00B629AA" w:rsidRDefault="00396BE7">
      <w:pPr>
        <w:rPr>
          <w:lang w:val="en-GB"/>
        </w:rPr>
      </w:pPr>
      <w:r>
        <w:rPr>
          <w:lang w:val="en-GB"/>
        </w:rPr>
        <w:t>We</w:t>
      </w:r>
      <w:r w:rsidR="00BC61BC">
        <w:rPr>
          <w:lang w:val="en-GB"/>
        </w:rPr>
        <w:t xml:space="preserve"> performed all statistical analyses with R v. 4.3.2 </w:t>
      </w:r>
      <w:r w:rsidR="00BC61BC">
        <w:fldChar w:fldCharType="begin"/>
      </w:r>
      <w:r w:rsidR="004E258C">
        <w:rPr>
          <w:lang w:val="en-GB"/>
        </w:rPr>
        <w:instrText xml:space="preserve"> ADDIN ZOTERO_ITEM CSL_CITATION {"citationID":"Ymhrre2O","properties":{"formattedCitation":"(R Core Team, 2019)","plainCitation":"(R Core Team, 2019)","noteIndex":0},"citationItems":[{"id":200,"uris":["http://zotero.org/users/3458704/items/VZMWA387"],"itemData":{"id":200,"type":"article-newspaper","container-title":"R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sidR="00BC61BC">
        <w:rPr>
          <w:lang w:val="en-GB"/>
        </w:rPr>
        <w:fldChar w:fldCharType="separate"/>
      </w:r>
      <w:r w:rsidR="004E258C" w:rsidRPr="004E258C">
        <w:rPr>
          <w:rFonts w:cs="Times New Roman"/>
          <w:lang w:val="en-GB"/>
        </w:rPr>
        <w:t>(R Core Team, 2019)</w:t>
      </w:r>
      <w:r w:rsidR="00BC61BC">
        <w:rPr>
          <w:lang w:val="en-GB"/>
        </w:rPr>
        <w:fldChar w:fldCharType="end"/>
      </w:r>
      <w:r w:rsidR="00BC61BC">
        <w:rPr>
          <w:lang w:val="en-GB"/>
        </w:rPr>
        <w:t>.</w:t>
      </w:r>
    </w:p>
    <w:p w14:paraId="7830AB93" w14:textId="3A3CF790" w:rsidR="00B629AA" w:rsidRDefault="00BC61BC">
      <w:pPr>
        <w:rPr>
          <w:lang w:val="en-GB"/>
        </w:rPr>
      </w:pPr>
      <w:r>
        <w:rPr>
          <w:lang w:val="en-GB"/>
        </w:rPr>
        <w:t xml:space="preserve">We first tested the effect of the treatment </w:t>
      </w:r>
      <w:r w:rsidR="00AC1742">
        <w:rPr>
          <w:lang w:val="en-GB"/>
        </w:rPr>
        <w:t>(</w:t>
      </w:r>
      <w:r w:rsidR="00F47A3C">
        <w:rPr>
          <w:lang w:val="en-GB"/>
        </w:rPr>
        <w:t>R+</w:t>
      </w:r>
      <w:r w:rsidR="00AC1742">
        <w:rPr>
          <w:lang w:val="en-GB"/>
        </w:rPr>
        <w:t xml:space="preserve"> </w:t>
      </w:r>
      <w:r w:rsidR="00AC1742" w:rsidRPr="00AC1742">
        <w:rPr>
          <w:i/>
          <w:iCs/>
          <w:lang w:val="en-GB"/>
        </w:rPr>
        <w:t>vs</w:t>
      </w:r>
      <w:r w:rsidR="00AC1742">
        <w:rPr>
          <w:lang w:val="en-GB"/>
        </w:rPr>
        <w:t xml:space="preserve"> </w:t>
      </w:r>
      <w:r w:rsidR="00F47A3C">
        <w:rPr>
          <w:lang w:val="en-GB"/>
        </w:rPr>
        <w:t>R-</w:t>
      </w:r>
      <w:r w:rsidR="00AC1742">
        <w:rPr>
          <w:lang w:val="en-GB"/>
        </w:rPr>
        <w:t xml:space="preserve">) </w:t>
      </w:r>
      <w:r>
        <w:rPr>
          <w:lang w:val="en-GB"/>
        </w:rPr>
        <w:t>on the different traits and biomass components (above and belowground)</w:t>
      </w:r>
      <w:r w:rsidR="00804CA7">
        <w:rPr>
          <w:lang w:val="en-GB"/>
        </w:rPr>
        <w:t xml:space="preserve"> using only pure stand data summed per </w:t>
      </w:r>
      <w:proofErr w:type="spellStart"/>
      <w:r w:rsidR="00804CA7">
        <w:rPr>
          <w:lang w:val="en-GB"/>
        </w:rPr>
        <w:t>Rhizotube</w:t>
      </w:r>
      <w:proofErr w:type="spellEnd"/>
      <w:r w:rsidR="00804CA7">
        <w:rPr>
          <w:lang w:val="en-GB"/>
        </w:rPr>
        <w:t>® (except leaf N which was averaged per</w:t>
      </w:r>
      <w:r w:rsidR="00804CA7" w:rsidRPr="00804CA7">
        <w:rPr>
          <w:lang w:val="en-GB"/>
        </w:rPr>
        <w:t xml:space="preserve"> </w:t>
      </w:r>
      <w:proofErr w:type="spellStart"/>
      <w:r w:rsidR="00804CA7">
        <w:rPr>
          <w:lang w:val="en-GB"/>
        </w:rPr>
        <w:t>Rhizotube</w:t>
      </w:r>
      <w:proofErr w:type="spellEnd"/>
      <w:r w:rsidR="00804CA7">
        <w:rPr>
          <w:lang w:val="en-GB"/>
        </w:rPr>
        <w:t xml:space="preserve">®). </w:t>
      </w:r>
      <w:r>
        <w:rPr>
          <w:lang w:val="en-GB"/>
        </w:rPr>
        <w:t>We used mixed linear models with a given trait or biomass component as the response variable</w:t>
      </w:r>
      <w:r w:rsidR="00804CA7">
        <w:rPr>
          <w:lang w:val="en-GB"/>
        </w:rPr>
        <w:t>, treatment</w:t>
      </w:r>
      <w:r>
        <w:rPr>
          <w:lang w:val="en-GB"/>
        </w:rPr>
        <w:t xml:space="preserve"> as</w:t>
      </w:r>
      <w:r w:rsidR="00804CA7">
        <w:rPr>
          <w:lang w:val="en-GB"/>
        </w:rPr>
        <w:t xml:space="preserve"> a</w:t>
      </w:r>
      <w:r>
        <w:rPr>
          <w:lang w:val="en-GB"/>
        </w:rPr>
        <w:t xml:space="preserve"> fixed effect</w:t>
      </w:r>
      <w:r w:rsidR="00804CA7">
        <w:rPr>
          <w:lang w:val="en-GB"/>
        </w:rPr>
        <w:t xml:space="preserve">, and genotype identity </w:t>
      </w:r>
      <w:r>
        <w:rPr>
          <w:lang w:val="en-GB"/>
        </w:rPr>
        <w:t xml:space="preserve">as a random intercept and random treatment slope. We </w:t>
      </w:r>
      <w:r w:rsidR="00804CA7">
        <w:rPr>
          <w:lang w:val="en-GB"/>
        </w:rPr>
        <w:t>also</w:t>
      </w:r>
      <w:r>
        <w:rPr>
          <w:lang w:val="en-GB"/>
        </w:rPr>
        <w:t xml:space="preserve"> included two covariates as fixed effects: block, and harvest </w:t>
      </w:r>
      <w:r w:rsidR="004E758B">
        <w:rPr>
          <w:lang w:val="en-GB"/>
        </w:rPr>
        <w:t xml:space="preserve">date </w:t>
      </w:r>
      <w:r>
        <w:rPr>
          <w:lang w:val="en-GB"/>
        </w:rPr>
        <w:t xml:space="preserve">or measurement date (except for root traits which were all measured </w:t>
      </w:r>
      <w:r w:rsidR="004E758B">
        <w:rPr>
          <w:lang w:val="en-GB"/>
        </w:rPr>
        <w:t xml:space="preserve">on </w:t>
      </w:r>
      <w:r>
        <w:rPr>
          <w:lang w:val="en-GB"/>
        </w:rPr>
        <w:t xml:space="preserve">the same day). </w:t>
      </w:r>
      <w:r>
        <w:rPr>
          <w:lang w:val="en-GB"/>
        </w:rPr>
        <w:lastRenderedPageBreak/>
        <w:t xml:space="preserve">We assessed the significance of the fixed effects with standard analyses of variance and </w:t>
      </w:r>
      <w:r>
        <w:rPr>
          <w:i/>
          <w:lang w:val="en-GB"/>
        </w:rPr>
        <w:t>F</w:t>
      </w:r>
      <w:r>
        <w:rPr>
          <w:lang w:val="en-GB"/>
        </w:rPr>
        <w:t xml:space="preserve"> statistics computed with Kenward-Roger's approximations for the degrees of freedom (Supplementary Table </w:t>
      </w:r>
      <w:ins w:id="504" w:author="montazeaud" w:date="2025-03-06T20:18:00Z">
        <w:r w:rsidR="00D01397">
          <w:rPr>
            <w:lang w:val="en-GB"/>
          </w:rPr>
          <w:t>S</w:t>
        </w:r>
      </w:ins>
      <w:r w:rsidR="00804CA7">
        <w:rPr>
          <w:lang w:val="en-GB"/>
        </w:rPr>
        <w:t>4</w:t>
      </w:r>
      <w:r>
        <w:rPr>
          <w:lang w:val="en-GB"/>
        </w:rPr>
        <w:t xml:space="preserve">). We fitted the mixed model with the </w:t>
      </w:r>
      <w:proofErr w:type="spellStart"/>
      <w:proofErr w:type="gramStart"/>
      <w:r>
        <w:rPr>
          <w:i/>
          <w:lang w:val="en-GB"/>
        </w:rPr>
        <w:t>lmer</w:t>
      </w:r>
      <w:proofErr w:type="spellEnd"/>
      <w:r>
        <w:rPr>
          <w:i/>
          <w:lang w:val="en-GB"/>
        </w:rPr>
        <w:t>(</w:t>
      </w:r>
      <w:proofErr w:type="gramEnd"/>
      <w:r>
        <w:rPr>
          <w:i/>
          <w:lang w:val="en-GB"/>
        </w:rPr>
        <w:t>)</w:t>
      </w:r>
      <w:r>
        <w:rPr>
          <w:lang w:val="en-GB"/>
        </w:rPr>
        <w:t xml:space="preserve"> function (package </w:t>
      </w:r>
      <w:r>
        <w:rPr>
          <w:i/>
          <w:lang w:val="en-GB"/>
        </w:rPr>
        <w:t>lme4</w:t>
      </w:r>
      <w:r>
        <w:rPr>
          <w:lang w:val="en-GB"/>
        </w:rPr>
        <w:t xml:space="preserve">), and checked significance with the </w:t>
      </w:r>
      <w:proofErr w:type="spellStart"/>
      <w:r>
        <w:rPr>
          <w:i/>
          <w:lang w:val="en-GB"/>
        </w:rPr>
        <w:t>anova</w:t>
      </w:r>
      <w:proofErr w:type="spellEnd"/>
      <w:r>
        <w:rPr>
          <w:i/>
          <w:lang w:val="en-GB"/>
        </w:rPr>
        <w:t>()</w:t>
      </w:r>
      <w:r>
        <w:rPr>
          <w:lang w:val="en-GB"/>
        </w:rPr>
        <w:t xml:space="preserve"> function (package </w:t>
      </w:r>
      <w:proofErr w:type="spellStart"/>
      <w:r>
        <w:rPr>
          <w:i/>
          <w:lang w:val="en-GB"/>
        </w:rPr>
        <w:t>lmerTest</w:t>
      </w:r>
      <w:proofErr w:type="spellEnd"/>
      <w:r>
        <w:rPr>
          <w:lang w:val="en-GB"/>
        </w:rPr>
        <w:t>).</w:t>
      </w:r>
    </w:p>
    <w:p w14:paraId="71DDA877" w14:textId="6E6ADB6A" w:rsidR="00396BE7" w:rsidRDefault="00BC61BC">
      <w:pPr>
        <w:rPr>
          <w:lang w:val="en-GB"/>
        </w:rPr>
      </w:pPr>
      <w:r>
        <w:rPr>
          <w:lang w:val="en-GB"/>
        </w:rPr>
        <w:t xml:space="preserve">To compare the </w:t>
      </w:r>
      <w:r w:rsidR="004E758B">
        <w:rPr>
          <w:lang w:val="en-GB"/>
        </w:rPr>
        <w:t xml:space="preserve">relative </w:t>
      </w:r>
      <w:r w:rsidR="00BB0E09">
        <w:rPr>
          <w:lang w:val="en-GB"/>
        </w:rPr>
        <w:t>biomass</w:t>
      </w:r>
      <w:r>
        <w:rPr>
          <w:lang w:val="en-GB"/>
        </w:rPr>
        <w:t xml:space="preserve"> of mixed </w:t>
      </w:r>
      <w:r w:rsidRPr="004E758B">
        <w:rPr>
          <w:i/>
          <w:iCs/>
          <w:lang w:val="en-GB"/>
        </w:rPr>
        <w:t>vs</w:t>
      </w:r>
      <w:r>
        <w:rPr>
          <w:lang w:val="en-GB"/>
        </w:rPr>
        <w:t xml:space="preserve"> pure stands, we compute</w:t>
      </w:r>
      <w:r w:rsidR="00A51035">
        <w:rPr>
          <w:lang w:val="en-GB"/>
        </w:rPr>
        <w:t>d</w:t>
      </w:r>
      <w:r>
        <w:rPr>
          <w:lang w:val="en-GB"/>
        </w:rPr>
        <w:t xml:space="preserve"> the Relative Yields (RYs, </w:t>
      </w:r>
      <w:r>
        <w:fldChar w:fldCharType="begin"/>
      </w:r>
      <w:r>
        <w:rPr>
          <w:lang w:val="en-GB"/>
        </w:rPr>
        <w:instrText>ADDIN ZOTERO_ITEM CSL_CITATION {"citationID":"rFs8V2Mb","properties":{"formattedCitation":"(de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Pr>
          <w:lang w:val="en-GB"/>
        </w:rPr>
        <w:fldChar w:fldCharType="separate"/>
      </w:r>
      <w:r>
        <w:rPr>
          <w:rFonts w:cs="Times New Roman"/>
          <w:lang w:val="en-GB"/>
        </w:rPr>
        <w:t>de Wit and van den Bergh 1965)</w:t>
      </w:r>
      <w:r>
        <w:rPr>
          <w:lang w:val="en-GB"/>
        </w:rPr>
        <w:fldChar w:fldCharType="end"/>
      </w:r>
      <w:r>
        <w:rPr>
          <w:lang w:val="en-GB"/>
        </w:rPr>
        <w:t xml:space="preserve"> of the </w:t>
      </w:r>
      <w:r w:rsidR="00396BE7">
        <w:rPr>
          <w:lang w:val="en-GB"/>
        </w:rPr>
        <w:t>varieties</w:t>
      </w:r>
      <w:r>
        <w:rPr>
          <w:lang w:val="en-GB"/>
        </w:rPr>
        <w:t xml:space="preserve"> in mixed stands</w:t>
      </w:r>
      <w:r w:rsidR="00396BE7">
        <w:rPr>
          <w:lang w:val="en-GB"/>
        </w:rPr>
        <w:t xml:space="preserve"> for each biomass component (</w:t>
      </w:r>
      <w:r w:rsidR="00A51035">
        <w:rPr>
          <w:lang w:val="en-GB"/>
        </w:rPr>
        <w:t>aboveground, belowground, and total biomass)</w:t>
      </w:r>
      <w:r w:rsidR="00F47A3C">
        <w:rPr>
          <w:lang w:val="en-GB"/>
        </w:rPr>
        <w:t>:</w:t>
      </w:r>
    </w:p>
    <w:p w14:paraId="4CD07808" w14:textId="388D67B5" w:rsidR="00396BE7" w:rsidRDefault="00396BE7" w:rsidP="00A775E4">
      <w:pPr>
        <w:tabs>
          <w:tab w:val="left" w:pos="3969"/>
        </w:tabs>
        <w:rPr>
          <w:lang w:val="en-GB"/>
        </w:rPr>
      </w:pPr>
      <w:r>
        <w:rPr>
          <w:lang w:val="en-GB"/>
        </w:rPr>
        <w:t>(1)</w:t>
      </w:r>
      <w:r w:rsidR="00A775E4">
        <w:rPr>
          <w:lang w:val="en-GB"/>
        </w:rPr>
        <w:tab/>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num>
          <m:den>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den>
        </m:f>
      </m:oMath>
      <w:r w:rsidR="00A775E4">
        <w:rPr>
          <w:rFonts w:eastAsiaTheme="minorEastAsia"/>
          <w:lang w:val="en-GB"/>
        </w:rPr>
        <w:t>,</w:t>
      </w:r>
    </w:p>
    <w:p w14:paraId="5C04D1C1" w14:textId="7A3861F4" w:rsidR="00DC0454" w:rsidRDefault="00A775E4">
      <w:pPr>
        <w:rPr>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oMath>
      <w:r>
        <w:rPr>
          <w:rFonts w:eastAsiaTheme="minorEastAsia"/>
          <w:lang w:val="en-GB"/>
        </w:rPr>
        <w:t xml:space="preserve"> </w:t>
      </w:r>
      <w:r>
        <w:rPr>
          <w:lang w:val="en-GB"/>
        </w:rPr>
        <w:t xml:space="preserve">is the Relative Yield 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Pr>
          <w:rFonts w:eastAsiaTheme="minorEastAsia"/>
          <w:lang w:val="en-GB"/>
        </w:rPr>
        <w:t xml:space="preserve"> is the biomass (</w:t>
      </w:r>
      <w:r>
        <w:rPr>
          <w:lang w:val="en-GB"/>
        </w:rPr>
        <w:t>aboveground, belowground, or total biomass)</w:t>
      </w:r>
      <w:r w:rsidRPr="00A775E4">
        <w:rPr>
          <w:lang w:val="en-GB"/>
        </w:rPr>
        <w:t xml:space="preserve"> </w:t>
      </w:r>
      <w:r>
        <w:rPr>
          <w:lang w:val="en-GB"/>
        </w:rPr>
        <w:t xml:space="preserve">of the variety </w:t>
      </w:r>
      <w:proofErr w:type="spellStart"/>
      <w:r>
        <w:rPr>
          <w:i/>
          <w:iCs/>
          <w:lang w:val="en-GB"/>
        </w:rPr>
        <w:t>i</w:t>
      </w:r>
      <w:proofErr w:type="spellEnd"/>
      <w:r>
        <w:rPr>
          <w:lang w:val="en-GB"/>
        </w:rPr>
        <w:t xml:space="preserve"> grown in mixture with the variety </w:t>
      </w:r>
      <w:r>
        <w:rPr>
          <w:i/>
          <w:iCs/>
          <w:lang w:val="en-GB"/>
        </w:rPr>
        <w:t xml:space="preserve">j </w:t>
      </w:r>
      <w:r>
        <w:rPr>
          <w:lang w:val="en-GB"/>
        </w:rPr>
        <w:t xml:space="preserve">in the treatment </w:t>
      </w:r>
      <w:r w:rsidRPr="00A775E4">
        <w:rPr>
          <w:i/>
          <w:iCs/>
          <w:lang w:val="en-GB"/>
        </w:rPr>
        <w:t>k</w:t>
      </w:r>
      <w:r>
        <w:rPr>
          <w:lang w:val="en-GB"/>
        </w:rPr>
        <w:t xml:space="preserve"> and, and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 xml:space="preserve"> is the pure stand</w:t>
      </w:r>
      <w:ins w:id="505" w:author="montazeaud" w:date="2025-02-12T17:52:00Z">
        <w:r w:rsidR="00567D70">
          <w:rPr>
            <w:rFonts w:eastAsiaTheme="minorEastAsia"/>
            <w:lang w:val="en-GB"/>
          </w:rPr>
          <w:t>s</w:t>
        </w:r>
      </w:ins>
      <w:r>
        <w:rPr>
          <w:rFonts w:eastAsiaTheme="minorEastAsia"/>
          <w:lang w:val="en-GB"/>
        </w:rPr>
        <w:t xml:space="preserve"> reference biomass of the variety </w:t>
      </w:r>
      <w:proofErr w:type="spellStart"/>
      <w:r w:rsidRPr="00A775E4">
        <w:rPr>
          <w:rFonts w:eastAsiaTheme="minorEastAsia"/>
          <w:i/>
          <w:iCs/>
          <w:lang w:val="en-GB"/>
        </w:rPr>
        <w:t>i</w:t>
      </w:r>
      <w:proofErr w:type="spellEnd"/>
      <w:r>
        <w:rPr>
          <w:rFonts w:eastAsiaTheme="minorEastAsia"/>
          <w:lang w:val="en-GB"/>
        </w:rPr>
        <w:t xml:space="preserve"> in treatment </w:t>
      </w:r>
      <w:r>
        <w:rPr>
          <w:rFonts w:eastAsiaTheme="minorEastAsia"/>
          <w:i/>
          <w:iCs/>
          <w:lang w:val="en-GB"/>
        </w:rPr>
        <w:t>k</w:t>
      </w:r>
      <w:r>
        <w:rPr>
          <w:rFonts w:eastAsiaTheme="minorEastAsia"/>
          <w:lang w:val="en-GB"/>
        </w:rPr>
        <w:t xml:space="preserve">. </w:t>
      </w:r>
      <w:ins w:id="506" w:author="montazeaud" w:date="2025-02-04T16:44:00Z">
        <w:r w:rsidR="00A23C27">
          <w:rPr>
            <w:rFonts w:eastAsiaTheme="minorEastAsia"/>
            <w:lang w:val="en-GB"/>
          </w:rPr>
          <w:t>As described above</w:t>
        </w:r>
      </w:ins>
      <w:ins w:id="507" w:author="montazeaud" w:date="2025-02-04T16:43:00Z">
        <w:r w:rsidR="00A23C27">
          <w:rPr>
            <w:rFonts w:eastAsiaTheme="minorEastAsia"/>
            <w:lang w:val="en-GB"/>
          </w:rPr>
          <w:t>,</w:t>
        </w:r>
      </w:ins>
      <w:ins w:id="508" w:author="montazeaud" w:date="2025-02-04T17:16:00Z">
        <w:r w:rsidR="00F94433">
          <w:rPr>
            <w:rFonts w:eastAsiaTheme="minorEastAsia"/>
            <w:lang w:val="en-GB"/>
          </w:rPr>
          <w:t xml:space="preserve"> we harvested the experiment</w:t>
        </w:r>
        <w:r w:rsidR="00F94433" w:rsidRPr="00F94433">
          <w:rPr>
            <w:rFonts w:eastAsiaTheme="minorEastAsia"/>
            <w:lang w:val="en-GB"/>
          </w:rPr>
          <w:t xml:space="preserve"> </w:t>
        </w:r>
      </w:ins>
      <w:ins w:id="509" w:author="montazeaud" w:date="2025-02-27T17:06:00Z">
        <w:r w:rsidR="00F60859">
          <w:rPr>
            <w:rFonts w:eastAsiaTheme="minorEastAsia"/>
            <w:lang w:val="en-GB"/>
          </w:rPr>
          <w:t>on</w:t>
        </w:r>
      </w:ins>
      <w:ins w:id="510" w:author="montazeaud" w:date="2025-02-04T17:16:00Z">
        <w:r w:rsidR="00F94433">
          <w:rPr>
            <w:rFonts w:eastAsiaTheme="minorEastAsia"/>
            <w:lang w:val="en-GB"/>
          </w:rPr>
          <w:t xml:space="preserve"> four consecutive days</w:t>
        </w:r>
      </w:ins>
      <w:ins w:id="511" w:author="montazeaud" w:date="2025-02-04T16:46:00Z">
        <w:r w:rsidR="00A23C27">
          <w:rPr>
            <w:rFonts w:eastAsiaTheme="minorEastAsia"/>
            <w:lang w:val="en-GB"/>
          </w:rPr>
          <w:t xml:space="preserve">. To avoid confounding effects between harvest date </w:t>
        </w:r>
      </w:ins>
      <w:ins w:id="512" w:author="montazeaud" w:date="2025-02-04T16:47:00Z">
        <w:r w:rsidR="00A23C27">
          <w:rPr>
            <w:rFonts w:eastAsiaTheme="minorEastAsia"/>
            <w:lang w:val="en-GB"/>
          </w:rPr>
          <w:t>and other factors</w:t>
        </w:r>
      </w:ins>
      <w:ins w:id="513" w:author="montazeaud" w:date="2025-02-04T16:48:00Z">
        <w:r w:rsidR="00A23C27">
          <w:rPr>
            <w:rFonts w:eastAsiaTheme="minorEastAsia"/>
            <w:lang w:val="en-GB"/>
          </w:rPr>
          <w:t xml:space="preserve">, notably treatment </w:t>
        </w:r>
        <w:r w:rsidR="00A23C27">
          <w:rPr>
            <w:lang w:val="en-GB"/>
          </w:rPr>
          <w:t xml:space="preserve">(R+ </w:t>
        </w:r>
        <w:r w:rsidR="00A23C27" w:rsidRPr="00AC1742">
          <w:rPr>
            <w:i/>
            <w:iCs/>
            <w:lang w:val="en-GB"/>
          </w:rPr>
          <w:t>vs</w:t>
        </w:r>
        <w:r w:rsidR="00A23C27">
          <w:rPr>
            <w:lang w:val="en-GB"/>
          </w:rPr>
          <w:t xml:space="preserve"> R-) </w:t>
        </w:r>
        <w:r w:rsidR="00A23C27">
          <w:rPr>
            <w:rFonts w:eastAsiaTheme="minorEastAsia"/>
            <w:lang w:val="en-GB"/>
          </w:rPr>
          <w:t>and spatial blocks, we h</w:t>
        </w:r>
      </w:ins>
      <w:ins w:id="514" w:author="montazeaud" w:date="2025-02-04T16:49:00Z">
        <w:r w:rsidR="00A23C27">
          <w:rPr>
            <w:rFonts w:eastAsiaTheme="minorEastAsia"/>
            <w:lang w:val="en-GB"/>
          </w:rPr>
          <w:t>arvest</w:t>
        </w:r>
      </w:ins>
      <w:ins w:id="515" w:author="montazeaud" w:date="2025-02-04T16:50:00Z">
        <w:r w:rsidR="00A23C27">
          <w:rPr>
            <w:rFonts w:eastAsiaTheme="minorEastAsia"/>
            <w:lang w:val="en-GB"/>
          </w:rPr>
          <w:t>ed</w:t>
        </w:r>
      </w:ins>
      <w:ins w:id="516" w:author="montazeaud" w:date="2025-02-04T16:49:00Z">
        <w:r w:rsidR="00A23C27">
          <w:rPr>
            <w:rFonts w:eastAsiaTheme="minorEastAsia"/>
            <w:lang w:val="en-GB"/>
          </w:rPr>
          <w:t xml:space="preserve"> one quarter of each block within each treatment </w:t>
        </w:r>
      </w:ins>
      <w:ins w:id="517" w:author="montazeaud" w:date="2025-02-04T16:50:00Z">
        <w:r w:rsidR="00A23C27">
          <w:rPr>
            <w:rFonts w:eastAsiaTheme="minorEastAsia"/>
            <w:lang w:val="en-GB"/>
          </w:rPr>
          <w:t>each day</w:t>
        </w:r>
      </w:ins>
      <w:ins w:id="518" w:author="montazeaud" w:date="2025-02-04T16:51:00Z">
        <w:r w:rsidR="00E92556">
          <w:rPr>
            <w:rFonts w:eastAsiaTheme="minorEastAsia"/>
            <w:lang w:val="en-GB"/>
          </w:rPr>
          <w:t xml:space="preserve"> (</w:t>
        </w:r>
      </w:ins>
      <w:ins w:id="519" w:author="montazeaud" w:date="2025-02-04T16:52:00Z">
        <w:r w:rsidR="00E92556">
          <w:rPr>
            <w:rFonts w:eastAsiaTheme="minorEastAsia"/>
            <w:lang w:val="en-GB"/>
          </w:rPr>
          <w:t>Fi</w:t>
        </w:r>
      </w:ins>
      <w:ins w:id="520" w:author="montazeaud" w:date="2025-03-06T20:10:00Z">
        <w:r w:rsidR="00A6745C">
          <w:rPr>
            <w:rFonts w:eastAsiaTheme="minorEastAsia"/>
            <w:lang w:val="en-GB"/>
          </w:rPr>
          <w:t>g.</w:t>
        </w:r>
      </w:ins>
      <w:ins w:id="521" w:author="montazeaud" w:date="2025-02-04T16:52:00Z">
        <w:r w:rsidR="00E92556">
          <w:rPr>
            <w:rFonts w:eastAsiaTheme="minorEastAsia"/>
            <w:lang w:val="en-GB"/>
          </w:rPr>
          <w:t xml:space="preserve"> 1</w:t>
        </w:r>
      </w:ins>
      <w:ins w:id="522" w:author="montazeaud" w:date="2025-03-06T20:10:00Z">
        <w:r w:rsidR="00A6745C">
          <w:rPr>
            <w:rFonts w:eastAsiaTheme="minorEastAsia"/>
            <w:lang w:val="en-GB"/>
          </w:rPr>
          <w:t>D</w:t>
        </w:r>
      </w:ins>
      <w:ins w:id="523" w:author="montazeaud" w:date="2025-02-04T16:55:00Z">
        <w:r w:rsidR="00E92556">
          <w:rPr>
            <w:rFonts w:eastAsiaTheme="minorEastAsia"/>
            <w:lang w:val="en-GB"/>
          </w:rPr>
          <w:t>)</w:t>
        </w:r>
      </w:ins>
      <w:ins w:id="524" w:author="montazeaud" w:date="2025-02-04T16:50:00Z">
        <w:r w:rsidR="00A23C27">
          <w:rPr>
            <w:rFonts w:eastAsiaTheme="minorEastAsia"/>
            <w:lang w:val="en-GB"/>
          </w:rPr>
          <w:t xml:space="preserve">. </w:t>
        </w:r>
      </w:ins>
      <w:ins w:id="525" w:author="montazeaud" w:date="2025-02-04T16:52:00Z">
        <w:r w:rsidR="00E92556">
          <w:rPr>
            <w:rFonts w:eastAsiaTheme="minorEastAsia"/>
            <w:lang w:val="en-GB"/>
          </w:rPr>
          <w:t>This means t</w:t>
        </w:r>
      </w:ins>
      <w:ins w:id="526" w:author="montazeaud" w:date="2025-02-04T16:53:00Z">
        <w:r w:rsidR="00E92556">
          <w:rPr>
            <w:rFonts w:eastAsiaTheme="minorEastAsia"/>
            <w:lang w:val="en-GB"/>
          </w:rPr>
          <w:t xml:space="preserve">hat, within each block*treatment combination, the </w:t>
        </w:r>
        <w:proofErr w:type="spellStart"/>
        <w:r w:rsidR="00E92556">
          <w:rPr>
            <w:rFonts w:eastAsiaTheme="minorEastAsia"/>
            <w:lang w:val="en-GB"/>
          </w:rPr>
          <w:t>Rhizotubes</w:t>
        </w:r>
        <w:proofErr w:type="spellEnd"/>
        <w:r w:rsidR="00E92556">
          <w:rPr>
            <w:rFonts w:eastAsiaTheme="minorEastAsia"/>
            <w:lang w:val="en-GB"/>
          </w:rPr>
          <w:t>®</w:t>
        </w:r>
      </w:ins>
      <w:ins w:id="527" w:author="montazeaud" w:date="2025-02-04T16:57:00Z">
        <w:r w:rsidR="00E92556">
          <w:rPr>
            <w:rFonts w:eastAsiaTheme="minorEastAsia"/>
            <w:lang w:val="en-GB"/>
          </w:rPr>
          <w:t xml:space="preserve"> had four different harvest dates</w:t>
        </w:r>
      </w:ins>
      <w:ins w:id="528" w:author="montazeaud" w:date="2025-02-04T16:54:00Z">
        <w:r w:rsidR="00E92556">
          <w:rPr>
            <w:rFonts w:eastAsiaTheme="minorEastAsia"/>
            <w:lang w:val="en-GB"/>
          </w:rPr>
          <w:t xml:space="preserve">. </w:t>
        </w:r>
      </w:ins>
      <w:ins w:id="529" w:author="montazeaud" w:date="2025-02-04T16:55:00Z">
        <w:r w:rsidR="00E92556">
          <w:rPr>
            <w:rFonts w:eastAsiaTheme="minorEastAsia"/>
            <w:lang w:val="en-GB"/>
          </w:rPr>
          <w:t>As a conse</w:t>
        </w:r>
      </w:ins>
      <w:ins w:id="530" w:author="montazeaud" w:date="2025-02-04T16:56:00Z">
        <w:r w:rsidR="00E92556">
          <w:rPr>
            <w:rFonts w:eastAsiaTheme="minorEastAsia"/>
            <w:lang w:val="en-GB"/>
          </w:rPr>
          <w:t xml:space="preserve">quence, it was not possible to </w:t>
        </w:r>
      </w:ins>
      <w:ins w:id="531" w:author="montazeaud" w:date="2025-02-04T16:57:00Z">
        <w:r w:rsidR="00E92556">
          <w:rPr>
            <w:rFonts w:eastAsiaTheme="minorEastAsia"/>
            <w:lang w:val="en-GB"/>
          </w:rPr>
          <w:t xml:space="preserve">compute RY and compare pure </w:t>
        </w:r>
      </w:ins>
      <w:ins w:id="532" w:author="montazeaud" w:date="2025-02-04T16:58:00Z">
        <w:r w:rsidR="00E92556">
          <w:rPr>
            <w:rFonts w:eastAsiaTheme="minorEastAsia"/>
            <w:lang w:val="en-GB"/>
          </w:rPr>
          <w:t xml:space="preserve">and mixed stands within treatment*block combinations, because for a given mixture, the harvest date could be different between the mixture </w:t>
        </w:r>
      </w:ins>
      <w:ins w:id="533" w:author="montazeaud" w:date="2025-02-04T17:18:00Z">
        <w:r w:rsidR="00F94433">
          <w:rPr>
            <w:rFonts w:eastAsiaTheme="minorEastAsia"/>
            <w:lang w:val="en-GB"/>
          </w:rPr>
          <w:t xml:space="preserve">and the </w:t>
        </w:r>
      </w:ins>
      <w:ins w:id="534" w:author="montazeaud" w:date="2025-02-05T11:34:00Z">
        <w:r w:rsidR="00B06657">
          <w:rPr>
            <w:rFonts w:eastAsiaTheme="minorEastAsia"/>
            <w:lang w:val="en-GB"/>
          </w:rPr>
          <w:t xml:space="preserve">two </w:t>
        </w:r>
      </w:ins>
      <w:ins w:id="535" w:author="montazeaud" w:date="2025-02-04T16:58:00Z">
        <w:r w:rsidR="00E92556">
          <w:rPr>
            <w:rFonts w:eastAsiaTheme="minorEastAsia"/>
            <w:lang w:val="en-GB"/>
          </w:rPr>
          <w:t>pure stan</w:t>
        </w:r>
      </w:ins>
      <w:ins w:id="536" w:author="montazeaud" w:date="2025-02-04T17:00:00Z">
        <w:r w:rsidR="00E92556">
          <w:rPr>
            <w:rFonts w:eastAsiaTheme="minorEastAsia"/>
            <w:lang w:val="en-GB"/>
          </w:rPr>
          <w:t>d components. Instead, we</w:t>
        </w:r>
      </w:ins>
      <w:del w:id="537" w:author="montazeaud" w:date="2025-02-04T17:00:00Z">
        <w:r w:rsidDel="00E92556">
          <w:rPr>
            <w:rFonts w:eastAsiaTheme="minorEastAsia"/>
            <w:lang w:val="en-GB"/>
          </w:rPr>
          <w:delText>To compute RYs, w</w:delText>
        </w:r>
        <w:r w:rsidR="00BC61BC" w:rsidDel="00E92556">
          <w:rPr>
            <w:lang w:val="en-GB"/>
          </w:rPr>
          <w:delText>e</w:delText>
        </w:r>
      </w:del>
      <w:r w:rsidR="00BC61BC">
        <w:rPr>
          <w:lang w:val="en-GB"/>
        </w:rPr>
        <w:t xml:space="preserve"> first separated our dataset between the pure and mixed stands. Then, we summed the biomass of all plants of the same genotype within each </w:t>
      </w:r>
      <w:proofErr w:type="spellStart"/>
      <w:r w:rsidR="00BC61BC">
        <w:rPr>
          <w:lang w:val="en-GB"/>
        </w:rPr>
        <w:t>RhizoTube</w:t>
      </w:r>
      <w:proofErr w:type="spellEnd"/>
      <w:r w:rsidR="00BC61BC">
        <w:rPr>
          <w:lang w:val="en-GB"/>
        </w:rPr>
        <w:t>® (i.e., 6 plants in pure stands, 3 plants in mixed stands). We used the pure stands dataset to compute pure stand</w:t>
      </w:r>
      <w:ins w:id="538" w:author="montazeaud" w:date="2025-02-12T17:52:00Z">
        <w:r w:rsidR="00567D70">
          <w:rPr>
            <w:lang w:val="en-GB"/>
          </w:rPr>
          <w:t>s</w:t>
        </w:r>
      </w:ins>
      <w:r w:rsidR="00BC61BC">
        <w:rPr>
          <w:lang w:val="en-GB"/>
        </w:rPr>
        <w:t xml:space="preserve"> reference</w:t>
      </w:r>
      <w:r>
        <w:rPr>
          <w:lang w:val="en-GB"/>
        </w:rPr>
        <w:t xml:space="preserve"> biomass</w:t>
      </w:r>
      <w:r w:rsidR="00172C9B">
        <w:rPr>
          <w:lang w:val="en-GB"/>
        </w:rPr>
        <w:t xml:space="preserve">. </w:t>
      </w:r>
      <w:r w:rsidR="00BC61BC">
        <w:rPr>
          <w:lang w:val="en-GB"/>
        </w:rPr>
        <w:t xml:space="preserve">To do so, we fitted a linear mixed model with biomass as the response variable, </w:t>
      </w:r>
      <w:del w:id="539" w:author="montazeaud" w:date="2025-02-04T17:07:00Z">
        <w:r w:rsidR="00BC61BC" w:rsidDel="00FA60A4">
          <w:rPr>
            <w:lang w:val="en-GB"/>
          </w:rPr>
          <w:delText xml:space="preserve">measurement </w:delText>
        </w:r>
      </w:del>
      <w:ins w:id="540" w:author="montazeaud" w:date="2025-02-04T17:07:00Z">
        <w:r w:rsidR="00FA60A4">
          <w:rPr>
            <w:lang w:val="en-GB"/>
          </w:rPr>
          <w:t xml:space="preserve">harvest </w:t>
        </w:r>
      </w:ins>
      <w:r w:rsidR="00BC61BC">
        <w:rPr>
          <w:lang w:val="en-GB"/>
        </w:rPr>
        <w:t xml:space="preserve">date, block, and treatment as fixed effects, and </w:t>
      </w:r>
      <w:r>
        <w:rPr>
          <w:lang w:val="en-GB"/>
        </w:rPr>
        <w:t>variety</w:t>
      </w:r>
      <w:r w:rsidR="00BC61BC">
        <w:rPr>
          <w:lang w:val="en-GB"/>
        </w:rPr>
        <w:t xml:space="preserve"> identity as a random effect (here we included</w:t>
      </w:r>
      <w:r w:rsidR="00EA6AD6">
        <w:rPr>
          <w:lang w:val="en-GB"/>
        </w:rPr>
        <w:t xml:space="preserve"> only</w:t>
      </w:r>
      <w:r w:rsidR="00BC61BC">
        <w:rPr>
          <w:lang w:val="en-GB"/>
        </w:rPr>
        <w:t xml:space="preserve"> the random effect of the </w:t>
      </w:r>
      <w:r w:rsidR="00973F0A">
        <w:rPr>
          <w:lang w:val="en-GB"/>
        </w:rPr>
        <w:t>variety</w:t>
      </w:r>
      <w:r w:rsidR="00BC61BC">
        <w:rPr>
          <w:lang w:val="en-GB"/>
        </w:rPr>
        <w:t xml:space="preserve"> on the intercept</w:t>
      </w:r>
      <w:r w:rsidR="00EA6AD6">
        <w:rPr>
          <w:lang w:val="en-GB"/>
        </w:rPr>
        <w:t>,</w:t>
      </w:r>
      <w:r w:rsidR="00BC61BC">
        <w:rPr>
          <w:lang w:val="en-GB"/>
        </w:rPr>
        <w:t xml:space="preserve"> as adding the random effect on the treatment slope led to singular models due to very low variance on the slope). We then summed the Best Linear Unbiased Predictor (BLUP) of each </w:t>
      </w:r>
      <w:r>
        <w:rPr>
          <w:lang w:val="en-GB"/>
        </w:rPr>
        <w:t>variety</w:t>
      </w:r>
      <w:r w:rsidR="00BC61BC">
        <w:rPr>
          <w:lang w:val="en-GB"/>
        </w:rPr>
        <w:t xml:space="preserve"> with the estimated fixed effect of the treatment (</w:t>
      </w:r>
      <w:r>
        <w:rPr>
          <w:lang w:val="en-GB"/>
        </w:rPr>
        <w:t>R+</w:t>
      </w:r>
      <w:r w:rsidR="00BC61BC">
        <w:rPr>
          <w:lang w:val="en-GB"/>
        </w:rPr>
        <w:t xml:space="preserve"> or </w:t>
      </w:r>
      <w:r>
        <w:rPr>
          <w:lang w:val="en-GB"/>
        </w:rPr>
        <w:t>R-</w:t>
      </w:r>
      <w:r w:rsidR="00BC61BC">
        <w:rPr>
          <w:lang w:val="en-GB"/>
        </w:rPr>
        <w:t>)</w:t>
      </w:r>
      <w:r w:rsidR="00EA6AD6">
        <w:rPr>
          <w:lang w:val="en-GB"/>
        </w:rPr>
        <w:t xml:space="preserve"> to obtain</w:t>
      </w:r>
      <w:r w:rsidR="00BC61BC">
        <w:rPr>
          <w:lang w:val="en-GB"/>
        </w:rPr>
        <w:t xml:space="preserve"> </w:t>
      </w:r>
      <w:r>
        <w:rPr>
          <w:lang w:val="en-GB"/>
        </w:rPr>
        <w:t>the</w:t>
      </w:r>
      <w:r w:rsidR="00BC61BC">
        <w:rPr>
          <w:lang w:val="en-GB"/>
        </w:rPr>
        <w:t xml:space="preserve"> pure stand</w:t>
      </w:r>
      <w:ins w:id="541" w:author="montazeaud" w:date="2025-02-12T17:53:00Z">
        <w:r w:rsidR="00567D70">
          <w:rPr>
            <w:lang w:val="en-GB"/>
          </w:rPr>
          <w:t>s</w:t>
        </w:r>
      </w:ins>
      <w:r w:rsidR="00BC61BC">
        <w:rPr>
          <w:lang w:val="en-GB"/>
        </w:rPr>
        <w:t xml:space="preserve"> reference biomass values </w:t>
      </w:r>
      <w:r w:rsidR="00BC61BC">
        <w:rPr>
          <w:lang w:val="en-GB"/>
        </w:rPr>
        <w:lastRenderedPageBreak/>
        <w:t xml:space="preserve">adjusted for the effects of block and </w:t>
      </w:r>
      <w:del w:id="542" w:author="montazeaud" w:date="2025-02-04T17:07:00Z">
        <w:r w:rsidR="00BC61BC" w:rsidDel="00FA60A4">
          <w:rPr>
            <w:lang w:val="en-GB"/>
          </w:rPr>
          <w:delText>measurement</w:delText>
        </w:r>
      </w:del>
      <w:ins w:id="543" w:author="montazeaud" w:date="2025-02-04T17:05:00Z">
        <w:r w:rsidR="00FA60A4">
          <w:rPr>
            <w:lang w:val="en-GB"/>
          </w:rPr>
          <w:t>harvest</w:t>
        </w:r>
      </w:ins>
      <w:r w:rsidR="00BC61BC">
        <w:rPr>
          <w:lang w:val="en-GB"/>
        </w:rPr>
        <w:t xml:space="preserve"> date within each treatment</w:t>
      </w:r>
      <w:r>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iik∙</m:t>
            </m:r>
          </m:sub>
        </m:sSub>
      </m:oMath>
      <w:r>
        <w:rPr>
          <w:rFonts w:eastAsiaTheme="minorEastAsia"/>
          <w:lang w:val="en-GB"/>
        </w:rPr>
        <w:t>)</w:t>
      </w:r>
      <w:r w:rsidR="00BC61BC">
        <w:rPr>
          <w:lang w:val="en-GB"/>
        </w:rPr>
        <w:t xml:space="preserve">. For mixed stands, we also fitted a linear mixed model with </w:t>
      </w:r>
      <w:r w:rsidR="000025D7">
        <w:rPr>
          <w:lang w:val="en-GB"/>
        </w:rPr>
        <w:t xml:space="preserve">each </w:t>
      </w:r>
      <w:r>
        <w:rPr>
          <w:lang w:val="en-GB"/>
        </w:rPr>
        <w:t>variety</w:t>
      </w:r>
      <w:r w:rsidR="000025D7">
        <w:rPr>
          <w:lang w:val="en-GB"/>
        </w:rPr>
        <w:t xml:space="preserve"> </w:t>
      </w:r>
      <w:r w:rsidR="00BC61BC">
        <w:rPr>
          <w:lang w:val="en-GB"/>
        </w:rPr>
        <w:t xml:space="preserve">biomass as the response variable, </w:t>
      </w:r>
      <w:del w:id="544" w:author="montazeaud" w:date="2025-02-04T17:07:00Z">
        <w:r w:rsidR="00BC61BC" w:rsidDel="00FA60A4">
          <w:rPr>
            <w:lang w:val="en-GB"/>
          </w:rPr>
          <w:delText xml:space="preserve">measurement </w:delText>
        </w:r>
      </w:del>
      <w:ins w:id="545" w:author="montazeaud" w:date="2025-02-04T17:07:00Z">
        <w:r w:rsidR="00FA60A4">
          <w:rPr>
            <w:lang w:val="en-GB"/>
          </w:rPr>
          <w:t xml:space="preserve">harvest </w:t>
        </w:r>
      </w:ins>
      <w:r w:rsidR="00BC61BC">
        <w:rPr>
          <w:lang w:val="en-GB"/>
        </w:rPr>
        <w:t xml:space="preserve">date, block, and treatment as fixed effects, and </w:t>
      </w:r>
      <w:r w:rsidR="00973F0A">
        <w:rPr>
          <w:lang w:val="en-GB"/>
        </w:rPr>
        <w:t>variety</w:t>
      </w:r>
      <w:r w:rsidR="00BC61BC">
        <w:rPr>
          <w:lang w:val="en-GB"/>
        </w:rPr>
        <w:t xml:space="preserve"> pair identity as a random effect on the intercept and on the treatment slope. Pair identity was constructed as the concatenation of the identity of the focal and neighbo</w:t>
      </w:r>
      <w:ins w:id="546" w:author="montazeaud" w:date="2025-02-04T17:29:00Z">
        <w:r w:rsidR="00CC187D">
          <w:rPr>
            <w:lang w:val="en-GB"/>
          </w:rPr>
          <w:t>u</w:t>
        </w:r>
      </w:ins>
      <w:r w:rsidR="00BC61BC">
        <w:rPr>
          <w:lang w:val="en-GB"/>
        </w:rPr>
        <w:t xml:space="preserve">r </w:t>
      </w:r>
      <w:r w:rsidR="00973F0A">
        <w:rPr>
          <w:lang w:val="en-GB"/>
        </w:rPr>
        <w:t>variety</w:t>
      </w:r>
      <w:r w:rsidR="00BC61BC">
        <w:rPr>
          <w:lang w:val="en-GB"/>
        </w:rPr>
        <w:t xml:space="preserve">, such that </w:t>
      </w:r>
      <w:r w:rsidR="00973F0A">
        <w:rPr>
          <w:lang w:val="en-GB"/>
        </w:rPr>
        <w:t>variety</w:t>
      </w:r>
      <w:r w:rsidR="00BC61BC">
        <w:rPr>
          <w:lang w:val="en-GB"/>
        </w:rPr>
        <w:t xml:space="preserve"> 1 and </w:t>
      </w:r>
      <w:r w:rsidR="00973F0A">
        <w:rPr>
          <w:lang w:val="en-GB"/>
        </w:rPr>
        <w:t>variety</w:t>
      </w:r>
      <w:r w:rsidR="00BC61BC">
        <w:rPr>
          <w:lang w:val="en-GB"/>
        </w:rPr>
        <w:t xml:space="preserve"> 2 in a mixed stand had pair identities </w:t>
      </w:r>
      <w:r w:rsidR="00973F0A">
        <w:rPr>
          <w:lang w:val="en-GB"/>
        </w:rPr>
        <w:t>variety1</w:t>
      </w:r>
      <w:r w:rsidR="00BC61BC">
        <w:rPr>
          <w:lang w:val="en-GB"/>
        </w:rPr>
        <w:t>-</w:t>
      </w:r>
      <w:r w:rsidR="00973F0A">
        <w:rPr>
          <w:lang w:val="en-GB"/>
        </w:rPr>
        <w:t>variety2</w:t>
      </w:r>
      <w:r w:rsidR="00BC61BC">
        <w:rPr>
          <w:lang w:val="en-GB"/>
        </w:rPr>
        <w:t xml:space="preserve">, and </w:t>
      </w:r>
      <w:r w:rsidR="00973F0A">
        <w:rPr>
          <w:lang w:val="en-GB"/>
        </w:rPr>
        <w:t>variety2</w:t>
      </w:r>
      <w:r w:rsidR="00BC61BC">
        <w:rPr>
          <w:lang w:val="en-GB"/>
        </w:rPr>
        <w:t>-</w:t>
      </w:r>
      <w:r w:rsidR="00973F0A">
        <w:rPr>
          <w:lang w:val="en-GB"/>
        </w:rPr>
        <w:t>variety1</w:t>
      </w:r>
      <w:r w:rsidR="00BC61BC">
        <w:rPr>
          <w:lang w:val="en-GB"/>
        </w:rPr>
        <w:t xml:space="preserve">, respectively. </w:t>
      </w:r>
      <w:ins w:id="547" w:author="montazeaud" w:date="2025-02-04T17:09:00Z">
        <w:r w:rsidR="00FA60A4">
          <w:rPr>
            <w:lang w:val="en-GB"/>
          </w:rPr>
          <w:t xml:space="preserve">This allowed us to get one </w:t>
        </w:r>
      </w:ins>
      <w:ins w:id="548" w:author="montazeaud" w:date="2025-02-04T17:28:00Z">
        <w:r w:rsidR="00CC187D">
          <w:rPr>
            <w:lang w:val="en-GB"/>
          </w:rPr>
          <w:t>BLUP</w:t>
        </w:r>
      </w:ins>
      <w:ins w:id="549" w:author="montazeaud" w:date="2025-02-04T17:09:00Z">
        <w:r w:rsidR="00FA60A4">
          <w:rPr>
            <w:lang w:val="en-GB"/>
          </w:rPr>
          <w:t xml:space="preserve"> value for each variety </w:t>
        </w:r>
      </w:ins>
      <w:ins w:id="550" w:author="montazeaud" w:date="2025-02-04T17:10:00Z">
        <w:r w:rsidR="00F94433">
          <w:rPr>
            <w:lang w:val="en-GB"/>
          </w:rPr>
          <w:t>within</w:t>
        </w:r>
        <w:r w:rsidR="00FA60A4">
          <w:rPr>
            <w:lang w:val="en-GB"/>
          </w:rPr>
          <w:t xml:space="preserve"> each</w:t>
        </w:r>
      </w:ins>
      <w:ins w:id="551" w:author="montazeaud" w:date="2025-02-04T17:09:00Z">
        <w:r w:rsidR="00FA60A4">
          <w:rPr>
            <w:lang w:val="en-GB"/>
          </w:rPr>
          <w:t xml:space="preserve"> </w:t>
        </w:r>
      </w:ins>
      <w:ins w:id="552" w:author="montazeaud" w:date="2025-02-04T17:10:00Z">
        <w:r w:rsidR="00FA60A4">
          <w:rPr>
            <w:lang w:val="en-GB"/>
          </w:rPr>
          <w:t>variety combination</w:t>
        </w:r>
      </w:ins>
      <w:ins w:id="553" w:author="montazeaud" w:date="2025-02-04T17:26:00Z">
        <w:r w:rsidR="00CC187D">
          <w:rPr>
            <w:lang w:val="en-GB"/>
          </w:rPr>
          <w:t xml:space="preserve">, </w:t>
        </w:r>
      </w:ins>
      <w:ins w:id="554" w:author="montazeaud" w:date="2025-02-04T17:27:00Z">
        <w:r w:rsidR="00CC187D">
          <w:rPr>
            <w:lang w:val="en-GB"/>
          </w:rPr>
          <w:t xml:space="preserve">whereas </w:t>
        </w:r>
      </w:ins>
      <w:ins w:id="555" w:author="montazeaud" w:date="2025-02-04T17:26:00Z">
        <w:r w:rsidR="00CC187D">
          <w:rPr>
            <w:lang w:val="en-GB"/>
          </w:rPr>
          <w:t>using the same pair identity for both com</w:t>
        </w:r>
      </w:ins>
      <w:ins w:id="556" w:author="montazeaud" w:date="2025-02-04T17:27:00Z">
        <w:r w:rsidR="00CC187D">
          <w:rPr>
            <w:lang w:val="en-GB"/>
          </w:rPr>
          <w:t>ponents of the mixture (e.g.</w:t>
        </w:r>
      </w:ins>
      <w:ins w:id="557" w:author="montazeaud" w:date="2025-02-04T17:29:00Z">
        <w:r w:rsidR="00CC187D">
          <w:rPr>
            <w:lang w:val="en-GB"/>
          </w:rPr>
          <w:t>,</w:t>
        </w:r>
      </w:ins>
      <w:ins w:id="558" w:author="montazeaud" w:date="2025-02-04T17:27:00Z">
        <w:r w:rsidR="00CC187D">
          <w:rPr>
            <w:lang w:val="en-GB"/>
          </w:rPr>
          <w:t xml:space="preserve"> variety1-variety2 for both) would have yielded a single value for the two components. </w:t>
        </w:r>
      </w:ins>
      <w:ins w:id="559" w:author="montazeaud" w:date="2025-02-04T17:28:00Z">
        <w:r w:rsidR="00CC187D">
          <w:rPr>
            <w:lang w:val="en-GB"/>
          </w:rPr>
          <w:t>We then summed the</w:t>
        </w:r>
      </w:ins>
      <w:ins w:id="560" w:author="montazeaud" w:date="2025-02-04T17:29:00Z">
        <w:r w:rsidR="00CC187D">
          <w:rPr>
            <w:lang w:val="en-GB"/>
          </w:rPr>
          <w:t xml:space="preserve"> BLUP value of each variety </w:t>
        </w:r>
      </w:ins>
      <w:del w:id="561" w:author="montazeaud" w:date="2025-02-04T17:12:00Z">
        <w:r w:rsidR="00BC61BC" w:rsidDel="00F94433">
          <w:rPr>
            <w:lang w:val="en-GB"/>
          </w:rPr>
          <w:delText xml:space="preserve">We then </w:delText>
        </w:r>
      </w:del>
      <w:del w:id="562" w:author="montazeaud" w:date="2025-02-04T17:30:00Z">
        <w:r w:rsidR="00BC61BC" w:rsidDel="00CC187D">
          <w:rPr>
            <w:lang w:val="en-GB"/>
          </w:rPr>
          <w:delText>summ</w:delText>
        </w:r>
      </w:del>
      <w:del w:id="563" w:author="montazeaud" w:date="2025-02-04T17:12:00Z">
        <w:r w:rsidR="00BC61BC" w:rsidDel="00F94433">
          <w:rPr>
            <w:lang w:val="en-GB"/>
          </w:rPr>
          <w:delText xml:space="preserve">ed </w:delText>
        </w:r>
      </w:del>
      <w:del w:id="564" w:author="montazeaud" w:date="2025-02-04T17:30:00Z">
        <w:r w:rsidR="00BC61BC" w:rsidDel="00CC187D">
          <w:rPr>
            <w:lang w:val="en-GB"/>
          </w:rPr>
          <w:delText xml:space="preserve">the BLUP of </w:delText>
        </w:r>
        <w:r w:rsidR="00172C9B" w:rsidDel="00CC187D">
          <w:rPr>
            <w:lang w:val="en-GB"/>
          </w:rPr>
          <w:delText xml:space="preserve">pair identity </w:delText>
        </w:r>
      </w:del>
      <w:r w:rsidR="00BC61BC">
        <w:rPr>
          <w:lang w:val="en-GB"/>
        </w:rPr>
        <w:t xml:space="preserve">(intercept in the </w:t>
      </w:r>
      <w:r w:rsidR="00172C9B">
        <w:rPr>
          <w:lang w:val="en-GB"/>
        </w:rPr>
        <w:t>R+</w:t>
      </w:r>
      <w:r w:rsidR="00BC61BC">
        <w:rPr>
          <w:lang w:val="en-GB"/>
        </w:rPr>
        <w:t xml:space="preserve"> treatment, intercept + slope in the </w:t>
      </w:r>
      <w:r w:rsidR="00172C9B">
        <w:rPr>
          <w:lang w:val="en-GB"/>
        </w:rPr>
        <w:t>R-</w:t>
      </w:r>
      <w:r w:rsidR="00BC61BC">
        <w:rPr>
          <w:lang w:val="en-GB"/>
        </w:rPr>
        <w:t xml:space="preserve"> treatment) with the estimated fixed effect of the treatment (</w:t>
      </w:r>
      <w:r w:rsidR="00172C9B">
        <w:rPr>
          <w:lang w:val="en-GB"/>
        </w:rPr>
        <w:t>R+</w:t>
      </w:r>
      <w:r w:rsidR="00BC61BC">
        <w:rPr>
          <w:lang w:val="en-GB"/>
        </w:rPr>
        <w:t xml:space="preserve"> or </w:t>
      </w:r>
      <w:r w:rsidR="00172C9B">
        <w:rPr>
          <w:lang w:val="en-GB"/>
        </w:rPr>
        <w:t>R-</w:t>
      </w:r>
      <w:r w:rsidR="00BC61BC">
        <w:rPr>
          <w:lang w:val="en-GB"/>
        </w:rPr>
        <w:t>)</w:t>
      </w:r>
      <w:r w:rsidR="000F3053">
        <w:rPr>
          <w:lang w:val="en-GB"/>
        </w:rPr>
        <w:t xml:space="preserve"> </w:t>
      </w:r>
      <w:del w:id="565" w:author="montazeaud" w:date="2025-02-04T17:12:00Z">
        <w:r w:rsidR="000F3053" w:rsidDel="00F94433">
          <w:rPr>
            <w:lang w:val="en-GB"/>
          </w:rPr>
          <w:delText xml:space="preserve">to obtain </w:delText>
        </w:r>
        <w:r w:rsidR="00BC61BC" w:rsidDel="00F94433">
          <w:rPr>
            <w:lang w:val="en-GB"/>
          </w:rPr>
          <w:delText xml:space="preserve">the </w:delText>
        </w:r>
        <w:r w:rsidR="00172C9B" w:rsidDel="00F94433">
          <w:rPr>
            <w:lang w:val="en-GB"/>
          </w:rPr>
          <w:delText>biomass</w:delText>
        </w:r>
        <w:r w:rsidR="00BC61BC" w:rsidDel="00F94433">
          <w:rPr>
            <w:lang w:val="en-GB"/>
          </w:rPr>
          <w:delText xml:space="preserve"> of </w:delText>
        </w:r>
        <w:r w:rsidR="000F3053" w:rsidDel="00F94433">
          <w:rPr>
            <w:lang w:val="en-GB"/>
          </w:rPr>
          <w:delText xml:space="preserve">each </w:delText>
        </w:r>
        <w:r w:rsidR="00172C9B" w:rsidDel="00F94433">
          <w:rPr>
            <w:lang w:val="en-GB"/>
          </w:rPr>
          <w:delText>variety</w:delText>
        </w:r>
        <w:r w:rsidR="00BC61BC" w:rsidDel="00F94433">
          <w:rPr>
            <w:lang w:val="en-GB"/>
          </w:rPr>
          <w:delText xml:space="preserve"> in mixed stands</w:delText>
        </w:r>
      </w:del>
      <w:ins w:id="566" w:author="montazeaud" w:date="2025-02-27T17:07:00Z">
        <w:r w:rsidR="00F60859">
          <w:rPr>
            <w:lang w:val="en-GB"/>
          </w:rPr>
          <w:t>to obtain</w:t>
        </w:r>
      </w:ins>
      <w:ins w:id="567" w:author="montazeaud" w:date="2025-02-04T17:30:00Z">
        <w:r w:rsidR="00CC187D">
          <w:rPr>
            <w:lang w:val="en-GB"/>
          </w:rPr>
          <w:t xml:space="preserve"> one biomass value for each variety within each variety combination that</w:t>
        </w:r>
      </w:ins>
      <w:ins w:id="568" w:author="montazeaud" w:date="2025-02-04T17:12:00Z">
        <w:r w:rsidR="00F94433">
          <w:rPr>
            <w:lang w:val="en-GB"/>
          </w:rPr>
          <w:t xml:space="preserve"> was</w:t>
        </w:r>
      </w:ins>
      <w:r w:rsidR="00BC61BC">
        <w:rPr>
          <w:lang w:val="en-GB"/>
        </w:rPr>
        <w:t xml:space="preserve"> adjusted for the effects of the block and </w:t>
      </w:r>
      <w:del w:id="569" w:author="montazeaud" w:date="2025-02-04T17:13:00Z">
        <w:r w:rsidR="00BC61BC" w:rsidDel="00F94433">
          <w:rPr>
            <w:lang w:val="en-GB"/>
          </w:rPr>
          <w:delText xml:space="preserve">measurement </w:delText>
        </w:r>
      </w:del>
      <w:ins w:id="570" w:author="montazeaud" w:date="2025-02-04T17:13:00Z">
        <w:r w:rsidR="00F94433">
          <w:rPr>
            <w:lang w:val="en-GB"/>
          </w:rPr>
          <w:t xml:space="preserve">harvest </w:t>
        </w:r>
      </w:ins>
      <w:r w:rsidR="00BC61BC">
        <w:rPr>
          <w:lang w:val="en-GB"/>
        </w:rPr>
        <w:t>dates within each treatment</w:t>
      </w:r>
      <w:r w:rsidR="00172C9B">
        <w:rPr>
          <w:lang w:val="en-GB"/>
        </w:rPr>
        <w:t xml:space="preserve"> (i.e., </w:t>
      </w:r>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ijk</m:t>
            </m:r>
          </m:sub>
        </m:sSub>
      </m:oMath>
      <w:r w:rsidR="00172C9B">
        <w:rPr>
          <w:rFonts w:eastAsiaTheme="minorEastAsia"/>
          <w:lang w:val="en-GB"/>
        </w:rPr>
        <w:t>)</w:t>
      </w:r>
      <w:r w:rsidR="00BC61BC">
        <w:rPr>
          <w:lang w:val="en-GB"/>
        </w:rPr>
        <w:t xml:space="preserve">. </w:t>
      </w:r>
      <w:r w:rsidR="00D43540">
        <w:rPr>
          <w:lang w:val="en-GB"/>
        </w:rPr>
        <w:t>W</w:t>
      </w:r>
      <w:r w:rsidR="00BC61BC">
        <w:rPr>
          <w:lang w:val="en-GB"/>
        </w:rPr>
        <w:t xml:space="preserve">e </w:t>
      </w:r>
      <w:r w:rsidR="00D43540">
        <w:rPr>
          <w:lang w:val="en-GB"/>
        </w:rPr>
        <w:t xml:space="preserve">then </w:t>
      </w:r>
      <w:r w:rsidR="00BC61BC">
        <w:rPr>
          <w:lang w:val="en-GB"/>
        </w:rPr>
        <w:t>divided these mixed stand values by the pure stand</w:t>
      </w:r>
      <w:ins w:id="571" w:author="montazeaud" w:date="2025-02-12T17:53:00Z">
        <w:r w:rsidR="00567D70">
          <w:rPr>
            <w:lang w:val="en-GB"/>
          </w:rPr>
          <w:t>s</w:t>
        </w:r>
      </w:ins>
      <w:r w:rsidR="00BC61BC">
        <w:rPr>
          <w:lang w:val="en-GB"/>
        </w:rPr>
        <w:t xml:space="preserve"> reference values to obtain RYs for each </w:t>
      </w:r>
      <w:r w:rsidR="00973F0A">
        <w:rPr>
          <w:lang w:val="en-GB"/>
        </w:rPr>
        <w:t>variety</w:t>
      </w:r>
      <w:r w:rsidR="00BC61BC">
        <w:rPr>
          <w:lang w:val="en-GB"/>
        </w:rPr>
        <w:t xml:space="preserve"> within each mixture</w:t>
      </w:r>
      <w:r w:rsidR="00FE258B">
        <w:rPr>
          <w:lang w:val="en-GB"/>
        </w:rPr>
        <w:t xml:space="preserve"> following</w:t>
      </w:r>
      <w:r w:rsidR="00DC0454">
        <w:rPr>
          <w:lang w:val="en-GB"/>
        </w:rPr>
        <w:t xml:space="preserve"> formula (1)</w:t>
      </w:r>
      <w:r w:rsidR="00BC61BC">
        <w:rPr>
          <w:lang w:val="en-GB"/>
        </w:rPr>
        <w:t xml:space="preserve">. </w:t>
      </w:r>
      <w:r w:rsidR="00D43540">
        <w:rPr>
          <w:lang w:val="en-GB"/>
        </w:rPr>
        <w:t>Under the null hypothesis that</w:t>
      </w:r>
      <w:r w:rsidR="00BC61BC">
        <w:rPr>
          <w:lang w:val="en-GB"/>
        </w:rPr>
        <w:t xml:space="preserve"> the </w:t>
      </w:r>
      <w:r w:rsidR="00DC0454">
        <w:rPr>
          <w:lang w:val="en-GB"/>
        </w:rPr>
        <w:t>variety</w:t>
      </w:r>
      <w:r w:rsidR="00BC61BC">
        <w:rPr>
          <w:lang w:val="en-GB"/>
        </w:rPr>
        <w:t xml:space="preserve"> produced equal amount of biomass in mixed than in pure stand</w:t>
      </w:r>
      <w:ins w:id="572" w:author="montazeaud" w:date="2025-02-12T17:53:00Z">
        <w:r w:rsidR="00567D70">
          <w:rPr>
            <w:lang w:val="en-GB"/>
          </w:rPr>
          <w:t>s</w:t>
        </w:r>
      </w:ins>
      <w:r w:rsidR="00D43540">
        <w:rPr>
          <w:lang w:val="en-GB"/>
        </w:rPr>
        <w:t>,</w:t>
      </w:r>
      <w:r w:rsidR="00BC61BC">
        <w:rPr>
          <w:lang w:val="en-GB"/>
        </w:rPr>
        <w:t xml:space="preserve"> </w:t>
      </w:r>
      <w:r w:rsidR="00D43540">
        <w:rPr>
          <w:lang w:val="en-GB"/>
        </w:rPr>
        <w:t xml:space="preserve">RY = 0.5 because there are half the number of plants of a </w:t>
      </w:r>
      <w:r w:rsidR="00DC0454">
        <w:rPr>
          <w:lang w:val="en-GB"/>
        </w:rPr>
        <w:t>variety</w:t>
      </w:r>
      <w:r w:rsidR="00D43540">
        <w:rPr>
          <w:lang w:val="en-GB"/>
        </w:rPr>
        <w:t xml:space="preserve"> in mixed stands (n = 3) compared to pure stands (n=6). </w:t>
      </w:r>
      <w:r w:rsidR="00BC61BC">
        <w:rPr>
          <w:lang w:val="en-GB"/>
        </w:rPr>
        <w:t xml:space="preserve">RY &gt; 0.5 means that the </w:t>
      </w:r>
      <w:r w:rsidR="00DC0454">
        <w:rPr>
          <w:lang w:val="en-GB"/>
        </w:rPr>
        <w:t>variety</w:t>
      </w:r>
      <w:r w:rsidR="00BC61BC">
        <w:rPr>
          <w:lang w:val="en-GB"/>
        </w:rPr>
        <w:t xml:space="preserve"> produced more biomass in mixed than in pure stand</w:t>
      </w:r>
      <w:ins w:id="573" w:author="montazeaud" w:date="2025-02-12T17:53:00Z">
        <w:r w:rsidR="00567D70">
          <w:rPr>
            <w:lang w:val="en-GB"/>
          </w:rPr>
          <w:t>s</w:t>
        </w:r>
      </w:ins>
      <w:r w:rsidR="00F47A3C">
        <w:rPr>
          <w:lang w:val="en-GB"/>
        </w:rPr>
        <w:t>, and RY &lt; 0.5 means that the variety produced less biomass in mixed than in pure stand</w:t>
      </w:r>
      <w:ins w:id="574" w:author="montazeaud" w:date="2025-02-12T17:53:00Z">
        <w:r w:rsidR="00567D70">
          <w:rPr>
            <w:lang w:val="en-GB"/>
          </w:rPr>
          <w:t>s</w:t>
        </w:r>
      </w:ins>
      <w:r w:rsidR="00F47A3C">
        <w:rPr>
          <w:lang w:val="en-GB"/>
        </w:rPr>
        <w:t xml:space="preserve">. </w:t>
      </w:r>
    </w:p>
    <w:p w14:paraId="5365D889" w14:textId="0E63FD3C" w:rsidR="00F47A3C" w:rsidRDefault="00D43540">
      <w:pPr>
        <w:rPr>
          <w:lang w:val="en-GB"/>
        </w:rPr>
      </w:pPr>
      <w:r>
        <w:rPr>
          <w:lang w:val="en-GB"/>
        </w:rPr>
        <w:t>In a second step, w</w:t>
      </w:r>
      <w:r w:rsidR="00BC61BC">
        <w:rPr>
          <w:lang w:val="en-GB"/>
        </w:rPr>
        <w:t xml:space="preserve">e summed the RYs of the two </w:t>
      </w:r>
      <w:r w:rsidR="00973F0A">
        <w:rPr>
          <w:lang w:val="en-GB"/>
        </w:rPr>
        <w:t>varieties</w:t>
      </w:r>
      <w:r w:rsidR="00BC61BC">
        <w:rPr>
          <w:lang w:val="en-GB"/>
        </w:rPr>
        <w:t xml:space="preserve"> in the mixed stand to obtain the Relative Yield Total (RYT, </w:t>
      </w:r>
      <w:r w:rsidR="00BC61BC">
        <w:fldChar w:fldCharType="begin"/>
      </w:r>
      <w:r w:rsidR="00BC61BC">
        <w:rPr>
          <w:lang w:val="en-GB"/>
        </w:rPr>
        <w:instrText>ADDIN ZOTERO_ITEM CSL_CITATION {"citationID":"VRri5Tvz","properties":{"formattedCitation":"(de Wit and van den Bergh 1965)","plainCitation":"(de Wit and van den Bergh 1965)","dontUpdate":true,"noteIndex":0},"citationItems":[{"id":582,"uris":["http://zotero.org/users/3458704/items/9LD29D6K"],"itemData":{"id":582,"type":"article-journal","abstract":"Starting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w:instrText>
      </w:r>
      <w:r w:rsidR="00BC61BC">
        <w:rPr>
          <w:lang w:val="en-GB"/>
        </w:rPr>
        <w:fldChar w:fldCharType="separate"/>
      </w:r>
      <w:r w:rsidR="00BC61BC">
        <w:rPr>
          <w:rFonts w:cs="Times New Roman"/>
          <w:lang w:val="en-GB"/>
        </w:rPr>
        <w:t>de Wit and van den Bergh 1965)</w:t>
      </w:r>
      <w:r w:rsidR="00BC61BC">
        <w:rPr>
          <w:lang w:val="en-GB"/>
        </w:rPr>
        <w:fldChar w:fldCharType="end"/>
      </w:r>
      <w:r w:rsidR="00BC61BC">
        <w:rPr>
          <w:lang w:val="en-GB"/>
        </w:rPr>
        <w:t xml:space="preserve"> of the mixture</w:t>
      </w:r>
      <w:r w:rsidR="00F47A3C">
        <w:rPr>
          <w:lang w:val="en-GB"/>
        </w:rPr>
        <w:t>:</w:t>
      </w:r>
    </w:p>
    <w:p w14:paraId="2E3C12E4" w14:textId="0FF4E1BC" w:rsidR="00F47A3C" w:rsidRDefault="00F47A3C" w:rsidP="00F47A3C">
      <w:pPr>
        <w:tabs>
          <w:tab w:val="left" w:pos="3686"/>
        </w:tabs>
        <w:rPr>
          <w:lang w:val="en-GB"/>
        </w:rPr>
      </w:pPr>
      <w:r>
        <w:rPr>
          <w:lang w:val="en-GB"/>
        </w:rPr>
        <w:t xml:space="preserve">(2) </w:t>
      </w:r>
      <w:r>
        <w:rPr>
          <w:rFonts w:eastAsiaTheme="minorEastAsia"/>
          <w:lang w:val="en-GB"/>
        </w:rPr>
        <w:tab/>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RY</m:t>
            </m:r>
          </m:e>
          <m:sub>
            <m:r>
              <w:rPr>
                <w:rFonts w:ascii="Cambria Math" w:hAnsi="Cambria Math"/>
                <w:lang w:val="en-GB"/>
              </w:rPr>
              <m:t>jik</m:t>
            </m:r>
          </m:sub>
        </m:sSub>
      </m:oMath>
      <w:r>
        <w:rPr>
          <w:rFonts w:eastAsiaTheme="minorEastAsia"/>
          <w:lang w:val="en-GB"/>
        </w:rPr>
        <w:t>,</w:t>
      </w:r>
    </w:p>
    <w:p w14:paraId="7D5B809C" w14:textId="662557D8" w:rsidR="00F47A3C" w:rsidRDefault="00F47A3C">
      <w:pPr>
        <w:rPr>
          <w:ins w:id="575" w:author="montazeaud" w:date="2025-02-07T17:57:00Z"/>
          <w:lang w:val="en-GB"/>
        </w:rPr>
      </w:pPr>
      <w:r>
        <w:rPr>
          <w:lang w:val="en-GB"/>
        </w:rPr>
        <w:t>Where</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RYT</m:t>
            </m:r>
          </m:e>
          <m:sub>
            <m:r>
              <w:rPr>
                <w:rFonts w:ascii="Cambria Math" w:hAnsi="Cambria Math"/>
                <w:lang w:val="en-GB"/>
              </w:rPr>
              <m:t>(ij)k</m:t>
            </m:r>
          </m:sub>
        </m:sSub>
      </m:oMath>
      <w:r>
        <w:rPr>
          <w:rFonts w:eastAsiaTheme="minorEastAsia"/>
          <w:lang w:val="en-GB"/>
        </w:rPr>
        <w:t xml:space="preserve"> is the Relative Yield Total of the mixture containing varieties </w:t>
      </w:r>
      <w:proofErr w:type="spellStart"/>
      <w:r>
        <w:rPr>
          <w:rFonts w:eastAsiaTheme="minorEastAsia"/>
          <w:i/>
          <w:iCs/>
          <w:lang w:val="en-GB"/>
        </w:rPr>
        <w:t>i</w:t>
      </w:r>
      <w:proofErr w:type="spellEnd"/>
      <w:r>
        <w:rPr>
          <w:rFonts w:eastAsiaTheme="minorEastAsia"/>
          <w:i/>
          <w:iCs/>
          <w:lang w:val="en-GB"/>
        </w:rPr>
        <w:t xml:space="preserve"> </w:t>
      </w:r>
      <w:r>
        <w:rPr>
          <w:rFonts w:eastAsiaTheme="minorEastAsia"/>
          <w:lang w:val="en-GB"/>
        </w:rPr>
        <w:t xml:space="preserve">and </w:t>
      </w:r>
      <w:r w:rsidRPr="00F47A3C">
        <w:rPr>
          <w:rFonts w:eastAsiaTheme="minorEastAsia"/>
          <w:i/>
          <w:iCs/>
          <w:lang w:val="en-GB"/>
        </w:rPr>
        <w:t>j</w:t>
      </w:r>
      <w:r>
        <w:rPr>
          <w:rFonts w:eastAsiaTheme="minorEastAsia"/>
          <w:lang w:val="en-GB"/>
        </w:rPr>
        <w:t xml:space="preserve"> in treatment </w:t>
      </w:r>
      <w:proofErr w:type="gramStart"/>
      <w:r w:rsidRPr="00F47A3C">
        <w:rPr>
          <w:rFonts w:eastAsiaTheme="minorEastAsia"/>
          <w:i/>
          <w:iCs/>
          <w:lang w:val="en-GB"/>
        </w:rPr>
        <w:t>k</w:t>
      </w:r>
      <w:r>
        <w:rPr>
          <w:rFonts w:eastAsiaTheme="minorEastAsia"/>
          <w:lang w:val="en-GB"/>
        </w:rPr>
        <w:t>.</w:t>
      </w:r>
      <w:proofErr w:type="gramEnd"/>
      <w:r>
        <w:rPr>
          <w:rFonts w:eastAsiaTheme="minorEastAsia"/>
          <w:lang w:val="en-GB"/>
        </w:rPr>
        <w:t xml:space="preserve">  </w:t>
      </w:r>
      <w:r>
        <w:rPr>
          <w:lang w:val="en-GB"/>
        </w:rPr>
        <w:t xml:space="preserve"> </w:t>
      </w:r>
      <w:r w:rsidR="00BC61BC">
        <w:rPr>
          <w:lang w:val="en-GB"/>
        </w:rPr>
        <w:t xml:space="preserve">RYT </w:t>
      </w:r>
      <w:r w:rsidR="00FE258B">
        <w:rPr>
          <w:lang w:val="en-GB"/>
        </w:rPr>
        <w:t>=</w:t>
      </w:r>
      <w:r w:rsidR="00BC61BC">
        <w:rPr>
          <w:lang w:val="en-GB"/>
        </w:rPr>
        <w:t xml:space="preserve"> 1 means that the mixture as a whole produced </w:t>
      </w:r>
      <w:r w:rsidR="00FE258B">
        <w:rPr>
          <w:lang w:val="en-GB"/>
        </w:rPr>
        <w:t xml:space="preserve">similar amount of </w:t>
      </w:r>
      <w:r w:rsidR="00BC61BC">
        <w:rPr>
          <w:lang w:val="en-GB"/>
        </w:rPr>
        <w:t xml:space="preserve">biomass than expected from the productivity of the </w:t>
      </w:r>
      <w:r>
        <w:rPr>
          <w:lang w:val="en-GB"/>
        </w:rPr>
        <w:t>varieties</w:t>
      </w:r>
      <w:r w:rsidR="00BC61BC">
        <w:rPr>
          <w:lang w:val="en-GB"/>
        </w:rPr>
        <w:t xml:space="preserve"> grown in pure stands, whereas RYT </w:t>
      </w:r>
      <w:r w:rsidR="00FE258B">
        <w:rPr>
          <w:lang w:val="en-GB"/>
        </w:rPr>
        <w:t>&gt;</w:t>
      </w:r>
      <w:r w:rsidR="00BC61BC">
        <w:rPr>
          <w:lang w:val="en-GB"/>
        </w:rPr>
        <w:t xml:space="preserve"> 1 means that the mixture produced more biomass than expected</w:t>
      </w:r>
      <w:r>
        <w:rPr>
          <w:lang w:val="en-GB"/>
        </w:rPr>
        <w:t>, and RYT &lt; 1 means that the mixture produced less biomass than expected</w:t>
      </w:r>
      <w:r w:rsidR="00BC61BC">
        <w:rPr>
          <w:lang w:val="en-GB"/>
        </w:rPr>
        <w:t>.</w:t>
      </w:r>
      <w:r>
        <w:rPr>
          <w:lang w:val="en-GB"/>
        </w:rPr>
        <w:t xml:space="preserve"> </w:t>
      </w:r>
    </w:p>
    <w:p w14:paraId="28AF55BF" w14:textId="4DFD975B" w:rsidR="00674C21" w:rsidRDefault="00674C21" w:rsidP="00674C21">
      <w:pPr>
        <w:rPr>
          <w:ins w:id="576" w:author="montazeaud" w:date="2025-02-07T17:57:00Z"/>
          <w:lang w:val="en-GB"/>
        </w:rPr>
      </w:pPr>
      <w:ins w:id="577" w:author="montazeaud" w:date="2025-02-07T17:57:00Z">
        <w:r>
          <w:rPr>
            <w:lang w:val="en-GB"/>
          </w:rPr>
          <w:lastRenderedPageBreak/>
          <w:t xml:space="preserve">For each mixture within each treatment, we then </w:t>
        </w:r>
      </w:ins>
      <w:ins w:id="578" w:author="montazeaud" w:date="2025-02-11T21:38:00Z">
        <w:r w:rsidR="007645E8">
          <w:rPr>
            <w:lang w:val="en-GB"/>
          </w:rPr>
          <w:t>computed</w:t>
        </w:r>
      </w:ins>
      <w:ins w:id="579" w:author="montazeaud" w:date="2025-02-07T17:57:00Z">
        <w:r>
          <w:rPr>
            <w:lang w:val="en-GB"/>
          </w:rPr>
          <w:t xml:space="preserve"> complementarity and selection effects (CE and SE, respectively) following the additive partitioning proposed by </w:t>
        </w:r>
        <w:r>
          <w:rPr>
            <w:lang w:val="en-GB"/>
          </w:rPr>
          <w:fldChar w:fldCharType="begin"/>
        </w:r>
      </w:ins>
      <w:r w:rsidR="00311089">
        <w:rPr>
          <w:lang w:val="en-GB"/>
        </w:rPr>
        <w:instrText xml:space="preserve"> ADDIN ZOTERO_ITEM CSL_CITATION {"citationID":"icvDn421","properties":{"formattedCitation":"(Loreau and Hector, 2001)","plainCitation":"(Loreau and Hector, 2001)","dontUpdate":true,"noteIndex":0},"citationItems":[{"id":374,"uris":["http://zotero.org/users/3458704/items/N6EVUZ8H"],"itemData":{"id":374,"type":"article-journal","abstract":"The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ins w:id="580" w:author="montazeaud" w:date="2025-02-07T17:57:00Z">
        <w:r>
          <w:rPr>
            <w:lang w:val="en-GB"/>
          </w:rPr>
          <w:fldChar w:fldCharType="separate"/>
        </w:r>
        <w:r w:rsidRPr="00D62458">
          <w:rPr>
            <w:rFonts w:cs="Times New Roman"/>
            <w:lang w:val="en-GB"/>
          </w:rPr>
          <w:t>Loreau and Hector</w:t>
        </w:r>
        <w:r>
          <w:rPr>
            <w:rFonts w:cs="Times New Roman"/>
            <w:lang w:val="en-GB"/>
          </w:rPr>
          <w:t xml:space="preserve"> (</w:t>
        </w:r>
        <w:r w:rsidRPr="00D62458">
          <w:rPr>
            <w:rFonts w:cs="Times New Roman"/>
            <w:lang w:val="en-GB"/>
          </w:rPr>
          <w:t>2001)</w:t>
        </w:r>
        <w:r>
          <w:rPr>
            <w:lang w:val="en-GB"/>
          </w:rPr>
          <w:fldChar w:fldCharType="end"/>
        </w:r>
        <w:r>
          <w:rPr>
            <w:lang w:val="en-GB"/>
          </w:rPr>
          <w:t>:</w:t>
        </w:r>
      </w:ins>
    </w:p>
    <w:p w14:paraId="19C20B36" w14:textId="72E8371C" w:rsidR="00F60859" w:rsidRPr="00F60859" w:rsidRDefault="00674C21">
      <w:pPr>
        <w:rPr>
          <w:ins w:id="581" w:author="montazeaud" w:date="2025-02-07T17:57:00Z"/>
          <w:rFonts w:eastAsiaTheme="minorEastAsia"/>
          <w:lang w:val="en-GB"/>
          <w:rPrChange w:id="582" w:author="montazeaud" w:date="2025-02-27T17:08:00Z">
            <w:rPr>
              <w:ins w:id="583" w:author="montazeaud" w:date="2025-02-07T17:57:00Z"/>
              <w:lang w:val="en-GB"/>
            </w:rPr>
          </w:rPrChange>
        </w:rPr>
        <w:pPrChange w:id="584" w:author="montazeaud" w:date="2025-02-27T17:08:00Z">
          <w:pPr>
            <w:tabs>
              <w:tab w:val="left" w:pos="2694"/>
            </w:tabs>
          </w:pPr>
        </w:pPrChange>
      </w:pPr>
      <m:oMath>
        <m:r>
          <w:ins w:id="585" w:author="montazeaud" w:date="2025-02-07T17:57:00Z">
            <w:rPr>
              <w:rFonts w:ascii="Cambria Math" w:hAnsi="Cambria Math"/>
              <w:lang w:val="en-GB"/>
            </w:rPr>
            <m:t>NBE=</m:t>
          </w:ins>
        </m:r>
        <m:sSub>
          <m:sSubPr>
            <m:ctrlPr>
              <w:ins w:id="586" w:author="montazeaud" w:date="2025-02-27T17:07:00Z">
                <w:rPr>
                  <w:rFonts w:ascii="Cambria Math" w:eastAsiaTheme="minorEastAsia" w:hAnsi="Cambria Math"/>
                  <w:i/>
                  <w:lang w:val="en-GB"/>
                </w:rPr>
              </w:ins>
            </m:ctrlPr>
          </m:sSubPr>
          <m:e>
            <m:r>
              <w:ins w:id="587" w:author="montazeaud" w:date="2025-02-27T17:07:00Z">
                <w:rPr>
                  <w:rFonts w:ascii="Cambria Math" w:eastAsiaTheme="minorEastAsia" w:hAnsi="Cambria Math"/>
                  <w:lang w:val="en-GB"/>
                </w:rPr>
                <m:t>Y</m:t>
              </w:ins>
            </m:r>
          </m:e>
          <m:sub>
            <m:r>
              <w:ins w:id="588" w:author="montazeaud" w:date="2025-02-27T17:07:00Z">
                <w:rPr>
                  <w:rFonts w:ascii="Cambria Math" w:eastAsiaTheme="minorEastAsia" w:hAnsi="Cambria Math"/>
                  <w:lang w:val="en-GB"/>
                </w:rPr>
                <m:t>o</m:t>
              </w:ins>
            </m:r>
          </m:sub>
        </m:sSub>
        <m:r>
          <w:ins w:id="589" w:author="montazeaud" w:date="2025-02-27T17:07:00Z">
            <w:rPr>
              <w:rFonts w:ascii="Cambria Math" w:eastAsiaTheme="minorEastAsia" w:hAnsi="Cambria Math"/>
              <w:lang w:val="en-GB"/>
            </w:rPr>
            <m:t>-</m:t>
          </w:ins>
        </m:r>
        <m:sSub>
          <m:sSubPr>
            <m:ctrlPr>
              <w:ins w:id="590" w:author="montazeaud" w:date="2025-02-27T17:07:00Z">
                <w:rPr>
                  <w:rFonts w:ascii="Cambria Math" w:eastAsiaTheme="minorEastAsia" w:hAnsi="Cambria Math"/>
                  <w:i/>
                  <w:lang w:val="en-GB"/>
                </w:rPr>
              </w:ins>
            </m:ctrlPr>
          </m:sSubPr>
          <m:e>
            <m:r>
              <w:ins w:id="591" w:author="montazeaud" w:date="2025-02-27T17:07:00Z">
                <w:rPr>
                  <w:rFonts w:ascii="Cambria Math" w:eastAsiaTheme="minorEastAsia" w:hAnsi="Cambria Math"/>
                  <w:lang w:val="en-GB"/>
                </w:rPr>
                <m:t>Y</m:t>
              </w:ins>
            </m:r>
          </m:e>
          <m:sub>
            <m:r>
              <w:ins w:id="592" w:author="montazeaud" w:date="2025-02-27T17:07:00Z">
                <w:rPr>
                  <w:rFonts w:ascii="Cambria Math" w:eastAsiaTheme="minorEastAsia" w:hAnsi="Cambria Math"/>
                  <w:lang w:val="en-GB"/>
                </w:rPr>
                <m:t>E</m:t>
              </w:ins>
            </m:r>
          </m:sub>
        </m:sSub>
        <m:r>
          <w:ins w:id="593" w:author="montazeaud" w:date="2025-02-27T17:07:00Z">
            <w:rPr>
              <w:rFonts w:ascii="Cambria Math" w:hAnsi="Cambria Math"/>
              <w:lang w:val="en-GB"/>
            </w:rPr>
            <m:t xml:space="preserve">= </m:t>
          </w:ins>
        </m:r>
        <m:r>
          <w:ins w:id="594" w:author="montazeaud" w:date="2025-02-07T17:57:00Z">
            <w:rPr>
              <w:rFonts w:ascii="Cambria Math" w:hAnsi="Cambria Math"/>
              <w:lang w:val="en-GB"/>
            </w:rPr>
            <m:t>CE+SE</m:t>
          </w:ins>
        </m:r>
        <m:r>
          <w:ins w:id="595" w:author="montazeaud" w:date="2025-02-07T17:57:00Z">
            <w:rPr>
              <w:rFonts w:ascii="Cambria Math" w:eastAsiaTheme="minorEastAsia" w:hAnsi="Cambria Math"/>
              <w:lang w:val="en-GB"/>
            </w:rPr>
            <m:t>,</m:t>
          </w:ins>
        </m:r>
      </m:oMath>
      <w:ins w:id="596" w:author="montazeaud" w:date="2025-02-27T17:08:00Z">
        <w:r w:rsidR="00F60859">
          <w:rPr>
            <w:rFonts w:eastAsiaTheme="minorEastAsia"/>
            <w:lang w:val="en-GB"/>
          </w:rPr>
          <w:t xml:space="preserve"> with C</w:t>
        </w:r>
      </w:ins>
      <m:oMath>
        <m:r>
          <w:ins w:id="597" w:author="montazeaud" w:date="2025-02-27T17:08:00Z">
            <w:rPr>
              <w:rFonts w:ascii="Cambria Math" w:eastAsiaTheme="minorEastAsia" w:hAnsi="Cambria Math"/>
              <w:lang w:val="en-GB"/>
              <w:rPrChange w:id="598" w:author="montazeaud" w:date="2025-02-27T17:08:00Z">
                <w:rPr>
                  <w:lang w:val="en-GB"/>
                </w:rPr>
              </w:rPrChange>
            </w:rPr>
            <m:t>E</m:t>
          </w:ins>
        </m:r>
        <m:r>
          <w:ins w:id="599" w:author="montazeaud" w:date="2025-02-07T17:57:00Z">
            <w:rPr>
              <w:rFonts w:ascii="Cambria Math" w:eastAsiaTheme="minorEastAsia" w:hAnsi="Cambria Math"/>
              <w:lang w:val="en-GB"/>
              <w:rPrChange w:id="600" w:author="montazeaud" w:date="2025-02-27T17:08:00Z">
                <w:rPr>
                  <w:lang w:val="en-GB"/>
                </w:rPr>
              </w:rPrChange>
            </w:rPr>
            <m:t>=N</m:t>
          </w:ins>
        </m:r>
        <m:acc>
          <m:accPr>
            <m:chr m:val="̅"/>
            <m:ctrlPr>
              <w:ins w:id="601" w:author="montazeaud" w:date="2025-02-07T17:57:00Z">
                <w:rPr>
                  <w:rFonts w:ascii="Cambria Math" w:eastAsiaTheme="minorEastAsia" w:hAnsi="Cambria Math"/>
                  <w:i/>
                  <w:lang w:val="en-GB"/>
                </w:rPr>
              </w:ins>
            </m:ctrlPr>
          </m:accPr>
          <m:e>
            <m:r>
              <w:ins w:id="602" w:author="montazeaud" w:date="2025-02-07T17:57:00Z">
                <w:rPr>
                  <w:rFonts w:ascii="Cambria Math" w:eastAsiaTheme="minorEastAsia" w:hAnsi="Cambria Math"/>
                  <w:lang w:val="en-GB"/>
                  <w:rPrChange w:id="603" w:author="montazeaud" w:date="2025-02-27T17:08:00Z">
                    <w:rPr>
                      <w:lang w:val="en-GB"/>
                    </w:rPr>
                  </w:rPrChange>
                </w:rPr>
                <m:t>∆RY</m:t>
              </w:ins>
            </m:r>
          </m:e>
        </m:acc>
        <m:r>
          <w:ins w:id="604" w:author="montazeaud" w:date="2025-02-07T17:57:00Z">
            <w:rPr>
              <w:rFonts w:ascii="Cambria Math" w:eastAsiaTheme="minorEastAsia" w:hAnsi="Cambria Math"/>
              <w:lang w:val="en-GB"/>
              <w:rPrChange w:id="605" w:author="montazeaud" w:date="2025-02-27T17:08:00Z">
                <w:rPr>
                  <w:lang w:val="en-GB"/>
                </w:rPr>
              </w:rPrChange>
            </w:rPr>
            <m:t xml:space="preserve"> </m:t>
          </w:ins>
        </m:r>
        <m:acc>
          <m:accPr>
            <m:chr m:val="̅"/>
            <m:ctrlPr>
              <w:ins w:id="606" w:author="montazeaud" w:date="2025-02-07T17:57:00Z">
                <w:rPr>
                  <w:rFonts w:ascii="Cambria Math" w:eastAsiaTheme="minorEastAsia" w:hAnsi="Cambria Math"/>
                  <w:i/>
                  <w:lang w:val="en-GB"/>
                </w:rPr>
              </w:ins>
            </m:ctrlPr>
          </m:accPr>
          <m:e>
            <m:r>
              <w:ins w:id="607" w:author="montazeaud" w:date="2025-02-07T17:57:00Z">
                <w:rPr>
                  <w:rFonts w:ascii="Cambria Math" w:eastAsiaTheme="minorEastAsia" w:hAnsi="Cambria Math"/>
                  <w:lang w:val="en-GB"/>
                  <w:rPrChange w:id="608" w:author="montazeaud" w:date="2025-02-27T17:08:00Z">
                    <w:rPr>
                      <w:lang w:val="en-GB"/>
                    </w:rPr>
                  </w:rPrChange>
                </w:rPr>
                <m:t>M</m:t>
              </w:ins>
            </m:r>
          </m:e>
        </m:acc>
      </m:oMath>
      <w:ins w:id="609" w:author="montazeaud" w:date="2025-02-27T17:08:00Z">
        <w:r w:rsidR="00F60859">
          <w:rPr>
            <w:rFonts w:eastAsiaTheme="minorEastAsia"/>
            <w:lang w:val="en-GB"/>
          </w:rPr>
          <w:t xml:space="preserve"> and </w:t>
        </w:r>
      </w:ins>
      <w:ins w:id="610" w:author="montazeaud" w:date="2025-02-27T17:09:00Z">
        <w:r w:rsidR="00F60859">
          <w:rPr>
            <w:rFonts w:eastAsiaTheme="minorEastAsia"/>
            <w:lang w:val="en-GB"/>
          </w:rPr>
          <w:t>S</w:t>
        </w:r>
      </w:ins>
      <m:oMath>
        <m:r>
          <w:ins w:id="611" w:author="montazeaud" w:date="2025-02-27T17:08:00Z">
            <w:rPr>
              <w:rFonts w:ascii="Cambria Math" w:eastAsiaTheme="minorEastAsia" w:hAnsi="Cambria Math"/>
              <w:lang w:val="en-GB"/>
            </w:rPr>
            <m:t>E=Ncov(∆RY, M)</m:t>
          </w:ins>
        </m:r>
      </m:oMath>
      <w:ins w:id="612" w:author="montazeaud" w:date="2025-02-27T17:09:00Z">
        <w:r w:rsidR="00D046F2">
          <w:rPr>
            <w:rFonts w:eastAsiaTheme="minorEastAsia"/>
            <w:lang w:val="en-GB"/>
          </w:rPr>
          <w:t>,</w:t>
        </w:r>
      </w:ins>
    </w:p>
    <w:p w14:paraId="41A7E0B8" w14:textId="497CEE93" w:rsidR="00674C21" w:rsidRDefault="00674C21">
      <w:pPr>
        <w:rPr>
          <w:lang w:val="en-GB"/>
        </w:rPr>
      </w:pPr>
      <w:ins w:id="613" w:author="montazeaud" w:date="2025-02-07T17:57:00Z">
        <w:r>
          <w:rPr>
            <w:rFonts w:eastAsiaTheme="minorEastAsia"/>
            <w:lang w:val="en-GB"/>
          </w:rPr>
          <w:t>Where</w:t>
        </w:r>
      </w:ins>
      <w:ins w:id="614" w:author="montazeaud" w:date="2025-02-11T21:38:00Z">
        <w:r w:rsidR="007645E8">
          <w:rPr>
            <w:rFonts w:eastAsiaTheme="minorEastAsia"/>
            <w:lang w:val="en-GB"/>
          </w:rPr>
          <w:t xml:space="preserve"> </w:t>
        </w:r>
      </w:ins>
      <m:oMath>
        <m:r>
          <w:ins w:id="615" w:author="montazeaud" w:date="2025-02-11T21:39:00Z">
            <w:rPr>
              <w:rFonts w:ascii="Cambria Math" w:hAnsi="Cambria Math"/>
              <w:lang w:val="en-GB"/>
            </w:rPr>
            <m:t>NBE</m:t>
          </w:ins>
        </m:r>
      </m:oMath>
      <w:ins w:id="616" w:author="montazeaud" w:date="2025-02-11T21:39:00Z">
        <w:r w:rsidR="007645E8">
          <w:rPr>
            <w:rFonts w:eastAsiaTheme="minorEastAsia"/>
            <w:lang w:val="en-GB"/>
          </w:rPr>
          <w:t xml:space="preserve"> </w:t>
        </w:r>
      </w:ins>
      <w:ins w:id="617" w:author="montazeaud" w:date="2025-02-11T21:38:00Z">
        <w:r w:rsidR="007645E8">
          <w:rPr>
            <w:rFonts w:eastAsiaTheme="minorEastAsia"/>
            <w:lang w:val="en-GB"/>
          </w:rPr>
          <w:t>is the Net Biodiversity Effect (highly correlated to RYT)</w:t>
        </w:r>
      </w:ins>
      <w:ins w:id="618" w:author="montazeaud" w:date="2025-02-11T21:39:00Z">
        <w:r w:rsidR="007645E8">
          <w:rPr>
            <w:rFonts w:eastAsiaTheme="minorEastAsia"/>
            <w:lang w:val="en-GB"/>
          </w:rPr>
          <w:t>,</w:t>
        </w:r>
      </w:ins>
      <w:ins w:id="619" w:author="montazeaud" w:date="2025-02-07T17:57:00Z">
        <w:r>
          <w:rPr>
            <w:rFonts w:eastAsiaTheme="minorEastAsia"/>
            <w:lang w:val="en-GB"/>
          </w:rPr>
          <w:t xml:space="preserve"> </w:t>
        </w:r>
      </w:ins>
      <m:oMath>
        <m:sSub>
          <m:sSubPr>
            <m:ctrlPr>
              <w:ins w:id="620" w:author="montazeaud" w:date="2025-02-07T17:57:00Z">
                <w:rPr>
                  <w:rFonts w:ascii="Cambria Math" w:eastAsiaTheme="minorEastAsia" w:hAnsi="Cambria Math"/>
                  <w:i/>
                  <w:lang w:val="en-GB"/>
                </w:rPr>
              </w:ins>
            </m:ctrlPr>
          </m:sSubPr>
          <m:e>
            <m:r>
              <w:ins w:id="621" w:author="montazeaud" w:date="2025-02-07T17:57:00Z">
                <w:rPr>
                  <w:rFonts w:ascii="Cambria Math" w:eastAsiaTheme="minorEastAsia" w:hAnsi="Cambria Math"/>
                  <w:lang w:val="en-GB"/>
                </w:rPr>
                <m:t>Y</m:t>
              </w:ins>
            </m:r>
          </m:e>
          <m:sub>
            <m:r>
              <w:ins w:id="622" w:author="montazeaud" w:date="2025-02-07T17:57:00Z">
                <w:rPr>
                  <w:rFonts w:ascii="Cambria Math" w:eastAsiaTheme="minorEastAsia" w:hAnsi="Cambria Math"/>
                  <w:lang w:val="en-GB"/>
                </w:rPr>
                <m:t>o</m:t>
              </w:ins>
            </m:r>
          </m:sub>
        </m:sSub>
      </m:oMath>
      <w:ins w:id="623" w:author="montazeaud" w:date="2025-02-07T17:57:00Z">
        <w:r>
          <w:rPr>
            <w:rFonts w:eastAsiaTheme="minorEastAsia"/>
            <w:lang w:val="en-GB"/>
          </w:rPr>
          <w:t xml:space="preserve"> is the observed biomass of the mixture, </w:t>
        </w:r>
      </w:ins>
      <m:oMath>
        <m:sSub>
          <m:sSubPr>
            <m:ctrlPr>
              <w:ins w:id="624" w:author="montazeaud" w:date="2025-02-07T17:57:00Z">
                <w:rPr>
                  <w:rFonts w:ascii="Cambria Math" w:eastAsiaTheme="minorEastAsia" w:hAnsi="Cambria Math"/>
                  <w:i/>
                  <w:lang w:val="en-GB"/>
                </w:rPr>
              </w:ins>
            </m:ctrlPr>
          </m:sSubPr>
          <m:e>
            <m:r>
              <w:ins w:id="625" w:author="montazeaud" w:date="2025-02-07T17:57:00Z">
                <w:rPr>
                  <w:rFonts w:ascii="Cambria Math" w:eastAsiaTheme="minorEastAsia" w:hAnsi="Cambria Math"/>
                  <w:lang w:val="en-GB"/>
                </w:rPr>
                <m:t>Y</m:t>
              </w:ins>
            </m:r>
          </m:e>
          <m:sub>
            <m:r>
              <w:ins w:id="626" w:author="montazeaud" w:date="2025-02-07T17:57:00Z">
                <w:rPr>
                  <w:rFonts w:ascii="Cambria Math" w:eastAsiaTheme="minorEastAsia" w:hAnsi="Cambria Math"/>
                  <w:lang w:val="en-GB"/>
                </w:rPr>
                <m:t>E</m:t>
              </w:ins>
            </m:r>
          </m:sub>
        </m:sSub>
      </m:oMath>
      <w:ins w:id="627" w:author="montazeaud" w:date="2025-02-07T17:57:00Z">
        <w:r>
          <w:rPr>
            <w:rFonts w:eastAsiaTheme="minorEastAsia"/>
            <w:lang w:val="en-GB"/>
          </w:rPr>
          <w:t xml:space="preserve"> is the expected biomass of the mixture based on the pure stand biomasses and mixture proportions, </w:t>
        </w:r>
      </w:ins>
      <m:oMath>
        <m:r>
          <w:ins w:id="628" w:author="montazeaud" w:date="2025-02-07T17:57:00Z">
            <w:rPr>
              <w:rFonts w:ascii="Cambria Math" w:eastAsiaTheme="minorEastAsia" w:hAnsi="Cambria Math"/>
              <w:lang w:val="en-GB"/>
            </w:rPr>
            <m:t>N</m:t>
          </w:ins>
        </m:r>
      </m:oMath>
      <w:ins w:id="629" w:author="montazeaud" w:date="2025-02-07T17:57:00Z">
        <w:r>
          <w:rPr>
            <w:rFonts w:eastAsiaTheme="minorEastAsia"/>
            <w:lang w:val="en-GB"/>
          </w:rPr>
          <w:t xml:space="preserve"> is the number of components in the mixture (here </w:t>
        </w:r>
      </w:ins>
      <m:oMath>
        <m:r>
          <w:ins w:id="630" w:author="montazeaud" w:date="2025-02-07T17:57:00Z">
            <w:rPr>
              <w:rFonts w:ascii="Cambria Math" w:eastAsiaTheme="minorEastAsia" w:hAnsi="Cambria Math"/>
              <w:lang w:val="en-GB"/>
            </w:rPr>
            <m:t>N=2</m:t>
          </w:ins>
        </m:r>
      </m:oMath>
      <w:ins w:id="631" w:author="montazeaud" w:date="2025-02-07T17:57:00Z">
        <w:r>
          <w:rPr>
            <w:rFonts w:eastAsiaTheme="minorEastAsia"/>
            <w:lang w:val="en-GB"/>
          </w:rPr>
          <w:t xml:space="preserve">), </w:t>
        </w:r>
      </w:ins>
      <m:oMath>
        <m:r>
          <w:ins w:id="632" w:author="montazeaud" w:date="2025-02-07T17:57:00Z">
            <w:rPr>
              <w:rFonts w:ascii="Cambria Math" w:eastAsiaTheme="minorEastAsia" w:hAnsi="Cambria Math"/>
              <w:lang w:val="en-GB"/>
            </w:rPr>
            <m:t>∆RY</m:t>
          </w:ins>
        </m:r>
      </m:oMath>
      <w:ins w:id="633" w:author="montazeaud" w:date="2025-02-07T17:57:00Z">
        <w:r>
          <w:rPr>
            <w:rFonts w:eastAsiaTheme="minorEastAsia"/>
            <w:lang w:val="en-GB"/>
          </w:rPr>
          <w:t xml:space="preserve"> is the difference betwe</w:t>
        </w:r>
        <w:proofErr w:type="spellStart"/>
        <w:r>
          <w:rPr>
            <w:rFonts w:eastAsiaTheme="minorEastAsia"/>
            <w:lang w:val="en-GB"/>
          </w:rPr>
          <w:t>en</w:t>
        </w:r>
        <w:proofErr w:type="spellEnd"/>
        <w:r>
          <w:rPr>
            <w:rFonts w:eastAsiaTheme="minorEastAsia"/>
            <w:lang w:val="en-GB"/>
          </w:rPr>
          <w:t xml:space="preserve"> the observed Relative Yield of the mixture and the expected Relative Yield of the mixture (i.e., simply its proportion seeded, here expected RY = 0.5), and </w:t>
        </w:r>
      </w:ins>
      <m:oMath>
        <m:r>
          <w:ins w:id="634" w:author="montazeaud" w:date="2025-02-07T17:57:00Z">
            <w:rPr>
              <w:rFonts w:ascii="Cambria Math" w:eastAsiaTheme="minorEastAsia" w:hAnsi="Cambria Math"/>
              <w:lang w:val="en-GB"/>
            </w:rPr>
            <m:t>M</m:t>
          </w:ins>
        </m:r>
      </m:oMath>
      <w:ins w:id="635" w:author="montazeaud" w:date="2025-02-07T17:57:00Z">
        <w:r>
          <w:rPr>
            <w:rFonts w:eastAsiaTheme="minorEastAsia"/>
            <w:lang w:val="en-GB"/>
          </w:rPr>
          <w:t xml:space="preserve"> is the pure stand biomass. </w:t>
        </w:r>
        <w:r>
          <w:rPr>
            <w:lang w:val="en-GB"/>
          </w:rPr>
          <w:t xml:space="preserve">We computed CE and SE using the </w:t>
        </w:r>
        <w:proofErr w:type="spellStart"/>
        <w:proofErr w:type="gramStart"/>
        <w:r w:rsidRPr="00DB3FBC">
          <w:rPr>
            <w:i/>
            <w:iCs/>
            <w:lang w:val="en-GB"/>
          </w:rPr>
          <w:t>apm</w:t>
        </w:r>
        <w:proofErr w:type="spellEnd"/>
        <w:r w:rsidRPr="00DB3FBC">
          <w:rPr>
            <w:i/>
            <w:iCs/>
            <w:lang w:val="en-GB"/>
          </w:rPr>
          <w:t>(</w:t>
        </w:r>
        <w:proofErr w:type="gramEnd"/>
        <w:r w:rsidRPr="00DB3FBC">
          <w:rPr>
            <w:i/>
            <w:iCs/>
            <w:lang w:val="en-GB"/>
          </w:rPr>
          <w:t>)</w:t>
        </w:r>
        <w:r>
          <w:rPr>
            <w:lang w:val="en-GB"/>
          </w:rPr>
          <w:t xml:space="preserve"> function from the </w:t>
        </w:r>
        <w:proofErr w:type="spellStart"/>
        <w:r w:rsidRPr="00DB3FBC">
          <w:rPr>
            <w:i/>
            <w:iCs/>
            <w:lang w:val="en-GB"/>
          </w:rPr>
          <w:t>bef</w:t>
        </w:r>
        <w:proofErr w:type="spellEnd"/>
        <w:r>
          <w:rPr>
            <w:lang w:val="en-GB"/>
          </w:rPr>
          <w:t xml:space="preserve"> package (</w:t>
        </w:r>
        <w:r>
          <w:rPr>
            <w:lang w:val="en-GB"/>
          </w:rPr>
          <w:fldChar w:fldCharType="begin"/>
        </w:r>
        <w:r>
          <w:rPr>
            <w:lang w:val="en-GB"/>
          </w:rPr>
          <w:instrText xml:space="preserve"> HYPERLINK "</w:instrText>
        </w:r>
        <w:r w:rsidRPr="00D62458">
          <w:rPr>
            <w:lang w:val="en-GB"/>
          </w:rPr>
          <w:instrText>https://github.com/BenjaminDelory/bef</w:instrText>
        </w:r>
        <w:r>
          <w:rPr>
            <w:lang w:val="en-GB"/>
          </w:rPr>
          <w:instrText xml:space="preserve">" </w:instrText>
        </w:r>
        <w:r>
          <w:rPr>
            <w:lang w:val="en-GB"/>
          </w:rPr>
          <w:fldChar w:fldCharType="separate"/>
        </w:r>
        <w:r w:rsidRPr="008953A1">
          <w:rPr>
            <w:rStyle w:val="Lienhypertexte"/>
            <w:lang w:val="en-GB"/>
          </w:rPr>
          <w:t>https://github.com/BenjaminDelory/bef</w:t>
        </w:r>
        <w:r>
          <w:rPr>
            <w:lang w:val="en-GB"/>
          </w:rPr>
          <w:fldChar w:fldCharType="end"/>
        </w:r>
        <w:r>
          <w:rPr>
            <w:lang w:val="en-GB"/>
          </w:rPr>
          <w:t>).</w:t>
        </w:r>
      </w:ins>
    </w:p>
    <w:p w14:paraId="7E331D03" w14:textId="2E498C30" w:rsidR="00B629AA" w:rsidRDefault="00F47A3C">
      <w:pPr>
        <w:rPr>
          <w:ins w:id="636" w:author="montazeaud" w:date="2025-02-07T17:32:00Z"/>
          <w:lang w:val="en-GB"/>
        </w:rPr>
      </w:pPr>
      <w:r>
        <w:rPr>
          <w:lang w:val="en-GB"/>
        </w:rPr>
        <w:t>W</w:t>
      </w:r>
      <w:r w:rsidR="00BC61BC">
        <w:rPr>
          <w:lang w:val="en-GB"/>
        </w:rPr>
        <w:t xml:space="preserve">e </w:t>
      </w:r>
      <w:del w:id="637" w:author="montazeaud" w:date="2025-02-07T17:58:00Z">
        <w:r w:rsidR="00BC61BC" w:rsidDel="008E0B2E">
          <w:rPr>
            <w:lang w:val="en-GB"/>
          </w:rPr>
          <w:delText xml:space="preserve">compared </w:delText>
        </w:r>
      </w:del>
      <w:ins w:id="638" w:author="montazeaud" w:date="2025-02-07T17:58:00Z">
        <w:r w:rsidR="008E0B2E">
          <w:rPr>
            <w:lang w:val="en-GB"/>
          </w:rPr>
          <w:t xml:space="preserve">then compared </w:t>
        </w:r>
      </w:ins>
      <w:r w:rsidR="00BC61BC">
        <w:rPr>
          <w:lang w:val="en-GB"/>
        </w:rPr>
        <w:t>RYT</w:t>
      </w:r>
      <w:ins w:id="639" w:author="montazeaud" w:date="2025-02-07T17:58:00Z">
        <w:r w:rsidR="008E0B2E">
          <w:rPr>
            <w:lang w:val="en-GB"/>
          </w:rPr>
          <w:t>, CE, and SE</w:t>
        </w:r>
      </w:ins>
      <w:del w:id="640" w:author="montazeaud" w:date="2025-02-07T17:58:00Z">
        <w:r w:rsidR="00BC61BC" w:rsidDel="008E0B2E">
          <w:rPr>
            <w:lang w:val="en-GB"/>
          </w:rPr>
          <w:delText>s</w:delText>
        </w:r>
      </w:del>
      <w:r w:rsidR="00BC61BC">
        <w:rPr>
          <w:lang w:val="en-GB"/>
        </w:rPr>
        <w:t xml:space="preserve"> </w:t>
      </w:r>
      <w:r>
        <w:rPr>
          <w:lang w:val="en-GB"/>
        </w:rPr>
        <w:t>between</w:t>
      </w:r>
      <w:r w:rsidR="00BC61BC">
        <w:rPr>
          <w:lang w:val="en-GB"/>
        </w:rPr>
        <w:t xml:space="preserve"> the </w:t>
      </w:r>
      <w:r>
        <w:rPr>
          <w:lang w:val="en-GB"/>
        </w:rPr>
        <w:t>R+</w:t>
      </w:r>
      <w:r w:rsidR="00BC61BC">
        <w:rPr>
          <w:lang w:val="en-GB"/>
        </w:rPr>
        <w:t xml:space="preserve"> and </w:t>
      </w:r>
      <w:r>
        <w:rPr>
          <w:lang w:val="en-GB"/>
        </w:rPr>
        <w:t>R-</w:t>
      </w:r>
      <w:r w:rsidR="00BC61BC">
        <w:rPr>
          <w:lang w:val="en-GB"/>
        </w:rPr>
        <w:t xml:space="preserve"> treatment using a linear mixed model with RYT</w:t>
      </w:r>
      <w:ins w:id="641" w:author="montazeaud" w:date="2025-02-07T17:58:00Z">
        <w:r w:rsidR="008E0B2E">
          <w:rPr>
            <w:lang w:val="en-GB"/>
          </w:rPr>
          <w:t xml:space="preserve">, CE, or SE </w:t>
        </w:r>
      </w:ins>
      <w:del w:id="642" w:author="montazeaud" w:date="2025-02-07T17:58:00Z">
        <w:r w:rsidR="00BC61BC" w:rsidDel="008E0B2E">
          <w:rPr>
            <w:lang w:val="en-GB"/>
          </w:rPr>
          <w:delText xml:space="preserve"> </w:delText>
        </w:r>
      </w:del>
      <w:r w:rsidR="00BC61BC">
        <w:rPr>
          <w:lang w:val="en-GB"/>
        </w:rPr>
        <w:t xml:space="preserve">as the response variable, treatment as a fixed effect, and </w:t>
      </w:r>
      <w:r w:rsidR="00973F0A">
        <w:rPr>
          <w:lang w:val="en-GB"/>
        </w:rPr>
        <w:t>varietal</w:t>
      </w:r>
      <w:r w:rsidR="00BC61BC">
        <w:rPr>
          <w:lang w:val="en-GB"/>
        </w:rPr>
        <w:t xml:space="preserve"> </w:t>
      </w:r>
      <w:r>
        <w:rPr>
          <w:lang w:val="en-GB"/>
        </w:rPr>
        <w:t>mixture</w:t>
      </w:r>
      <w:r w:rsidR="00BC61BC">
        <w:rPr>
          <w:lang w:val="en-GB"/>
        </w:rPr>
        <w:t xml:space="preserve"> identity </w:t>
      </w:r>
      <w:r>
        <w:rPr>
          <w:lang w:val="en-GB"/>
        </w:rPr>
        <w:t>(i.e., non</w:t>
      </w:r>
      <w:r w:rsidR="0054754C">
        <w:rPr>
          <w:lang w:val="en-GB"/>
        </w:rPr>
        <w:t>-</w:t>
      </w:r>
      <w:r>
        <w:rPr>
          <w:lang w:val="en-GB"/>
        </w:rPr>
        <w:t>oriented concatenation of the name</w:t>
      </w:r>
      <w:r w:rsidR="0054754C">
        <w:rPr>
          <w:lang w:val="en-GB"/>
        </w:rPr>
        <w:t>s</w:t>
      </w:r>
      <w:r>
        <w:rPr>
          <w:lang w:val="en-GB"/>
        </w:rPr>
        <w:t xml:space="preserve"> of the </w:t>
      </w:r>
      <w:r w:rsidR="0054754C">
        <w:rPr>
          <w:lang w:val="en-GB"/>
        </w:rPr>
        <w:t xml:space="preserve">two varieties grown in mixture) </w:t>
      </w:r>
      <w:r w:rsidR="00BC61BC">
        <w:rPr>
          <w:lang w:val="en-GB"/>
        </w:rPr>
        <w:t>as a random effect</w:t>
      </w:r>
      <w:r w:rsidR="00973401">
        <w:rPr>
          <w:lang w:val="en-GB"/>
        </w:rPr>
        <w:t xml:space="preserve"> on the intercept</w:t>
      </w:r>
      <w:r w:rsidR="00BC61BC">
        <w:rPr>
          <w:lang w:val="en-GB"/>
        </w:rPr>
        <w:t xml:space="preserve">. We assessed the significance of the fixed effects as </w:t>
      </w:r>
      <w:r w:rsidR="00A060CD">
        <w:rPr>
          <w:lang w:val="en-GB"/>
        </w:rPr>
        <w:t>detailed above</w:t>
      </w:r>
      <w:r w:rsidR="00BC61BC">
        <w:rPr>
          <w:lang w:val="en-GB"/>
        </w:rPr>
        <w:t xml:space="preserve"> (Supplementary Table</w:t>
      </w:r>
      <w:ins w:id="643" w:author="montazeaud" w:date="2025-02-07T18:00:00Z">
        <w:r w:rsidR="008E0B2E">
          <w:rPr>
            <w:lang w:val="en-GB"/>
          </w:rPr>
          <w:t>s</w:t>
        </w:r>
      </w:ins>
      <w:r w:rsidR="00BC61BC">
        <w:rPr>
          <w:lang w:val="en-GB"/>
        </w:rPr>
        <w:t xml:space="preserve"> </w:t>
      </w:r>
      <w:ins w:id="644" w:author="montazeaud" w:date="2025-03-06T20:18:00Z">
        <w:r w:rsidR="00D01397">
          <w:rPr>
            <w:lang w:val="en-GB"/>
          </w:rPr>
          <w:t>S</w:t>
        </w:r>
      </w:ins>
      <w:r>
        <w:rPr>
          <w:lang w:val="en-GB"/>
        </w:rPr>
        <w:t>5</w:t>
      </w:r>
      <w:ins w:id="645" w:author="montazeaud" w:date="2025-02-07T17:58:00Z">
        <w:r w:rsidR="008E0B2E">
          <w:rPr>
            <w:lang w:val="en-GB"/>
          </w:rPr>
          <w:t xml:space="preserve"> and </w:t>
        </w:r>
      </w:ins>
      <w:ins w:id="646" w:author="montazeaud" w:date="2025-03-06T20:18:00Z">
        <w:r w:rsidR="00D01397">
          <w:rPr>
            <w:lang w:val="en-GB"/>
          </w:rPr>
          <w:t>S</w:t>
        </w:r>
      </w:ins>
      <w:ins w:id="647" w:author="montazeaud" w:date="2025-02-07T17:58:00Z">
        <w:r w:rsidR="008E0B2E">
          <w:rPr>
            <w:lang w:val="en-GB"/>
          </w:rPr>
          <w:t>6</w:t>
        </w:r>
      </w:ins>
      <w:r w:rsidR="00BC61BC">
        <w:rPr>
          <w:lang w:val="en-GB"/>
        </w:rPr>
        <w:t>).</w:t>
      </w:r>
      <w:r w:rsidR="0059636D">
        <w:rPr>
          <w:lang w:val="en-GB"/>
        </w:rPr>
        <w:t xml:space="preserve"> Finally, we checked whether RYTs significantly differed from 1 </w:t>
      </w:r>
      <w:ins w:id="648" w:author="montazeaud" w:date="2025-02-07T17:58:00Z">
        <w:r w:rsidR="008E0B2E">
          <w:rPr>
            <w:lang w:val="en-GB"/>
          </w:rPr>
          <w:t xml:space="preserve">and CE and SE from 0 </w:t>
        </w:r>
      </w:ins>
      <w:r w:rsidR="0059636D">
        <w:rPr>
          <w:lang w:val="en-GB"/>
        </w:rPr>
        <w:t>within each treatment using</w:t>
      </w:r>
      <w:r w:rsidR="00BC61BC">
        <w:rPr>
          <w:lang w:val="en-GB"/>
        </w:rPr>
        <w:t xml:space="preserve"> </w:t>
      </w:r>
      <w:r w:rsidR="0059636D">
        <w:rPr>
          <w:lang w:val="en-GB"/>
        </w:rPr>
        <w:t xml:space="preserve">two-sided </w:t>
      </w:r>
      <w:r w:rsidR="0059636D">
        <w:rPr>
          <w:i/>
          <w:lang w:val="en-GB"/>
        </w:rPr>
        <w:t>t</w:t>
      </w:r>
      <w:r w:rsidR="0059636D">
        <w:rPr>
          <w:lang w:val="en-GB"/>
        </w:rPr>
        <w:t xml:space="preserve">-tests. </w:t>
      </w:r>
    </w:p>
    <w:p w14:paraId="32B8BE07" w14:textId="1FBFB59F" w:rsidR="00D62458" w:rsidRPr="00D62458" w:rsidDel="00017EEB" w:rsidRDefault="00D62458">
      <w:pPr>
        <w:rPr>
          <w:del w:id="649" w:author="montazeaud" w:date="2025-02-07T17:46:00Z"/>
          <w:rFonts w:eastAsiaTheme="minorEastAsia"/>
          <w:lang w:val="en-GB"/>
          <w:rPrChange w:id="650" w:author="montazeaud" w:date="2025-02-07T17:37:00Z">
            <w:rPr>
              <w:del w:id="651" w:author="montazeaud" w:date="2025-02-07T17:46:00Z"/>
              <w:lang w:val="en-GB"/>
            </w:rPr>
          </w:rPrChange>
        </w:rPr>
      </w:pPr>
      <w:del w:id="652" w:author="montazeaud" w:date="2025-02-07T17:57:00Z">
        <w:r w:rsidDel="00674C21">
          <w:rPr>
            <w:lang w:val="en-GB"/>
          </w:rPr>
          <w:fldChar w:fldCharType="begin"/>
        </w:r>
        <w:r w:rsidDel="00674C21">
          <w:rPr>
            <w:lang w:val="en-GB"/>
          </w:rPr>
          <w:delInstrText xml:space="preserve"> ADDIN ZOTERO_ITEM CSL_CITATION {"citationID":"icvDn421","properties":{"formattedCitation":"(Loreau and Hector, 2001)","plainCitation":"(Loreau and Hector, 2001)","noteIndex":0},"citationItems":[{"id":374,"uris":["http://zotero.org/users/3458704/items/N6EVUZ8H"],"itemData":{"id":374,"type":"article-journal","abstract":"The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delInstrText>
        </w:r>
        <w:r w:rsidDel="00674C21">
          <w:rPr>
            <w:lang w:val="en-GB"/>
          </w:rPr>
          <w:fldChar w:fldCharType="separate"/>
        </w:r>
      </w:del>
      <w:del w:id="653" w:author="montazeaud" w:date="2025-02-07T17:36:00Z">
        <w:r w:rsidRPr="00D62458" w:rsidDel="00D62458">
          <w:rPr>
            <w:rFonts w:cs="Times New Roman"/>
            <w:lang w:val="en-GB"/>
          </w:rPr>
          <w:delText>(</w:delText>
        </w:r>
      </w:del>
      <w:del w:id="654" w:author="montazeaud" w:date="2025-02-07T17:57:00Z">
        <w:r w:rsidRPr="00D62458" w:rsidDel="00674C21">
          <w:rPr>
            <w:rFonts w:cs="Times New Roman"/>
            <w:lang w:val="en-GB"/>
          </w:rPr>
          <w:delText>Loreau and Hector</w:delText>
        </w:r>
      </w:del>
      <w:del w:id="655" w:author="montazeaud" w:date="2025-02-07T17:36:00Z">
        <w:r w:rsidRPr="00D62458" w:rsidDel="00D62458">
          <w:rPr>
            <w:rFonts w:cs="Times New Roman"/>
            <w:lang w:val="en-GB"/>
          </w:rPr>
          <w:delText xml:space="preserve">, </w:delText>
        </w:r>
      </w:del>
      <w:del w:id="656" w:author="montazeaud" w:date="2025-02-07T17:57:00Z">
        <w:r w:rsidRPr="00D62458" w:rsidDel="00674C21">
          <w:rPr>
            <w:rFonts w:cs="Times New Roman"/>
            <w:lang w:val="en-GB"/>
          </w:rPr>
          <w:delText>2001)</w:delText>
        </w:r>
        <w:r w:rsidDel="00674C21">
          <w:rPr>
            <w:lang w:val="en-GB"/>
          </w:rPr>
          <w:fldChar w:fldCharType="end"/>
        </w:r>
      </w:del>
    </w:p>
    <w:p w14:paraId="09ECEA9D" w14:textId="0ED811CF" w:rsidR="00B629AA" w:rsidRDefault="00672A3E">
      <w:pPr>
        <w:rPr>
          <w:lang w:val="en-GB"/>
        </w:rPr>
      </w:pPr>
      <w:r>
        <w:rPr>
          <w:lang w:val="en-GB"/>
        </w:rPr>
        <w:t>To assess whether</w:t>
      </w:r>
      <w:ins w:id="657" w:author="montazeaud" w:date="2025-02-07T18:01:00Z">
        <w:r w:rsidR="008E0B2E">
          <w:rPr>
            <w:lang w:val="en-GB"/>
          </w:rPr>
          <w:t xml:space="preserve"> the</w:t>
        </w:r>
      </w:ins>
      <w:r>
        <w:rPr>
          <w:lang w:val="en-GB"/>
        </w:rPr>
        <w:t xml:space="preserve"> trait composition </w:t>
      </w:r>
      <w:r w:rsidR="00D35441">
        <w:rPr>
          <w:lang w:val="en-GB"/>
        </w:rPr>
        <w:t xml:space="preserve">(above and belowground traits) </w:t>
      </w:r>
      <w:r>
        <w:rPr>
          <w:lang w:val="en-GB"/>
        </w:rPr>
        <w:t xml:space="preserve">of the mixture </w:t>
      </w:r>
      <w:del w:id="658" w:author="montazeaud" w:date="2025-02-07T18:01:00Z">
        <w:r w:rsidDel="008E0B2E">
          <w:rPr>
            <w:lang w:val="en-GB"/>
          </w:rPr>
          <w:delText>explained RYT</w:delText>
        </w:r>
      </w:del>
      <w:ins w:id="659" w:author="montazeaud" w:date="2025-02-07T18:01:00Z">
        <w:r w:rsidR="008E0B2E">
          <w:rPr>
            <w:lang w:val="en-GB"/>
          </w:rPr>
          <w:t>affected varietal interactions</w:t>
        </w:r>
      </w:ins>
      <w:ins w:id="660" w:author="montazeaud" w:date="2025-02-07T17:59:00Z">
        <w:r w:rsidR="008E0B2E">
          <w:rPr>
            <w:lang w:val="en-GB"/>
          </w:rPr>
          <w:t xml:space="preserve">, </w:t>
        </w:r>
      </w:ins>
      <w:del w:id="661" w:author="montazeaud" w:date="2025-02-07T17:59:00Z">
        <w:r w:rsidDel="008E0B2E">
          <w:rPr>
            <w:lang w:val="en-GB"/>
          </w:rPr>
          <w:delText xml:space="preserve"> varia</w:delText>
        </w:r>
      </w:del>
      <w:del w:id="662" w:author="montazeaud" w:date="2025-02-07T18:00:00Z">
        <w:r w:rsidDel="008E0B2E">
          <w:rPr>
            <w:lang w:val="en-GB"/>
          </w:rPr>
          <w:delText>bility</w:delText>
        </w:r>
      </w:del>
      <w:del w:id="663" w:author="montazeaud" w:date="2025-02-07T18:02:00Z">
        <w:r w:rsidDel="008E0B2E">
          <w:rPr>
            <w:lang w:val="en-GB"/>
          </w:rPr>
          <w:delText xml:space="preserve">, </w:delText>
        </w:r>
      </w:del>
      <w:r>
        <w:rPr>
          <w:lang w:val="en-GB"/>
        </w:rPr>
        <w:t xml:space="preserve">we used traits </w:t>
      </w:r>
      <w:r w:rsidR="00C121E1">
        <w:rPr>
          <w:lang w:val="en-GB"/>
        </w:rPr>
        <w:t xml:space="preserve">measured in pure stands </w:t>
      </w:r>
      <w:r>
        <w:rPr>
          <w:lang w:val="en-GB"/>
        </w:rPr>
        <w:t>to predict mixed stands RYTs</w:t>
      </w:r>
      <w:ins w:id="664" w:author="montazeaud" w:date="2025-02-07T18:01:00Z">
        <w:r w:rsidR="008E0B2E">
          <w:rPr>
            <w:lang w:val="en-GB"/>
          </w:rPr>
          <w:t>, CE, and SE</w:t>
        </w:r>
      </w:ins>
      <w:r w:rsidR="00C121E1">
        <w:rPr>
          <w:lang w:val="en-GB"/>
        </w:rPr>
        <w:t>. This approach is based on</w:t>
      </w:r>
      <w:r>
        <w:rPr>
          <w:lang w:val="en-GB"/>
        </w:rPr>
        <w:t xml:space="preserve"> the hypothesis that pure stand traits </w:t>
      </w:r>
      <w:r w:rsidR="00C121E1">
        <w:rPr>
          <w:lang w:val="en-GB"/>
        </w:rPr>
        <w:t xml:space="preserve">are </w:t>
      </w:r>
      <w:r>
        <w:rPr>
          <w:lang w:val="en-GB"/>
        </w:rPr>
        <w:t>the information available to agronomists and plant breeders when design</w:t>
      </w:r>
      <w:r w:rsidR="00C121E1">
        <w:rPr>
          <w:lang w:val="en-GB"/>
        </w:rPr>
        <w:t>ing</w:t>
      </w:r>
      <w:r>
        <w:rPr>
          <w:lang w:val="en-GB"/>
        </w:rPr>
        <w:t xml:space="preserve"> </w:t>
      </w:r>
      <w:r w:rsidR="00973F0A">
        <w:rPr>
          <w:lang w:val="en-GB"/>
        </w:rPr>
        <w:t>varietal</w:t>
      </w:r>
      <w:r>
        <w:rPr>
          <w:lang w:val="en-GB"/>
        </w:rPr>
        <w:t xml:space="preserve"> mixtures. First, we computed reference trait values for pure stands that we corrected for design effects and measurement dates.</w:t>
      </w:r>
      <w:ins w:id="665" w:author="montazeaud" w:date="2025-02-04T17:44:00Z">
        <w:r w:rsidR="003B378B">
          <w:rPr>
            <w:lang w:val="en-GB"/>
          </w:rPr>
          <w:t xml:space="preserve"> We applied </w:t>
        </w:r>
      </w:ins>
      <w:ins w:id="666" w:author="montazeaud" w:date="2025-02-04T17:45:00Z">
        <w:r w:rsidR="003B378B">
          <w:rPr>
            <w:lang w:val="en-GB"/>
          </w:rPr>
          <w:t xml:space="preserve">the same methodology for </w:t>
        </w:r>
      </w:ins>
      <w:ins w:id="667" w:author="montazeaud" w:date="2025-02-04T17:47:00Z">
        <w:r w:rsidR="003B378B">
          <w:rPr>
            <w:lang w:val="en-GB"/>
          </w:rPr>
          <w:t xml:space="preserve"># leaves, # tillers, leaf N, root length, and root projected area. </w:t>
        </w:r>
      </w:ins>
      <w:del w:id="668" w:author="montazeaud" w:date="2025-02-04T17:47:00Z">
        <w:r w:rsidDel="003B378B">
          <w:rPr>
            <w:lang w:val="en-GB"/>
          </w:rPr>
          <w:delText xml:space="preserve"> </w:delText>
        </w:r>
      </w:del>
      <w:r>
        <w:rPr>
          <w:lang w:val="en-GB"/>
        </w:rPr>
        <w:t xml:space="preserve">As </w:t>
      </w:r>
      <w:r w:rsidR="00C121E1">
        <w:rPr>
          <w:lang w:val="en-GB"/>
        </w:rPr>
        <w:t>described above</w:t>
      </w:r>
      <w:r>
        <w:rPr>
          <w:lang w:val="en-GB"/>
        </w:rPr>
        <w:t xml:space="preserve">, we fitted a linear mixed model with pure stand trait as the response variable, block, measurement date, and treatment as fixed effects, and </w:t>
      </w:r>
      <w:r w:rsidR="00973F0A">
        <w:rPr>
          <w:lang w:val="en-GB"/>
        </w:rPr>
        <w:t>varietal</w:t>
      </w:r>
      <w:r>
        <w:rPr>
          <w:lang w:val="en-GB"/>
        </w:rPr>
        <w:t xml:space="preserve"> identity as a random effect.</w:t>
      </w:r>
      <w:r w:rsidR="00D83A08">
        <w:rPr>
          <w:lang w:val="en-GB"/>
        </w:rPr>
        <w:t xml:space="preserve"> </w:t>
      </w:r>
      <w:r w:rsidR="00973F0A">
        <w:rPr>
          <w:lang w:val="en-GB"/>
        </w:rPr>
        <w:t>Varietal</w:t>
      </w:r>
      <w:r>
        <w:rPr>
          <w:lang w:val="en-GB"/>
        </w:rPr>
        <w:t xml:space="preserve"> identity random effect was specified both on the intercept and the treatment slope</w:t>
      </w:r>
      <w:r w:rsidR="00D83A08">
        <w:rPr>
          <w:lang w:val="en-GB"/>
        </w:rPr>
        <w:t>, except for # leaves where adding</w:t>
      </w:r>
      <w:r>
        <w:rPr>
          <w:lang w:val="en-GB"/>
        </w:rPr>
        <w:t xml:space="preserve"> the random slope led to singular models due to very low variance on the slope. We then computed pure stand</w:t>
      </w:r>
      <w:ins w:id="669" w:author="montazeaud" w:date="2025-02-12T17:53:00Z">
        <w:r w:rsidR="00567D70">
          <w:rPr>
            <w:lang w:val="en-GB"/>
          </w:rPr>
          <w:t>s</w:t>
        </w:r>
      </w:ins>
      <w:r>
        <w:rPr>
          <w:lang w:val="en-GB"/>
        </w:rPr>
        <w:t xml:space="preserve"> reference trait values as the sum of the BLUP of each </w:t>
      </w:r>
      <w:r w:rsidR="00D83A08">
        <w:rPr>
          <w:lang w:val="en-GB"/>
        </w:rPr>
        <w:t>variety</w:t>
      </w:r>
      <w:r>
        <w:rPr>
          <w:lang w:val="en-GB"/>
        </w:rPr>
        <w:t xml:space="preserve"> (intercept in the </w:t>
      </w:r>
      <w:r w:rsidR="0059636D">
        <w:rPr>
          <w:lang w:val="en-GB"/>
        </w:rPr>
        <w:lastRenderedPageBreak/>
        <w:t>R+</w:t>
      </w:r>
      <w:r>
        <w:rPr>
          <w:lang w:val="en-GB"/>
        </w:rPr>
        <w:t xml:space="preserve"> treatment, intercept + slope in the </w:t>
      </w:r>
      <w:r w:rsidR="0059636D">
        <w:rPr>
          <w:lang w:val="en-GB"/>
        </w:rPr>
        <w:t>R-</w:t>
      </w:r>
      <w:r>
        <w:rPr>
          <w:lang w:val="en-GB"/>
        </w:rPr>
        <w:t xml:space="preserve"> treatment when random slope was specified) with the estimated fixed effect of the treatment (</w:t>
      </w:r>
      <w:r w:rsidR="0059636D">
        <w:rPr>
          <w:lang w:val="en-GB"/>
        </w:rPr>
        <w:t>R+</w:t>
      </w:r>
      <w:r>
        <w:rPr>
          <w:lang w:val="en-GB"/>
        </w:rPr>
        <w:t xml:space="preserve"> or </w:t>
      </w:r>
      <w:r w:rsidR="0059636D">
        <w:rPr>
          <w:lang w:val="en-GB"/>
        </w:rPr>
        <w:t>R-</w:t>
      </w:r>
      <w:r>
        <w:rPr>
          <w:lang w:val="en-GB"/>
        </w:rPr>
        <w:t xml:space="preserve">). Then, for each mixed stand, we computed both the average and the absolute trait difference between the two </w:t>
      </w:r>
      <w:r w:rsidR="00D83A08">
        <w:rPr>
          <w:lang w:val="en-GB"/>
        </w:rPr>
        <w:t>varieties</w:t>
      </w:r>
      <w:r>
        <w:rPr>
          <w:lang w:val="en-GB"/>
        </w:rPr>
        <w:t xml:space="preserve"> using the pure stand</w:t>
      </w:r>
      <w:ins w:id="670" w:author="montazeaud" w:date="2025-02-12T17:53:00Z">
        <w:r w:rsidR="00567D70">
          <w:rPr>
            <w:lang w:val="en-GB"/>
          </w:rPr>
          <w:t>s</w:t>
        </w:r>
      </w:ins>
      <w:r>
        <w:rPr>
          <w:lang w:val="en-GB"/>
        </w:rPr>
        <w:t xml:space="preserve"> reference trait values. Finally, we fitted a </w:t>
      </w:r>
      <w:del w:id="671" w:author="montazeaud" w:date="2025-02-04T17:49:00Z">
        <w:r w:rsidDel="003B378B">
          <w:rPr>
            <w:lang w:val="en-GB"/>
          </w:rPr>
          <w:delText xml:space="preserve">full </w:delText>
        </w:r>
      </w:del>
      <w:r>
        <w:rPr>
          <w:lang w:val="en-GB"/>
        </w:rPr>
        <w:t>linear model with RYT</w:t>
      </w:r>
      <w:ins w:id="672" w:author="montazeaud" w:date="2025-02-07T18:00:00Z">
        <w:r w:rsidR="008E0B2E">
          <w:rPr>
            <w:lang w:val="en-GB"/>
          </w:rPr>
          <w:t>, CE, or SE</w:t>
        </w:r>
      </w:ins>
      <w:r>
        <w:rPr>
          <w:lang w:val="en-GB"/>
        </w:rPr>
        <w:t xml:space="preserve"> as the dependent variable and all trait averages and all trait differences as independent variables (</w:t>
      </w:r>
      <w:proofErr w:type="spellStart"/>
      <w:proofErr w:type="gramStart"/>
      <w:r>
        <w:rPr>
          <w:i/>
          <w:lang w:val="en-GB"/>
        </w:rPr>
        <w:t>lm</w:t>
      </w:r>
      <w:proofErr w:type="spellEnd"/>
      <w:r>
        <w:rPr>
          <w:i/>
          <w:lang w:val="en-GB"/>
        </w:rPr>
        <w:t>(</w:t>
      </w:r>
      <w:proofErr w:type="gramEnd"/>
      <w:r>
        <w:rPr>
          <w:i/>
          <w:lang w:val="en-GB"/>
        </w:rPr>
        <w:t>)</w:t>
      </w:r>
      <w:r>
        <w:rPr>
          <w:lang w:val="en-GB"/>
        </w:rPr>
        <w:t xml:space="preserve"> function from the </w:t>
      </w:r>
      <w:r>
        <w:rPr>
          <w:i/>
          <w:lang w:val="en-GB"/>
        </w:rPr>
        <w:t>stats</w:t>
      </w:r>
      <w:r>
        <w:rPr>
          <w:lang w:val="en-GB"/>
        </w:rPr>
        <w:t xml:space="preserve"> package). We standardized all dependent and independent variables (</w:t>
      </w:r>
      <w:r>
        <w:rPr>
          <w:i/>
          <w:lang w:val="en-GB"/>
        </w:rPr>
        <w:t>μ</w:t>
      </w:r>
      <w:r>
        <w:rPr>
          <w:lang w:val="en-GB"/>
        </w:rPr>
        <w:t xml:space="preserve"> = 0,</w:t>
      </w:r>
      <w:r>
        <w:rPr>
          <w:i/>
          <w:lang w:val="en-GB"/>
        </w:rPr>
        <w:t xml:space="preserve"> σ</w:t>
      </w:r>
      <w:r>
        <w:rPr>
          <w:lang w:val="en-GB"/>
        </w:rPr>
        <w:t xml:space="preserve"> = 1) and ran a backward model selection (</w:t>
      </w:r>
      <w:proofErr w:type="spellStart"/>
      <w:proofErr w:type="gramStart"/>
      <w:r>
        <w:rPr>
          <w:i/>
          <w:lang w:val="en-GB"/>
        </w:rPr>
        <w:t>glmulti</w:t>
      </w:r>
      <w:proofErr w:type="spellEnd"/>
      <w:r>
        <w:rPr>
          <w:i/>
          <w:lang w:val="en-GB"/>
        </w:rPr>
        <w:t>(</w:t>
      </w:r>
      <w:proofErr w:type="gramEnd"/>
      <w:r>
        <w:rPr>
          <w:i/>
          <w:lang w:val="en-GB"/>
        </w:rPr>
        <w:t>)</w:t>
      </w:r>
      <w:r>
        <w:rPr>
          <w:lang w:val="en-GB"/>
        </w:rPr>
        <w:t xml:space="preserve"> function from the </w:t>
      </w:r>
      <w:proofErr w:type="spellStart"/>
      <w:r>
        <w:rPr>
          <w:i/>
          <w:lang w:val="en-GB"/>
        </w:rPr>
        <w:t>glmulti</w:t>
      </w:r>
      <w:proofErr w:type="spellEnd"/>
      <w:r>
        <w:rPr>
          <w:lang w:val="en-GB"/>
        </w:rPr>
        <w:t xml:space="preserve"> package). We used the second-order Akaike Information Criterion (AIC</w:t>
      </w:r>
      <w:r>
        <w:rPr>
          <w:vertAlign w:val="subscript"/>
          <w:lang w:val="en-GB"/>
        </w:rPr>
        <w:t>C</w:t>
      </w:r>
      <w:r>
        <w:rPr>
          <w:lang w:val="en-GB"/>
        </w:rPr>
        <w:t xml:space="preserve">, </w:t>
      </w:r>
      <w:r>
        <w:fldChar w:fldCharType="begin"/>
      </w:r>
      <w:r>
        <w:rPr>
          <w:lang w:val="en-GB"/>
        </w:rPr>
        <w:instrText>ADDIN ZOTERO_ITEM CSL_CITATION {"citationID":"99flG9u8","properties":{"formattedCitation":"(Sugiura 1978)","plainCitation":"(Sugiura 1978)","dontUpdate":true,"noteIndex":0},"citationItems":[{"id":581,"uris":["http://zotero.org/users/3458704/items/Q78S7WFQ"],"itemData":{"id":581,"type":"article-journal","abstract":"Using Akaike's information criterion, three examples of statistical data are reanalyzed and show reasonably definite conclusions. One is concerned with the multiple comparison problem for the means in normal populations. The second is concerned with the grouping of the categories in a contingency table. The third is concerned with the multiple comparison problem for the analysis of variance by the iogit model in contingency tables, Finite correction of Akaike's information criterionis also proposed.","container-title":"Communications in Statistics - Theory and Methods","DOI":"10.1080/03610927808827599","ISSN":"0361-0926","issue":"1","note":"publisher: Taylor &amp; Francis\n_eprint: https://doi.org/10.1080/03610927808827599","page":"13-26","source":"Taylor and Francis+NEJM","title":"Further analysts of the data by akaike' s information criterion and the finite corrections","volume":"7","author":[{"family":"Sugiura","given":"Nariaki"}],"issued":{"date-parts":[["1978",1,1]]}}}],"schema":"https://github.com/citation-style-language/schema/raw/master/csl-citation.json"}</w:instrText>
      </w:r>
      <w:r>
        <w:rPr>
          <w:lang w:val="en-GB"/>
        </w:rPr>
        <w:fldChar w:fldCharType="separate"/>
      </w:r>
      <w:r>
        <w:rPr>
          <w:rFonts w:cs="Times New Roman"/>
          <w:lang w:val="en-GB"/>
        </w:rPr>
        <w:t>Sugiura 1978)</w:t>
      </w:r>
      <w:r>
        <w:rPr>
          <w:lang w:val="en-GB"/>
        </w:rPr>
        <w:fldChar w:fldCharType="end"/>
      </w:r>
      <w:r>
        <w:rPr>
          <w:lang w:val="en-GB"/>
        </w:rPr>
        <w:t xml:space="preserve"> to rank the models and performed model-averaging inference based on the top 10 models using the </w:t>
      </w:r>
      <w:proofErr w:type="spellStart"/>
      <w:r>
        <w:rPr>
          <w:i/>
          <w:lang w:val="en-GB"/>
        </w:rPr>
        <w:t>coef</w:t>
      </w:r>
      <w:proofErr w:type="spellEnd"/>
      <w:r>
        <w:rPr>
          <w:i/>
          <w:lang w:val="en-GB"/>
        </w:rPr>
        <w:t>()</w:t>
      </w:r>
      <w:r>
        <w:rPr>
          <w:lang w:val="en-GB"/>
        </w:rPr>
        <w:t xml:space="preserve"> function (</w:t>
      </w:r>
      <w:proofErr w:type="spellStart"/>
      <w:r>
        <w:rPr>
          <w:i/>
          <w:lang w:val="en-GB"/>
        </w:rPr>
        <w:t>glmulti</w:t>
      </w:r>
      <w:proofErr w:type="spellEnd"/>
      <w:r>
        <w:rPr>
          <w:lang w:val="en-GB"/>
        </w:rPr>
        <w:t xml:space="preserve"> package). We report parameter estimates and their 95% unconditional confidence interval computed as ±1.96 unconditional sampling standard deviation, variable importance, and adjusted R-squared averaged over the top 10 models </w:t>
      </w:r>
      <w:r>
        <w:fldChar w:fldCharType="begin"/>
      </w:r>
      <w:r w:rsidR="004E258C">
        <w:rPr>
          <w:lang w:val="en-GB"/>
        </w:rPr>
        <w:instrText xml:space="preserve"> ADDIN ZOTERO_ITEM CSL_CITATION {"citationID":"3oQB2v2D","properties":{"formattedCitation":"(Burnham and Anderson, 2002)","plainCitation":"(Burnham and Anderson, 2002)","noteIndex":0},"citationItems":[{"id":580,"uris":["http://zotero.org/users/3458704/items/6ZCYUZ68"],"itemData":{"id":580,"type":"book","abstract":"We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R."}],"accessed":{"date-parts":[["2020",3,9]]},"issued":{"date-parts":[["2002"]]}}}],"schema":"https://github.com/citation-style-language/schema/raw/master/csl-citation.json"} </w:instrText>
      </w:r>
      <w:r>
        <w:rPr>
          <w:lang w:val="en-GB"/>
        </w:rPr>
        <w:fldChar w:fldCharType="separate"/>
      </w:r>
      <w:r w:rsidR="004E258C" w:rsidRPr="004E258C">
        <w:rPr>
          <w:rFonts w:cs="Times New Roman"/>
          <w:lang w:val="en-GB"/>
        </w:rPr>
        <w:t>(Burnham and Anderson, 2002)</w:t>
      </w:r>
      <w:r>
        <w:rPr>
          <w:lang w:val="en-GB"/>
        </w:rPr>
        <w:fldChar w:fldCharType="end"/>
      </w:r>
      <w:r>
        <w:rPr>
          <w:lang w:val="en-GB"/>
        </w:rPr>
        <w:t xml:space="preserve">. Detailed information on the top 10 models </w:t>
      </w:r>
      <w:r w:rsidR="00D83A08">
        <w:rPr>
          <w:lang w:val="en-GB"/>
        </w:rPr>
        <w:t>is</w:t>
      </w:r>
      <w:r>
        <w:rPr>
          <w:lang w:val="en-GB"/>
        </w:rPr>
        <w:t xml:space="preserve"> available in Supplementary Table</w:t>
      </w:r>
      <w:ins w:id="673" w:author="montazeaud" w:date="2025-02-07T18:00:00Z">
        <w:r w:rsidR="008E0B2E">
          <w:rPr>
            <w:lang w:val="en-GB"/>
          </w:rPr>
          <w:t>s</w:t>
        </w:r>
      </w:ins>
      <w:r>
        <w:rPr>
          <w:lang w:val="en-GB"/>
        </w:rPr>
        <w:t xml:space="preserve"> </w:t>
      </w:r>
      <w:ins w:id="674" w:author="montazeaud" w:date="2025-03-06T20:18:00Z">
        <w:r w:rsidR="00D01397">
          <w:rPr>
            <w:lang w:val="en-GB"/>
          </w:rPr>
          <w:t>S</w:t>
        </w:r>
      </w:ins>
      <w:del w:id="675" w:author="montazeaud" w:date="2025-02-07T18:01:00Z">
        <w:r w:rsidR="00D83A08" w:rsidDel="008E0B2E">
          <w:rPr>
            <w:lang w:val="en-GB"/>
          </w:rPr>
          <w:delText>6</w:delText>
        </w:r>
      </w:del>
      <w:ins w:id="676" w:author="montazeaud" w:date="2025-02-07T18:01:00Z">
        <w:r w:rsidR="008E0B2E">
          <w:rPr>
            <w:lang w:val="en-GB"/>
          </w:rPr>
          <w:t>7</w:t>
        </w:r>
      </w:ins>
      <w:ins w:id="677" w:author="montazeaud" w:date="2025-02-07T18:00:00Z">
        <w:r w:rsidR="008E0B2E">
          <w:rPr>
            <w:lang w:val="en-GB"/>
          </w:rPr>
          <w:t xml:space="preserve"> and </w:t>
        </w:r>
      </w:ins>
      <w:ins w:id="678" w:author="montazeaud" w:date="2025-03-06T20:18:00Z">
        <w:r w:rsidR="00D01397">
          <w:rPr>
            <w:lang w:val="en-GB"/>
          </w:rPr>
          <w:t>S</w:t>
        </w:r>
      </w:ins>
      <w:ins w:id="679" w:author="montazeaud" w:date="2025-02-07T18:01:00Z">
        <w:r w:rsidR="008E0B2E">
          <w:rPr>
            <w:lang w:val="en-GB"/>
          </w:rPr>
          <w:t>8</w:t>
        </w:r>
      </w:ins>
      <w:r>
        <w:rPr>
          <w:lang w:val="en-GB"/>
        </w:rPr>
        <w:t>.</w:t>
      </w:r>
    </w:p>
    <w:p w14:paraId="60F13983" w14:textId="657D6441" w:rsidR="00B629AA" w:rsidRDefault="0094527D">
      <w:pPr>
        <w:rPr>
          <w:lang w:val="en-GB"/>
        </w:rPr>
      </w:pPr>
      <w:r>
        <w:rPr>
          <w:lang w:val="en-GB"/>
        </w:rPr>
        <w:t xml:space="preserve">Finally, to further investigate the ecological mechanisms behind </w:t>
      </w:r>
      <w:r w:rsidR="00040475">
        <w:rPr>
          <w:lang w:val="en-GB"/>
        </w:rPr>
        <w:t xml:space="preserve">the </w:t>
      </w:r>
      <w:r>
        <w:rPr>
          <w:lang w:val="en-GB"/>
        </w:rPr>
        <w:t>significant relationship</w:t>
      </w:r>
      <w:ins w:id="680" w:author="montazeaud" w:date="2025-02-04T17:50:00Z">
        <w:r w:rsidR="003C153D">
          <w:rPr>
            <w:lang w:val="en-GB"/>
          </w:rPr>
          <w:t>s</w:t>
        </w:r>
      </w:ins>
      <w:r>
        <w:rPr>
          <w:lang w:val="en-GB"/>
        </w:rPr>
        <w:t xml:space="preserve"> between</w:t>
      </w:r>
      <w:r w:rsidR="00040475">
        <w:rPr>
          <w:lang w:val="en-GB"/>
        </w:rPr>
        <w:t xml:space="preserve"> RYT and</w:t>
      </w:r>
      <w:r>
        <w:rPr>
          <w:lang w:val="en-GB"/>
        </w:rPr>
        <w:t xml:space="preserve"> trait</w:t>
      </w:r>
      <w:r w:rsidR="00040475">
        <w:rPr>
          <w:lang w:val="en-GB"/>
        </w:rPr>
        <w:t xml:space="preserve"> composition</w:t>
      </w:r>
      <w:r>
        <w:rPr>
          <w:lang w:val="en-GB"/>
        </w:rPr>
        <w:t xml:space="preserve">, </w:t>
      </w:r>
      <w:r w:rsidR="00040475">
        <w:rPr>
          <w:lang w:val="en-GB"/>
        </w:rPr>
        <w:t>specifically</w:t>
      </w:r>
      <w:r>
        <w:rPr>
          <w:lang w:val="en-GB"/>
        </w:rPr>
        <w:t xml:space="preserve"> root </w:t>
      </w:r>
      <w:r w:rsidR="00BB0E09">
        <w:rPr>
          <w:lang w:val="en-GB"/>
        </w:rPr>
        <w:t>area</w:t>
      </w:r>
      <w:r>
        <w:rPr>
          <w:lang w:val="en-GB"/>
        </w:rPr>
        <w:t xml:space="preserve">, we </w:t>
      </w:r>
      <w:r w:rsidR="00040475">
        <w:rPr>
          <w:lang w:val="en-GB"/>
        </w:rPr>
        <w:t xml:space="preserve">assessed </w:t>
      </w:r>
      <w:r>
        <w:rPr>
          <w:lang w:val="en-GB"/>
        </w:rPr>
        <w:t xml:space="preserve">the relationship between pure stand biomass and pure stand root area, and between RYs and pure stand root area using simple linear regressions between these variables within each treatment. We used trait and biomass values adjusted for block effects and measurement date effects as explained above, such that we had one value per </w:t>
      </w:r>
      <w:r w:rsidR="00D83A08">
        <w:rPr>
          <w:lang w:val="en-GB"/>
        </w:rPr>
        <w:t>variety</w:t>
      </w:r>
      <w:r>
        <w:rPr>
          <w:lang w:val="en-GB"/>
        </w:rPr>
        <w:t xml:space="preserve"> per treatment. We also checked the relationship between RYs and the hierarchical distance in root area between the </w:t>
      </w:r>
      <w:r w:rsidR="00D83A08">
        <w:rPr>
          <w:lang w:val="en-GB"/>
        </w:rPr>
        <w:t>variety</w:t>
      </w:r>
      <w:r>
        <w:rPr>
          <w:lang w:val="en-GB"/>
        </w:rPr>
        <w:t xml:space="preserve"> and its neighbo</w:t>
      </w:r>
      <w:r w:rsidR="00D83A08">
        <w:rPr>
          <w:lang w:val="en-GB"/>
        </w:rPr>
        <w:t>u</w:t>
      </w:r>
      <w:r>
        <w:rPr>
          <w:lang w:val="en-GB"/>
        </w:rPr>
        <w:t>r in pure stands. Hierarchical distance was the difference between the focal root area and the neighbo</w:t>
      </w:r>
      <w:r w:rsidR="00D83A08">
        <w:rPr>
          <w:lang w:val="en-GB"/>
        </w:rPr>
        <w:t>u</w:t>
      </w:r>
      <w:r>
        <w:rPr>
          <w:lang w:val="en-GB"/>
        </w:rPr>
        <w:t xml:space="preserve">r root area, divided by the focal root area (i.e., positive values mean that the focal had higher root area that its </w:t>
      </w:r>
      <w:del w:id="681" w:author="montazeaud" w:date="2025-02-11T21:41:00Z">
        <w:r w:rsidDel="007645E8">
          <w:rPr>
            <w:lang w:val="en-GB"/>
          </w:rPr>
          <w:delText>neighbor</w:delText>
        </w:r>
      </w:del>
      <w:ins w:id="682" w:author="montazeaud" w:date="2025-02-11T21:41:00Z">
        <w:r w:rsidR="007645E8">
          <w:rPr>
            <w:lang w:val="en-GB"/>
          </w:rPr>
          <w:t>neighbour</w:t>
        </w:r>
      </w:ins>
      <w:r>
        <w:rPr>
          <w:lang w:val="en-GB"/>
        </w:rPr>
        <w:t xml:space="preserve">, and </w:t>
      </w:r>
      <w:r>
        <w:rPr>
          <w:i/>
          <w:lang w:val="en-GB"/>
        </w:rPr>
        <w:t>vice versa</w:t>
      </w:r>
      <w:r>
        <w:rPr>
          <w:lang w:val="en-GB"/>
        </w:rPr>
        <w:t xml:space="preserve">). Finally, we </w:t>
      </w:r>
      <w:r w:rsidR="00040475">
        <w:rPr>
          <w:lang w:val="en-GB"/>
        </w:rPr>
        <w:t xml:space="preserve">tested whether </w:t>
      </w:r>
      <w:r>
        <w:rPr>
          <w:lang w:val="en-GB"/>
        </w:rPr>
        <w:t xml:space="preserve">root area plasticity affected RYT in the two treatments. We computed root area plasticity as the difference between the average root area of the pure stands of the two </w:t>
      </w:r>
      <w:r w:rsidR="00D83A08">
        <w:rPr>
          <w:lang w:val="en-GB"/>
        </w:rPr>
        <w:t>varieties</w:t>
      </w:r>
      <w:r>
        <w:rPr>
          <w:lang w:val="en-GB"/>
        </w:rPr>
        <w:t xml:space="preserve"> and the observed root area of their mixture, divided by the average of the pure stands. (i.e., positive values mean that root area increased in the mixed relative to the pure stands, and </w:t>
      </w:r>
      <w:r>
        <w:rPr>
          <w:i/>
          <w:lang w:val="en-GB"/>
        </w:rPr>
        <w:t>vice versa</w:t>
      </w:r>
      <w:r>
        <w:rPr>
          <w:lang w:val="en-GB"/>
        </w:rPr>
        <w:t xml:space="preserve">). </w:t>
      </w:r>
    </w:p>
    <w:p w14:paraId="21384470" w14:textId="77777777" w:rsidR="00B629AA" w:rsidRDefault="00BC61BC">
      <w:pPr>
        <w:pStyle w:val="Titre1"/>
        <w:rPr>
          <w:lang w:val="en-GB"/>
        </w:rPr>
      </w:pPr>
      <w:r>
        <w:rPr>
          <w:lang w:val="en-GB"/>
        </w:rPr>
        <w:lastRenderedPageBreak/>
        <w:t>Results</w:t>
      </w:r>
    </w:p>
    <w:p w14:paraId="06A63B1B" w14:textId="157B2472" w:rsidR="00B629AA" w:rsidRPr="009F0849" w:rsidRDefault="00BC61BC">
      <w:pPr>
        <w:pStyle w:val="Titre2"/>
        <w:rPr>
          <w:lang w:val="en-GB"/>
        </w:rPr>
      </w:pPr>
      <w:r>
        <w:rPr>
          <w:lang w:val="en-GB"/>
        </w:rPr>
        <w:t xml:space="preserve">Effect of </w:t>
      </w:r>
      <w:r w:rsidR="007D3FCB">
        <w:rPr>
          <w:lang w:val="en-GB"/>
        </w:rPr>
        <w:t>resource availability</w:t>
      </w:r>
      <w:r>
        <w:rPr>
          <w:lang w:val="en-GB"/>
        </w:rPr>
        <w:t xml:space="preserve"> on plant </w:t>
      </w:r>
      <w:r w:rsidR="009F0849">
        <w:rPr>
          <w:lang w:val="en-GB"/>
        </w:rPr>
        <w:t>growth and traits</w:t>
      </w:r>
    </w:p>
    <w:p w14:paraId="32363A0D" w14:textId="2FD38DFD" w:rsidR="00B629AA" w:rsidRDefault="00BC61BC">
      <w:pPr>
        <w:rPr>
          <w:lang w:val="en-GB"/>
        </w:rPr>
      </w:pPr>
      <w:r>
        <w:rPr>
          <w:lang w:val="en-GB"/>
        </w:rPr>
        <w:t xml:space="preserve">The limitation of water and nutrients strongly reduced total </w:t>
      </w:r>
      <w:r w:rsidR="00040475">
        <w:rPr>
          <w:lang w:val="en-GB"/>
        </w:rPr>
        <w:t xml:space="preserve">plant </w:t>
      </w:r>
      <w:r>
        <w:rPr>
          <w:lang w:val="en-GB"/>
        </w:rPr>
        <w:t>biomass</w:t>
      </w:r>
      <w:r w:rsidR="004F6142">
        <w:rPr>
          <w:lang w:val="en-GB"/>
        </w:rPr>
        <w:t xml:space="preserve"> in pure stands</w:t>
      </w:r>
      <w:r>
        <w:rPr>
          <w:lang w:val="en-GB"/>
        </w:rPr>
        <w:t xml:space="preserve"> (1947.35 mg in the </w:t>
      </w:r>
      <w:r w:rsidR="009F0849">
        <w:rPr>
          <w:lang w:val="en-GB"/>
        </w:rPr>
        <w:t>R-</w:t>
      </w:r>
      <w:r>
        <w:rPr>
          <w:lang w:val="en-GB"/>
        </w:rPr>
        <w:t xml:space="preserve"> treatment vs 2364.71 in the </w:t>
      </w:r>
      <w:r w:rsidR="009F0849">
        <w:rPr>
          <w:lang w:val="en-GB"/>
        </w:rPr>
        <w:t>R+</w:t>
      </w:r>
      <w:r>
        <w:rPr>
          <w:lang w:val="en-GB"/>
        </w:rPr>
        <w:t xml:space="preserve"> treatment, </w:t>
      </w:r>
      <w:r>
        <w:rPr>
          <w:i/>
          <w:lang w:val="en-GB"/>
        </w:rPr>
        <w:t>F</w:t>
      </w:r>
      <w:r>
        <w:rPr>
          <w:vertAlign w:val="subscript"/>
          <w:lang w:val="en-GB"/>
        </w:rPr>
        <w:t>1,87.77</w:t>
      </w:r>
      <w:r>
        <w:rPr>
          <w:lang w:val="en-GB"/>
        </w:rPr>
        <w:t xml:space="preserve"> = 144.49, </w:t>
      </w:r>
      <w:r>
        <w:rPr>
          <w:i/>
          <w:lang w:val="en-GB"/>
        </w:rPr>
        <w:t>p</w:t>
      </w:r>
      <w:r>
        <w:rPr>
          <w:lang w:val="en-GB"/>
        </w:rPr>
        <w:t xml:space="preserve"> &lt; 0.001,</w:t>
      </w:r>
      <w:r>
        <w:rPr>
          <w:i/>
          <w:lang w:val="en-GB"/>
        </w:rPr>
        <w:t xml:space="preserve"> </w:t>
      </w:r>
      <w:r>
        <w:rPr>
          <w:lang w:val="en-GB"/>
        </w:rPr>
        <w:t>Fig</w:t>
      </w:r>
      <w:ins w:id="683" w:author="montazeaud" w:date="2025-03-06T20:10:00Z">
        <w:r w:rsidR="00A6745C">
          <w:rPr>
            <w:lang w:val="en-GB"/>
          </w:rPr>
          <w:t>.</w:t>
        </w:r>
      </w:ins>
      <w:del w:id="684" w:author="montazeaud" w:date="2025-03-06T20:10:00Z">
        <w:r w:rsidDel="00A6745C">
          <w:rPr>
            <w:lang w:val="en-GB"/>
          </w:rPr>
          <w:delText>ure</w:delText>
        </w:r>
      </w:del>
      <w:r>
        <w:rPr>
          <w:lang w:val="en-GB"/>
        </w:rPr>
        <w:t xml:space="preserve"> 2</w:t>
      </w:r>
      <w:ins w:id="685" w:author="montazeaud" w:date="2025-03-06T20:10:00Z">
        <w:r w:rsidR="00A6745C">
          <w:rPr>
            <w:lang w:val="en-GB"/>
          </w:rPr>
          <w:t>A</w:t>
        </w:r>
      </w:ins>
      <w:del w:id="686" w:author="montazeaud" w:date="2025-03-06T20:10:00Z">
        <w:r w:rsidR="007B6C68" w:rsidDel="00A6745C">
          <w:rPr>
            <w:lang w:val="en-GB"/>
          </w:rPr>
          <w:delText>a</w:delText>
        </w:r>
      </w:del>
      <w:r w:rsidR="007B6C68">
        <w:rPr>
          <w:lang w:val="en-GB"/>
        </w:rPr>
        <w:t>)</w:t>
      </w:r>
      <w:r>
        <w:rPr>
          <w:lang w:val="en-GB"/>
        </w:rPr>
        <w:t xml:space="preserve">. </w:t>
      </w:r>
      <w:r w:rsidR="00860E51">
        <w:rPr>
          <w:lang w:val="en-GB"/>
        </w:rPr>
        <w:t xml:space="preserve">Such </w:t>
      </w:r>
      <w:r>
        <w:rPr>
          <w:lang w:val="en-GB"/>
        </w:rPr>
        <w:t xml:space="preserve">biomass reduction was accompanied by a reallocation of resources from the aboveground to the belowground compartment: while </w:t>
      </w:r>
      <w:r w:rsidR="00860E51">
        <w:rPr>
          <w:lang w:val="en-GB"/>
        </w:rPr>
        <w:t>plants</w:t>
      </w:r>
      <w:r>
        <w:rPr>
          <w:lang w:val="en-GB"/>
        </w:rPr>
        <w:t xml:space="preserve"> produced </w:t>
      </w:r>
      <w:r w:rsidR="00860E51">
        <w:rPr>
          <w:lang w:val="en-GB"/>
        </w:rPr>
        <w:t>less above-ground biomass (Fig</w:t>
      </w:r>
      <w:ins w:id="687" w:author="montazeaud" w:date="2025-03-06T20:10:00Z">
        <w:r w:rsidR="00A6745C">
          <w:rPr>
            <w:lang w:val="en-GB"/>
          </w:rPr>
          <w:t>.</w:t>
        </w:r>
      </w:ins>
      <w:del w:id="688" w:author="montazeaud" w:date="2025-03-06T20:10:00Z">
        <w:r w:rsidR="00860E51" w:rsidDel="00A6745C">
          <w:rPr>
            <w:lang w:val="en-GB"/>
          </w:rPr>
          <w:delText>ure</w:delText>
        </w:r>
      </w:del>
      <w:r w:rsidR="00860E51">
        <w:rPr>
          <w:lang w:val="en-GB"/>
        </w:rPr>
        <w:t xml:space="preserve"> 2</w:t>
      </w:r>
      <w:del w:id="689" w:author="montazeaud" w:date="2025-03-06T20:10:00Z">
        <w:r w:rsidR="007B6C68" w:rsidDel="00A6745C">
          <w:rPr>
            <w:lang w:val="en-GB"/>
          </w:rPr>
          <w:delText>b</w:delText>
        </w:r>
      </w:del>
      <w:ins w:id="690" w:author="montazeaud" w:date="2025-03-06T20:10:00Z">
        <w:r w:rsidR="00A6745C">
          <w:rPr>
            <w:lang w:val="en-GB"/>
          </w:rPr>
          <w:t>B</w:t>
        </w:r>
      </w:ins>
      <w:r w:rsidR="00860E51">
        <w:rPr>
          <w:lang w:val="en-GB"/>
        </w:rPr>
        <w:t xml:space="preserve">), </w:t>
      </w:r>
      <w:del w:id="691" w:author="montazeaud" w:date="2025-02-07T10:36:00Z">
        <w:r w:rsidDel="009E2A2C">
          <w:rPr>
            <w:lang w:val="en-GB"/>
          </w:rPr>
          <w:delText xml:space="preserve">less </w:delText>
        </w:r>
      </w:del>
      <w:ins w:id="692" w:author="montazeaud" w:date="2025-02-07T10:36:00Z">
        <w:r w:rsidR="009E2A2C">
          <w:rPr>
            <w:lang w:val="en-GB"/>
          </w:rPr>
          <w:t xml:space="preserve">fewer </w:t>
        </w:r>
      </w:ins>
      <w:r>
        <w:rPr>
          <w:lang w:val="en-GB"/>
        </w:rPr>
        <w:t>leaves (Fig</w:t>
      </w:r>
      <w:ins w:id="693" w:author="montazeaud" w:date="2025-03-06T20:10:00Z">
        <w:r w:rsidR="00A6745C">
          <w:rPr>
            <w:lang w:val="en-GB"/>
          </w:rPr>
          <w:t>.</w:t>
        </w:r>
      </w:ins>
      <w:del w:id="694" w:author="montazeaud" w:date="2025-03-06T20:10:00Z">
        <w:r w:rsidDel="00A6745C">
          <w:rPr>
            <w:lang w:val="en-GB"/>
          </w:rPr>
          <w:delText>ure</w:delText>
        </w:r>
      </w:del>
      <w:r>
        <w:rPr>
          <w:lang w:val="en-GB"/>
        </w:rPr>
        <w:t xml:space="preserve"> 2</w:t>
      </w:r>
      <w:ins w:id="695" w:author="montazeaud" w:date="2025-03-06T20:10:00Z">
        <w:r w:rsidR="00A6745C">
          <w:rPr>
            <w:lang w:val="en-GB"/>
          </w:rPr>
          <w:t>D</w:t>
        </w:r>
      </w:ins>
      <w:del w:id="696" w:author="montazeaud" w:date="2025-03-06T20:10:00Z">
        <w:r w:rsidR="007B6C68" w:rsidDel="00A6745C">
          <w:rPr>
            <w:lang w:val="en-GB"/>
          </w:rPr>
          <w:delText>d</w:delText>
        </w:r>
      </w:del>
      <w:r>
        <w:rPr>
          <w:lang w:val="en-GB"/>
        </w:rPr>
        <w:t xml:space="preserve">), </w:t>
      </w:r>
      <w:r w:rsidR="00860E51">
        <w:rPr>
          <w:lang w:val="en-GB"/>
        </w:rPr>
        <w:t xml:space="preserve">and </w:t>
      </w:r>
      <w:del w:id="697" w:author="montazeaud" w:date="2025-02-07T10:36:00Z">
        <w:r w:rsidDel="009E2A2C">
          <w:rPr>
            <w:lang w:val="en-GB"/>
          </w:rPr>
          <w:delText xml:space="preserve">less </w:delText>
        </w:r>
      </w:del>
      <w:ins w:id="698" w:author="montazeaud" w:date="2025-02-07T10:36:00Z">
        <w:r w:rsidR="009E2A2C">
          <w:rPr>
            <w:lang w:val="en-GB"/>
          </w:rPr>
          <w:t xml:space="preserve">fewer </w:t>
        </w:r>
      </w:ins>
      <w:r>
        <w:rPr>
          <w:lang w:val="en-GB"/>
        </w:rPr>
        <w:t>tillers (Fig</w:t>
      </w:r>
      <w:ins w:id="699" w:author="montazeaud" w:date="2025-03-06T20:10:00Z">
        <w:r w:rsidR="00A6745C">
          <w:rPr>
            <w:lang w:val="en-GB"/>
          </w:rPr>
          <w:t>.</w:t>
        </w:r>
      </w:ins>
      <w:del w:id="700" w:author="montazeaud" w:date="2025-03-06T20:10:00Z">
        <w:r w:rsidDel="00A6745C">
          <w:rPr>
            <w:lang w:val="en-GB"/>
          </w:rPr>
          <w:delText>ure</w:delText>
        </w:r>
      </w:del>
      <w:r>
        <w:rPr>
          <w:lang w:val="en-GB"/>
        </w:rPr>
        <w:t xml:space="preserve"> 2</w:t>
      </w:r>
      <w:del w:id="701" w:author="montazeaud" w:date="2025-03-06T20:10:00Z">
        <w:r w:rsidR="007B6C68" w:rsidDel="00A6745C">
          <w:rPr>
            <w:lang w:val="en-GB"/>
          </w:rPr>
          <w:delText>e</w:delText>
        </w:r>
      </w:del>
      <w:ins w:id="702" w:author="montazeaud" w:date="2025-03-06T20:10:00Z">
        <w:r w:rsidR="00A6745C">
          <w:rPr>
            <w:lang w:val="en-GB"/>
          </w:rPr>
          <w:t>E</w:t>
        </w:r>
      </w:ins>
      <w:r>
        <w:rPr>
          <w:lang w:val="en-GB"/>
        </w:rPr>
        <w:t xml:space="preserve">), they </w:t>
      </w:r>
      <w:r w:rsidR="00860E51">
        <w:rPr>
          <w:lang w:val="en-GB"/>
        </w:rPr>
        <w:t>produced higher root biomass (Fig</w:t>
      </w:r>
      <w:ins w:id="703" w:author="montazeaud" w:date="2025-03-06T20:10:00Z">
        <w:r w:rsidR="00A6745C">
          <w:rPr>
            <w:lang w:val="en-GB"/>
          </w:rPr>
          <w:t>.</w:t>
        </w:r>
      </w:ins>
      <w:del w:id="704" w:author="montazeaud" w:date="2025-03-06T20:10:00Z">
        <w:r w:rsidR="00860E51" w:rsidDel="00A6745C">
          <w:rPr>
            <w:lang w:val="en-GB"/>
          </w:rPr>
          <w:delText>ure</w:delText>
        </w:r>
      </w:del>
      <w:r w:rsidR="00860E51">
        <w:rPr>
          <w:lang w:val="en-GB"/>
        </w:rPr>
        <w:t xml:space="preserve"> 2</w:t>
      </w:r>
      <w:del w:id="705" w:author="montazeaud" w:date="2025-03-06T20:10:00Z">
        <w:r w:rsidR="007B6C68" w:rsidDel="00A6745C">
          <w:rPr>
            <w:lang w:val="en-GB"/>
          </w:rPr>
          <w:delText>c</w:delText>
        </w:r>
      </w:del>
      <w:ins w:id="706" w:author="montazeaud" w:date="2025-03-06T20:10:00Z">
        <w:r w:rsidR="00A6745C">
          <w:rPr>
            <w:lang w:val="en-GB"/>
          </w:rPr>
          <w:t>C</w:t>
        </w:r>
      </w:ins>
      <w:r w:rsidR="00860E51">
        <w:rPr>
          <w:lang w:val="en-GB"/>
        </w:rPr>
        <w:t xml:space="preserve">), </w:t>
      </w:r>
      <w:r>
        <w:rPr>
          <w:lang w:val="en-GB"/>
        </w:rPr>
        <w:t>longer roots (Fig</w:t>
      </w:r>
      <w:ins w:id="707" w:author="montazeaud" w:date="2025-03-06T20:11:00Z">
        <w:r w:rsidR="00A6745C">
          <w:rPr>
            <w:lang w:val="en-GB"/>
          </w:rPr>
          <w:t>.</w:t>
        </w:r>
      </w:ins>
      <w:del w:id="708" w:author="montazeaud" w:date="2025-03-06T20:11:00Z">
        <w:r w:rsidDel="00A6745C">
          <w:rPr>
            <w:lang w:val="en-GB"/>
          </w:rPr>
          <w:delText>ure</w:delText>
        </w:r>
      </w:del>
      <w:r>
        <w:rPr>
          <w:lang w:val="en-GB"/>
        </w:rPr>
        <w:t xml:space="preserve"> 2</w:t>
      </w:r>
      <w:ins w:id="709" w:author="montazeaud" w:date="2025-03-06T20:11:00Z">
        <w:r w:rsidR="00A6745C">
          <w:rPr>
            <w:lang w:val="en-GB"/>
          </w:rPr>
          <w:t>H</w:t>
        </w:r>
      </w:ins>
      <w:del w:id="710" w:author="montazeaud" w:date="2025-03-06T20:11:00Z">
        <w:r w:rsidDel="00A6745C">
          <w:rPr>
            <w:lang w:val="en-GB"/>
          </w:rPr>
          <w:delText>h</w:delText>
        </w:r>
      </w:del>
      <w:r>
        <w:rPr>
          <w:lang w:val="en-GB"/>
        </w:rPr>
        <w:t xml:space="preserve">), </w:t>
      </w:r>
      <w:r w:rsidR="00860E51">
        <w:rPr>
          <w:lang w:val="en-GB"/>
        </w:rPr>
        <w:t xml:space="preserve">and had </w:t>
      </w:r>
      <w:r>
        <w:rPr>
          <w:lang w:val="en-GB"/>
        </w:rPr>
        <w:t>higher root areas (Fig</w:t>
      </w:r>
      <w:ins w:id="711" w:author="montazeaud" w:date="2025-03-06T20:11:00Z">
        <w:r w:rsidR="00A6745C">
          <w:rPr>
            <w:lang w:val="en-GB"/>
          </w:rPr>
          <w:t>.</w:t>
        </w:r>
      </w:ins>
      <w:del w:id="712" w:author="montazeaud" w:date="2025-03-06T20:11:00Z">
        <w:r w:rsidDel="00A6745C">
          <w:rPr>
            <w:lang w:val="en-GB"/>
          </w:rPr>
          <w:delText>ure</w:delText>
        </w:r>
      </w:del>
      <w:r>
        <w:rPr>
          <w:lang w:val="en-GB"/>
        </w:rPr>
        <w:t xml:space="preserve"> 2</w:t>
      </w:r>
      <w:ins w:id="713" w:author="montazeaud" w:date="2025-03-06T20:11:00Z">
        <w:r w:rsidR="00A6745C">
          <w:rPr>
            <w:lang w:val="en-GB"/>
          </w:rPr>
          <w:t>I</w:t>
        </w:r>
      </w:ins>
      <w:del w:id="714" w:author="montazeaud" w:date="2025-03-06T20:11:00Z">
        <w:r w:rsidDel="00A6745C">
          <w:rPr>
            <w:lang w:val="en-GB"/>
          </w:rPr>
          <w:delText>i</w:delText>
        </w:r>
      </w:del>
      <w:r>
        <w:rPr>
          <w:lang w:val="en-GB"/>
        </w:rPr>
        <w:t xml:space="preserve">) in the </w:t>
      </w:r>
      <w:r w:rsidR="00860E51">
        <w:rPr>
          <w:lang w:val="en-GB"/>
        </w:rPr>
        <w:t>R</w:t>
      </w:r>
      <w:r w:rsidR="00860E51" w:rsidRPr="00860E51">
        <w:rPr>
          <w:vertAlign w:val="superscript"/>
          <w:lang w:val="en-GB"/>
        </w:rPr>
        <w:t>-</w:t>
      </w:r>
      <w:r w:rsidR="00860E51">
        <w:rPr>
          <w:lang w:val="en-GB"/>
        </w:rPr>
        <w:t xml:space="preserve"> </w:t>
      </w:r>
      <w:r>
        <w:rPr>
          <w:lang w:val="en-GB"/>
        </w:rPr>
        <w:t xml:space="preserve">treatment. Consequently, the </w:t>
      </w:r>
      <w:proofErr w:type="spellStart"/>
      <w:r>
        <w:rPr>
          <w:lang w:val="en-GB"/>
        </w:rPr>
        <w:t>root:shoot</w:t>
      </w:r>
      <w:proofErr w:type="spellEnd"/>
      <w:r>
        <w:rPr>
          <w:lang w:val="en-GB"/>
        </w:rPr>
        <w:t xml:space="preserve"> ratio </w:t>
      </w:r>
      <w:r w:rsidR="00D273C9">
        <w:rPr>
          <w:lang w:val="en-GB"/>
        </w:rPr>
        <w:t xml:space="preserve">increased </w:t>
      </w:r>
      <w:r>
        <w:rPr>
          <w:lang w:val="en-GB"/>
        </w:rPr>
        <w:t xml:space="preserve">from 0.48 in the </w:t>
      </w:r>
      <w:r w:rsidR="000E2A8D">
        <w:rPr>
          <w:lang w:val="en-GB"/>
        </w:rPr>
        <w:t>R+ treatment</w:t>
      </w:r>
      <w:r>
        <w:rPr>
          <w:lang w:val="en-GB"/>
        </w:rPr>
        <w:t xml:space="preserve"> to 0.82 in the </w:t>
      </w:r>
      <w:r w:rsidR="000E2A8D">
        <w:rPr>
          <w:lang w:val="en-GB"/>
        </w:rPr>
        <w:t>R-</w:t>
      </w:r>
      <w:r>
        <w:rPr>
          <w:lang w:val="en-GB"/>
        </w:rPr>
        <w:t xml:space="preserve"> treatment (+71%, F</w:t>
      </w:r>
      <w:r>
        <w:rPr>
          <w:vertAlign w:val="subscript"/>
          <w:lang w:val="en-GB"/>
        </w:rPr>
        <w:t>1,87.78</w:t>
      </w:r>
      <w:r>
        <w:rPr>
          <w:lang w:val="en-GB"/>
        </w:rPr>
        <w:t xml:space="preserve"> = 3966.58, </w:t>
      </w:r>
      <w:r>
        <w:rPr>
          <w:i/>
          <w:lang w:val="en-GB"/>
        </w:rPr>
        <w:t>p</w:t>
      </w:r>
      <w:r>
        <w:rPr>
          <w:lang w:val="en-GB"/>
        </w:rPr>
        <w:t xml:space="preserve"> &lt; 0.001, Fig</w:t>
      </w:r>
      <w:ins w:id="715" w:author="montazeaud" w:date="2025-03-06T20:11:00Z">
        <w:r w:rsidR="00A6745C">
          <w:rPr>
            <w:lang w:val="en-GB"/>
          </w:rPr>
          <w:t>.</w:t>
        </w:r>
      </w:ins>
      <w:del w:id="716" w:author="montazeaud" w:date="2025-03-06T20:11:00Z">
        <w:r w:rsidDel="00A6745C">
          <w:rPr>
            <w:lang w:val="en-GB"/>
          </w:rPr>
          <w:delText>ure</w:delText>
        </w:r>
      </w:del>
      <w:r>
        <w:rPr>
          <w:lang w:val="en-GB"/>
        </w:rPr>
        <w:t xml:space="preserve"> 2</w:t>
      </w:r>
      <w:ins w:id="717" w:author="montazeaud" w:date="2025-03-06T20:11:00Z">
        <w:r w:rsidR="00A6745C">
          <w:rPr>
            <w:lang w:val="en-GB"/>
          </w:rPr>
          <w:t>G</w:t>
        </w:r>
      </w:ins>
      <w:del w:id="718" w:author="montazeaud" w:date="2025-03-06T20:11:00Z">
        <w:r w:rsidDel="00A6745C">
          <w:rPr>
            <w:lang w:val="en-GB"/>
          </w:rPr>
          <w:delText>g</w:delText>
        </w:r>
      </w:del>
      <w:r>
        <w:rPr>
          <w:lang w:val="en-GB"/>
        </w:rPr>
        <w:t>). Leaf nitrogen concentration</w:t>
      </w:r>
      <w:r w:rsidR="000E2A8D">
        <w:rPr>
          <w:lang w:val="en-GB"/>
        </w:rPr>
        <w:t xml:space="preserve"> also</w:t>
      </w:r>
      <w:r>
        <w:rPr>
          <w:lang w:val="en-GB"/>
        </w:rPr>
        <w:t xml:space="preserve"> increased in the </w:t>
      </w:r>
      <w:r w:rsidR="000E2A8D">
        <w:rPr>
          <w:lang w:val="en-GB"/>
        </w:rPr>
        <w:t>R-</w:t>
      </w:r>
      <w:r>
        <w:rPr>
          <w:lang w:val="en-GB"/>
        </w:rPr>
        <w:t xml:space="preserve"> treatment (3.32 vs 2.95%, F</w:t>
      </w:r>
      <w:r>
        <w:rPr>
          <w:vertAlign w:val="subscript"/>
          <w:lang w:val="en-GB"/>
        </w:rPr>
        <w:t>1,87.19</w:t>
      </w:r>
      <w:r>
        <w:rPr>
          <w:lang w:val="en-GB"/>
        </w:rPr>
        <w:t xml:space="preserve"> = 525.03, </w:t>
      </w:r>
      <w:r>
        <w:rPr>
          <w:i/>
          <w:lang w:val="en-GB"/>
        </w:rPr>
        <w:t>p</w:t>
      </w:r>
      <w:r>
        <w:rPr>
          <w:lang w:val="en-GB"/>
        </w:rPr>
        <w:t xml:space="preserve"> &lt; 0.001, Fig</w:t>
      </w:r>
      <w:ins w:id="719" w:author="montazeaud" w:date="2025-03-06T20:11:00Z">
        <w:r w:rsidR="00A6745C">
          <w:rPr>
            <w:lang w:val="en-GB"/>
          </w:rPr>
          <w:t>.</w:t>
        </w:r>
      </w:ins>
      <w:del w:id="720" w:author="montazeaud" w:date="2025-03-06T20:11:00Z">
        <w:r w:rsidDel="00A6745C">
          <w:rPr>
            <w:lang w:val="en-GB"/>
          </w:rPr>
          <w:delText>ure</w:delText>
        </w:r>
      </w:del>
      <w:r>
        <w:rPr>
          <w:lang w:val="en-GB"/>
        </w:rPr>
        <w:t xml:space="preserve"> </w:t>
      </w:r>
      <w:r w:rsidR="007B6C68">
        <w:rPr>
          <w:lang w:val="en-GB"/>
        </w:rPr>
        <w:t>2</w:t>
      </w:r>
      <w:del w:id="721" w:author="montazeaud" w:date="2025-03-06T20:11:00Z">
        <w:r w:rsidR="007B6C68" w:rsidDel="00A6745C">
          <w:rPr>
            <w:lang w:val="en-GB"/>
          </w:rPr>
          <w:delText>f</w:delText>
        </w:r>
      </w:del>
      <w:ins w:id="722" w:author="montazeaud" w:date="2025-03-06T20:11:00Z">
        <w:r w:rsidR="00A6745C">
          <w:rPr>
            <w:lang w:val="en-GB"/>
          </w:rPr>
          <w:t>F</w:t>
        </w:r>
      </w:ins>
      <w:r>
        <w:rPr>
          <w:lang w:val="en-GB"/>
        </w:rPr>
        <w:t xml:space="preserve">). </w:t>
      </w:r>
    </w:p>
    <w:p w14:paraId="655DC3E3" w14:textId="66F82914" w:rsidR="00B629AA" w:rsidRDefault="001F7CC5">
      <w:pPr>
        <w:pStyle w:val="Titre2"/>
        <w:rPr>
          <w:lang w:val="en-GB"/>
        </w:rPr>
      </w:pPr>
      <w:r>
        <w:rPr>
          <w:lang w:val="en-GB"/>
        </w:rPr>
        <w:t>Relative biomass of mixtures</w:t>
      </w:r>
    </w:p>
    <w:p w14:paraId="5930BA06" w14:textId="0EB44A57" w:rsidR="00B629AA" w:rsidRDefault="00BC61BC">
      <w:pPr>
        <w:rPr>
          <w:ins w:id="723" w:author="montazeaud" w:date="2025-02-07T10:36:00Z"/>
          <w:lang w:val="en-GB"/>
        </w:rPr>
      </w:pPr>
      <w:r>
        <w:rPr>
          <w:lang w:val="en-GB"/>
        </w:rPr>
        <w:t>RYT</w:t>
      </w:r>
      <w:r w:rsidR="001F7CC5">
        <w:rPr>
          <w:lang w:val="en-GB"/>
        </w:rPr>
        <w:t>s</w:t>
      </w:r>
      <w:r>
        <w:rPr>
          <w:lang w:val="en-GB"/>
        </w:rPr>
        <w:t xml:space="preserve"> </w:t>
      </w:r>
      <w:r w:rsidR="001F7CC5">
        <w:rPr>
          <w:lang w:val="en-GB"/>
        </w:rPr>
        <w:t>were significantly different between the R+ and R- treatments for all biomass components (</w:t>
      </w:r>
      <w:r w:rsidR="007C1730">
        <w:rPr>
          <w:lang w:val="en-GB"/>
        </w:rPr>
        <w:t>Fig</w:t>
      </w:r>
      <w:ins w:id="724" w:author="montazeaud" w:date="2025-03-06T20:11:00Z">
        <w:r w:rsidR="00A6745C">
          <w:rPr>
            <w:lang w:val="en-GB"/>
          </w:rPr>
          <w:t>.</w:t>
        </w:r>
      </w:ins>
      <w:del w:id="725" w:author="montazeaud" w:date="2025-03-06T20:11:00Z">
        <w:r w:rsidR="007C1730" w:rsidDel="00A6745C">
          <w:rPr>
            <w:lang w:val="en-GB"/>
          </w:rPr>
          <w:delText>ure</w:delText>
        </w:r>
      </w:del>
      <w:r w:rsidR="007C1730">
        <w:rPr>
          <w:lang w:val="en-GB"/>
        </w:rPr>
        <w:t xml:space="preserve"> 3 and </w:t>
      </w:r>
      <w:r w:rsidR="001F7CC5">
        <w:rPr>
          <w:lang w:val="en-GB"/>
        </w:rPr>
        <w:t xml:space="preserve">Supplementary Table </w:t>
      </w:r>
      <w:ins w:id="726" w:author="montazeaud" w:date="2025-03-06T20:11:00Z">
        <w:r w:rsidR="00A6745C">
          <w:rPr>
            <w:lang w:val="en-GB"/>
          </w:rPr>
          <w:t>S</w:t>
        </w:r>
      </w:ins>
      <w:r w:rsidR="001F7CC5">
        <w:rPr>
          <w:lang w:val="en-GB"/>
        </w:rPr>
        <w:t>5). In the R+ treatment, the biomass production of the mixtures did not significantly differ from the biomass expected from their pure stand components (</w:t>
      </w:r>
      <w:r w:rsidR="007C1730">
        <w:rPr>
          <w:lang w:val="en-GB"/>
        </w:rPr>
        <w:t xml:space="preserve">average RYT for total biomass = 0.99, </w:t>
      </w:r>
      <w:r w:rsidR="007C1730">
        <w:rPr>
          <w:i/>
          <w:lang w:val="en-GB"/>
        </w:rPr>
        <w:t>t</w:t>
      </w:r>
      <w:r w:rsidR="007C1730">
        <w:rPr>
          <w:vertAlign w:val="subscript"/>
          <w:lang w:val="en-GB"/>
        </w:rPr>
        <w:t>53</w:t>
      </w:r>
      <w:r w:rsidR="007C1730">
        <w:rPr>
          <w:lang w:val="en-GB"/>
        </w:rPr>
        <w:t xml:space="preserve"> = -0.46, </w:t>
      </w:r>
      <w:r w:rsidR="007C1730">
        <w:rPr>
          <w:i/>
          <w:lang w:val="en-GB"/>
        </w:rPr>
        <w:t>p</w:t>
      </w:r>
      <w:r w:rsidR="007C1730">
        <w:rPr>
          <w:lang w:val="en-GB"/>
        </w:rPr>
        <w:t xml:space="preserve"> = 0.0.6473, Fig</w:t>
      </w:r>
      <w:ins w:id="727" w:author="montazeaud" w:date="2025-03-06T20:11:00Z">
        <w:r w:rsidR="00A6745C">
          <w:rPr>
            <w:lang w:val="en-GB"/>
          </w:rPr>
          <w:t>.</w:t>
        </w:r>
      </w:ins>
      <w:del w:id="728" w:author="montazeaud" w:date="2025-03-06T20:11:00Z">
        <w:r w:rsidR="007C1730" w:rsidDel="00A6745C">
          <w:rPr>
            <w:lang w:val="en-GB"/>
          </w:rPr>
          <w:delText>ure</w:delText>
        </w:r>
      </w:del>
      <w:r w:rsidR="007C1730">
        <w:rPr>
          <w:lang w:val="en-GB"/>
        </w:rPr>
        <w:t xml:space="preserve"> 3</w:t>
      </w:r>
      <w:ins w:id="729" w:author="montazeaud" w:date="2025-03-06T20:11:00Z">
        <w:r w:rsidR="00A6745C">
          <w:rPr>
            <w:lang w:val="en-GB"/>
          </w:rPr>
          <w:t>A</w:t>
        </w:r>
      </w:ins>
      <w:del w:id="730" w:author="montazeaud" w:date="2025-03-06T20:11:00Z">
        <w:r w:rsidR="007C1730" w:rsidDel="00A6745C">
          <w:rPr>
            <w:lang w:val="en-GB"/>
          </w:rPr>
          <w:delText>a</w:delText>
        </w:r>
      </w:del>
      <w:r w:rsidR="007C1730">
        <w:rPr>
          <w:lang w:val="en-GB"/>
        </w:rPr>
        <w:t xml:space="preserve">; average RYT for shoot biomass = 1.00, </w:t>
      </w:r>
      <w:r w:rsidR="007C1730">
        <w:rPr>
          <w:i/>
          <w:lang w:val="en-GB"/>
        </w:rPr>
        <w:t>t</w:t>
      </w:r>
      <w:r w:rsidR="007C1730" w:rsidRPr="007C1730">
        <w:rPr>
          <w:iCs/>
          <w:vertAlign w:val="subscript"/>
          <w:lang w:val="en-GB"/>
        </w:rPr>
        <w:t>53</w:t>
      </w:r>
      <w:r w:rsidR="007C1730">
        <w:rPr>
          <w:lang w:val="en-GB"/>
        </w:rPr>
        <w:t xml:space="preserve"> = -0.05, </w:t>
      </w:r>
      <w:r w:rsidR="007C1730">
        <w:rPr>
          <w:i/>
          <w:lang w:val="en-GB"/>
        </w:rPr>
        <w:t>p</w:t>
      </w:r>
      <w:r w:rsidR="007C1730">
        <w:rPr>
          <w:lang w:val="en-GB"/>
        </w:rPr>
        <w:t xml:space="preserve"> = 0.9632, Fig</w:t>
      </w:r>
      <w:ins w:id="731" w:author="montazeaud" w:date="2025-03-06T20:11:00Z">
        <w:r w:rsidR="00A6745C">
          <w:rPr>
            <w:lang w:val="en-GB"/>
          </w:rPr>
          <w:t>.</w:t>
        </w:r>
      </w:ins>
      <w:del w:id="732" w:author="montazeaud" w:date="2025-03-06T20:11:00Z">
        <w:r w:rsidR="007C1730" w:rsidDel="00A6745C">
          <w:rPr>
            <w:lang w:val="en-GB"/>
          </w:rPr>
          <w:delText>ure</w:delText>
        </w:r>
      </w:del>
      <w:r w:rsidR="007C1730">
        <w:rPr>
          <w:lang w:val="en-GB"/>
        </w:rPr>
        <w:t xml:space="preserve"> 3</w:t>
      </w:r>
      <w:ins w:id="733" w:author="montazeaud" w:date="2025-03-06T20:11:00Z">
        <w:r w:rsidR="00A6745C">
          <w:rPr>
            <w:lang w:val="en-GB"/>
          </w:rPr>
          <w:t>B</w:t>
        </w:r>
      </w:ins>
      <w:del w:id="734" w:author="montazeaud" w:date="2025-03-06T20:11:00Z">
        <w:r w:rsidR="007C1730" w:rsidDel="00A6745C">
          <w:rPr>
            <w:lang w:val="en-GB"/>
          </w:rPr>
          <w:delText>b</w:delText>
        </w:r>
      </w:del>
      <w:r w:rsidR="007C1730">
        <w:rPr>
          <w:lang w:val="en-GB"/>
        </w:rPr>
        <w:t xml:space="preserve">; average RYT for root biomass = 0.99, </w:t>
      </w:r>
      <w:r w:rsidR="007C1730">
        <w:rPr>
          <w:i/>
          <w:lang w:val="en-GB"/>
        </w:rPr>
        <w:t>t</w:t>
      </w:r>
      <w:r w:rsidR="007C1730">
        <w:rPr>
          <w:vertAlign w:val="subscript"/>
          <w:lang w:val="en-GB"/>
        </w:rPr>
        <w:t>53</w:t>
      </w:r>
      <w:r w:rsidR="007C1730">
        <w:rPr>
          <w:lang w:val="en-GB"/>
        </w:rPr>
        <w:t xml:space="preserve"> = -0.75, </w:t>
      </w:r>
      <w:r w:rsidR="007C1730">
        <w:rPr>
          <w:i/>
          <w:lang w:val="en-GB"/>
        </w:rPr>
        <w:t>p</w:t>
      </w:r>
      <w:r w:rsidR="007C1730">
        <w:rPr>
          <w:lang w:val="en-GB"/>
        </w:rPr>
        <w:t xml:space="preserve"> = 0.4568, Fig</w:t>
      </w:r>
      <w:ins w:id="735" w:author="montazeaud" w:date="2025-03-06T20:11:00Z">
        <w:r w:rsidR="00A6745C">
          <w:rPr>
            <w:lang w:val="en-GB"/>
          </w:rPr>
          <w:t>.</w:t>
        </w:r>
      </w:ins>
      <w:del w:id="736" w:author="montazeaud" w:date="2025-03-06T20:11:00Z">
        <w:r w:rsidR="007C1730" w:rsidDel="00A6745C">
          <w:rPr>
            <w:lang w:val="en-GB"/>
          </w:rPr>
          <w:delText>ure</w:delText>
        </w:r>
      </w:del>
      <w:r w:rsidR="007C1730">
        <w:rPr>
          <w:lang w:val="en-GB"/>
        </w:rPr>
        <w:t xml:space="preserve"> 3</w:t>
      </w:r>
      <w:del w:id="737" w:author="montazeaud" w:date="2025-03-06T20:12:00Z">
        <w:r w:rsidR="007C1730" w:rsidDel="00A6745C">
          <w:rPr>
            <w:lang w:val="en-GB"/>
          </w:rPr>
          <w:delText>c</w:delText>
        </w:r>
      </w:del>
      <w:ins w:id="738" w:author="montazeaud" w:date="2025-03-06T20:12:00Z">
        <w:r w:rsidR="00A6745C">
          <w:rPr>
            <w:lang w:val="en-GB"/>
          </w:rPr>
          <w:t>C</w:t>
        </w:r>
      </w:ins>
      <w:r w:rsidR="001F7CC5">
        <w:rPr>
          <w:lang w:val="en-GB"/>
        </w:rPr>
        <w:t xml:space="preserve">). In contrast, in the R- treatment, </w:t>
      </w:r>
      <w:r>
        <w:rPr>
          <w:lang w:val="en-GB"/>
        </w:rPr>
        <w:t xml:space="preserve">mixtures produced </w:t>
      </w:r>
      <w:r w:rsidR="001F7CC5">
        <w:rPr>
          <w:lang w:val="en-GB"/>
        </w:rPr>
        <w:t xml:space="preserve">significantly </w:t>
      </w:r>
      <w:r>
        <w:rPr>
          <w:lang w:val="en-GB"/>
        </w:rPr>
        <w:t xml:space="preserve">less biomass than expected from the biomass of their components grown in pure stands </w:t>
      </w:r>
      <w:r w:rsidR="007C1730">
        <w:rPr>
          <w:lang w:val="en-GB"/>
        </w:rPr>
        <w:t xml:space="preserve">(average RYT for total biomass = 0.92, </w:t>
      </w:r>
      <w:r w:rsidR="007C1730">
        <w:rPr>
          <w:i/>
          <w:lang w:val="en-GB"/>
        </w:rPr>
        <w:t>t</w:t>
      </w:r>
      <w:r w:rsidR="007C1730">
        <w:rPr>
          <w:vertAlign w:val="subscript"/>
          <w:lang w:val="en-GB"/>
        </w:rPr>
        <w:t>53</w:t>
      </w:r>
      <w:r w:rsidR="007C1730">
        <w:rPr>
          <w:lang w:val="en-GB"/>
        </w:rPr>
        <w:t xml:space="preserve"> = -6.18, </w:t>
      </w:r>
      <w:r w:rsidR="007C1730">
        <w:rPr>
          <w:i/>
          <w:lang w:val="en-GB"/>
        </w:rPr>
        <w:t>p</w:t>
      </w:r>
      <w:r w:rsidR="007C1730">
        <w:rPr>
          <w:lang w:val="en-GB"/>
        </w:rPr>
        <w:t xml:space="preserve"> &lt; 0.001, Fig</w:t>
      </w:r>
      <w:ins w:id="739" w:author="montazeaud" w:date="2025-03-06T20:12:00Z">
        <w:r w:rsidR="00A6745C">
          <w:rPr>
            <w:lang w:val="en-GB"/>
          </w:rPr>
          <w:t>.</w:t>
        </w:r>
      </w:ins>
      <w:del w:id="740" w:author="montazeaud" w:date="2025-03-06T20:12:00Z">
        <w:r w:rsidR="007C1730" w:rsidDel="00A6745C">
          <w:rPr>
            <w:lang w:val="en-GB"/>
          </w:rPr>
          <w:delText>ure</w:delText>
        </w:r>
      </w:del>
      <w:r w:rsidR="007C1730">
        <w:rPr>
          <w:lang w:val="en-GB"/>
        </w:rPr>
        <w:t xml:space="preserve"> 3</w:t>
      </w:r>
      <w:ins w:id="741" w:author="montazeaud" w:date="2025-03-06T20:12:00Z">
        <w:r w:rsidR="00A6745C">
          <w:rPr>
            <w:lang w:val="en-GB"/>
          </w:rPr>
          <w:t>A</w:t>
        </w:r>
      </w:ins>
      <w:del w:id="742" w:author="montazeaud" w:date="2025-03-06T20:12:00Z">
        <w:r w:rsidR="007C1730" w:rsidDel="00A6745C">
          <w:rPr>
            <w:lang w:val="en-GB"/>
          </w:rPr>
          <w:delText>a</w:delText>
        </w:r>
      </w:del>
      <w:r w:rsidR="007C1730">
        <w:rPr>
          <w:lang w:val="en-GB"/>
        </w:rPr>
        <w:t xml:space="preserve">; average RYT for shoot biomass = 0.94, </w:t>
      </w:r>
      <w:r w:rsidR="007C1730">
        <w:rPr>
          <w:i/>
          <w:lang w:val="en-GB"/>
        </w:rPr>
        <w:t>t</w:t>
      </w:r>
      <w:r w:rsidR="007C1730" w:rsidRPr="007C1730">
        <w:rPr>
          <w:iCs/>
          <w:vertAlign w:val="subscript"/>
          <w:lang w:val="en-GB"/>
        </w:rPr>
        <w:t>53</w:t>
      </w:r>
      <w:r w:rsidR="007C1730">
        <w:rPr>
          <w:lang w:val="en-GB"/>
        </w:rPr>
        <w:t xml:space="preserve"> = -4.29, </w:t>
      </w:r>
      <w:r w:rsidR="007C1730">
        <w:rPr>
          <w:i/>
          <w:lang w:val="en-GB"/>
        </w:rPr>
        <w:t>p</w:t>
      </w:r>
      <w:r w:rsidR="007C1730">
        <w:rPr>
          <w:lang w:val="en-GB"/>
        </w:rPr>
        <w:t xml:space="preserve"> &lt; 0.001, Fig</w:t>
      </w:r>
      <w:ins w:id="743" w:author="montazeaud" w:date="2025-03-06T20:12:00Z">
        <w:r w:rsidR="00A6745C">
          <w:rPr>
            <w:lang w:val="en-GB"/>
          </w:rPr>
          <w:t>.</w:t>
        </w:r>
      </w:ins>
      <w:del w:id="744" w:author="montazeaud" w:date="2025-03-06T20:12:00Z">
        <w:r w:rsidR="007C1730" w:rsidDel="00A6745C">
          <w:rPr>
            <w:lang w:val="en-GB"/>
          </w:rPr>
          <w:delText>ure</w:delText>
        </w:r>
      </w:del>
      <w:r w:rsidR="007C1730">
        <w:rPr>
          <w:lang w:val="en-GB"/>
        </w:rPr>
        <w:t xml:space="preserve"> 3</w:t>
      </w:r>
      <w:ins w:id="745" w:author="montazeaud" w:date="2025-03-06T20:12:00Z">
        <w:r w:rsidR="00A6745C">
          <w:rPr>
            <w:lang w:val="en-GB"/>
          </w:rPr>
          <w:t>B</w:t>
        </w:r>
      </w:ins>
      <w:del w:id="746" w:author="montazeaud" w:date="2025-03-06T20:12:00Z">
        <w:r w:rsidR="007C1730" w:rsidDel="00A6745C">
          <w:rPr>
            <w:lang w:val="en-GB"/>
          </w:rPr>
          <w:delText>b</w:delText>
        </w:r>
      </w:del>
      <w:r w:rsidR="007C1730">
        <w:rPr>
          <w:lang w:val="en-GB"/>
        </w:rPr>
        <w:t xml:space="preserve">; average RYT for root biomass = 0.94, </w:t>
      </w:r>
      <w:r w:rsidR="007C1730">
        <w:rPr>
          <w:i/>
          <w:lang w:val="en-GB"/>
        </w:rPr>
        <w:t>t</w:t>
      </w:r>
      <w:r w:rsidR="007C1730">
        <w:rPr>
          <w:vertAlign w:val="subscript"/>
          <w:lang w:val="en-GB"/>
        </w:rPr>
        <w:t>53</w:t>
      </w:r>
      <w:r w:rsidR="007C1730">
        <w:rPr>
          <w:lang w:val="en-GB"/>
        </w:rPr>
        <w:t xml:space="preserve"> = -6.83, </w:t>
      </w:r>
      <w:r w:rsidR="007C1730">
        <w:rPr>
          <w:i/>
          <w:lang w:val="en-GB"/>
        </w:rPr>
        <w:t>p</w:t>
      </w:r>
      <w:r w:rsidR="007C1730">
        <w:rPr>
          <w:lang w:val="en-GB"/>
        </w:rPr>
        <w:t xml:space="preserve"> &lt; 0.001, Fig</w:t>
      </w:r>
      <w:ins w:id="747" w:author="montazeaud" w:date="2025-03-06T20:12:00Z">
        <w:r w:rsidR="00A6745C">
          <w:rPr>
            <w:lang w:val="en-GB"/>
          </w:rPr>
          <w:t>.</w:t>
        </w:r>
      </w:ins>
      <w:del w:id="748" w:author="montazeaud" w:date="2025-03-06T20:12:00Z">
        <w:r w:rsidR="007C1730" w:rsidDel="00A6745C">
          <w:rPr>
            <w:lang w:val="en-GB"/>
          </w:rPr>
          <w:delText>ure</w:delText>
        </w:r>
      </w:del>
      <w:r w:rsidR="007C1730">
        <w:rPr>
          <w:lang w:val="en-GB"/>
        </w:rPr>
        <w:t xml:space="preserve"> 3</w:t>
      </w:r>
      <w:ins w:id="749" w:author="montazeaud" w:date="2025-03-06T20:12:00Z">
        <w:r w:rsidR="00A6745C">
          <w:rPr>
            <w:lang w:val="en-GB"/>
          </w:rPr>
          <w:t>C</w:t>
        </w:r>
      </w:ins>
      <w:del w:id="750" w:author="montazeaud" w:date="2025-03-06T20:12:00Z">
        <w:r w:rsidR="007C1730" w:rsidDel="00A6745C">
          <w:rPr>
            <w:lang w:val="en-GB"/>
          </w:rPr>
          <w:delText>c</w:delText>
        </w:r>
      </w:del>
      <w:r w:rsidR="007C1730">
        <w:rPr>
          <w:lang w:val="en-GB"/>
        </w:rPr>
        <w:t>).</w:t>
      </w:r>
    </w:p>
    <w:p w14:paraId="7D72A496" w14:textId="70A82BB9" w:rsidR="009E2A2C" w:rsidRDefault="009E2A2C">
      <w:pPr>
        <w:pStyle w:val="Titre2"/>
        <w:rPr>
          <w:ins w:id="751" w:author="montazeaud" w:date="2025-02-07T10:38:00Z"/>
          <w:lang w:val="en-GB"/>
        </w:rPr>
        <w:pPrChange w:id="752" w:author="montazeaud" w:date="2025-02-07T10:38:00Z">
          <w:pPr/>
        </w:pPrChange>
      </w:pPr>
      <w:ins w:id="753" w:author="montazeaud" w:date="2025-02-07T10:38:00Z">
        <w:r>
          <w:rPr>
            <w:lang w:val="en-GB"/>
          </w:rPr>
          <w:t>Ecological effects underlying the relative biomass of the mixtures</w:t>
        </w:r>
      </w:ins>
    </w:p>
    <w:p w14:paraId="7EA25569" w14:textId="3F622FFF" w:rsidR="009E2A2C" w:rsidRDefault="006E5C4D">
      <w:pPr>
        <w:rPr>
          <w:lang w:val="en-GB"/>
        </w:rPr>
      </w:pPr>
      <w:ins w:id="754" w:author="montazeaud" w:date="2025-02-07T10:46:00Z">
        <w:r>
          <w:rPr>
            <w:lang w:val="en-GB"/>
          </w:rPr>
          <w:t xml:space="preserve">Complementarity and selection effects were </w:t>
        </w:r>
      </w:ins>
      <w:ins w:id="755" w:author="montazeaud" w:date="2025-02-07T10:47:00Z">
        <w:r>
          <w:rPr>
            <w:lang w:val="en-GB"/>
          </w:rPr>
          <w:t xml:space="preserve">both </w:t>
        </w:r>
      </w:ins>
      <w:ins w:id="756" w:author="montazeaud" w:date="2025-02-07T10:46:00Z">
        <w:r>
          <w:rPr>
            <w:lang w:val="en-GB"/>
          </w:rPr>
          <w:t xml:space="preserve">significantly smaller in the R- than in the R+ treatment for all biomass </w:t>
        </w:r>
      </w:ins>
      <w:ins w:id="757" w:author="montazeaud" w:date="2025-02-07T10:47:00Z">
        <w:r>
          <w:rPr>
            <w:lang w:val="en-GB"/>
          </w:rPr>
          <w:t>components</w:t>
        </w:r>
      </w:ins>
      <w:ins w:id="758" w:author="montazeaud" w:date="2025-02-07T11:00:00Z">
        <w:r w:rsidR="00751677">
          <w:rPr>
            <w:lang w:val="en-GB"/>
          </w:rPr>
          <w:t>, except selection effect</w:t>
        </w:r>
      </w:ins>
      <w:ins w:id="759" w:author="montazeaud" w:date="2025-02-07T11:05:00Z">
        <w:r w:rsidR="00842CEB">
          <w:rPr>
            <w:lang w:val="en-GB"/>
          </w:rPr>
          <w:t>s</w:t>
        </w:r>
      </w:ins>
      <w:ins w:id="760" w:author="montazeaud" w:date="2025-02-07T11:00:00Z">
        <w:r w:rsidR="00751677">
          <w:rPr>
            <w:lang w:val="en-GB"/>
          </w:rPr>
          <w:t xml:space="preserve"> on root biomass that were not significantly different between the two treatments</w:t>
        </w:r>
      </w:ins>
      <w:ins w:id="761" w:author="montazeaud" w:date="2025-02-07T11:05:00Z">
        <w:r w:rsidR="00842CEB">
          <w:rPr>
            <w:lang w:val="en-GB"/>
          </w:rPr>
          <w:t xml:space="preserve"> (Supplementar</w:t>
        </w:r>
      </w:ins>
      <w:ins w:id="762" w:author="montazeaud" w:date="2025-02-07T11:06:00Z">
        <w:r w:rsidR="00842CEB">
          <w:rPr>
            <w:lang w:val="en-GB"/>
          </w:rPr>
          <w:t xml:space="preserve">y Table </w:t>
        </w:r>
      </w:ins>
      <w:ins w:id="763" w:author="montazeaud" w:date="2025-03-06T20:19:00Z">
        <w:r w:rsidR="00D01397">
          <w:rPr>
            <w:lang w:val="en-GB"/>
          </w:rPr>
          <w:t>S</w:t>
        </w:r>
      </w:ins>
      <w:ins w:id="764" w:author="montazeaud" w:date="2025-02-07T11:06:00Z">
        <w:r w:rsidR="00842CEB">
          <w:rPr>
            <w:lang w:val="en-GB"/>
          </w:rPr>
          <w:t>6)</w:t>
        </w:r>
      </w:ins>
      <w:ins w:id="765" w:author="montazeaud" w:date="2025-02-07T10:47:00Z">
        <w:r>
          <w:rPr>
            <w:lang w:val="en-GB"/>
          </w:rPr>
          <w:t>. In the R+ treatment</w:t>
        </w:r>
      </w:ins>
      <w:ins w:id="766" w:author="montazeaud" w:date="2025-02-07T11:05:00Z">
        <w:r w:rsidR="00842CEB">
          <w:rPr>
            <w:lang w:val="en-GB"/>
          </w:rPr>
          <w:t>,</w:t>
        </w:r>
      </w:ins>
      <w:ins w:id="767" w:author="montazeaud" w:date="2025-02-07T10:47:00Z">
        <w:r>
          <w:rPr>
            <w:lang w:val="en-GB"/>
          </w:rPr>
          <w:t xml:space="preserve"> </w:t>
        </w:r>
        <w:r>
          <w:rPr>
            <w:lang w:val="en-GB"/>
          </w:rPr>
          <w:lastRenderedPageBreak/>
          <w:t>c</w:t>
        </w:r>
      </w:ins>
      <w:ins w:id="768" w:author="montazeaud" w:date="2025-02-07T10:39:00Z">
        <w:r w:rsidR="009E2A2C">
          <w:rPr>
            <w:lang w:val="en-GB"/>
          </w:rPr>
          <w:t>omplementarity and selection effects were not significant</w:t>
        </w:r>
      </w:ins>
      <w:ins w:id="769" w:author="montazeaud" w:date="2025-02-07T10:47:00Z">
        <w:r>
          <w:rPr>
            <w:lang w:val="en-GB"/>
          </w:rPr>
          <w:t>ly different from 0</w:t>
        </w:r>
      </w:ins>
      <w:ins w:id="770" w:author="montazeaud" w:date="2025-02-07T10:43:00Z">
        <w:r w:rsidR="009E2A2C">
          <w:rPr>
            <w:lang w:val="en-GB"/>
          </w:rPr>
          <w:t xml:space="preserve"> </w:t>
        </w:r>
      </w:ins>
      <w:ins w:id="771" w:author="montazeaud" w:date="2025-02-07T10:47:00Z">
        <w:r>
          <w:rPr>
            <w:lang w:val="en-GB"/>
          </w:rPr>
          <w:t>for</w:t>
        </w:r>
      </w:ins>
      <w:ins w:id="772" w:author="montazeaud" w:date="2025-02-07T10:43:00Z">
        <w:r w:rsidR="009E2A2C">
          <w:rPr>
            <w:lang w:val="en-GB"/>
          </w:rPr>
          <w:t xml:space="preserve"> aboveground biomass and total biomass</w:t>
        </w:r>
      </w:ins>
      <w:ins w:id="773" w:author="montazeaud" w:date="2025-02-07T10:47:00Z">
        <w:r>
          <w:rPr>
            <w:lang w:val="en-GB"/>
          </w:rPr>
          <w:t xml:space="preserve">, </w:t>
        </w:r>
      </w:ins>
      <w:ins w:id="774" w:author="montazeaud" w:date="2025-02-27T17:12:00Z">
        <w:r w:rsidR="00D046F2">
          <w:rPr>
            <w:lang w:val="en-GB"/>
          </w:rPr>
          <w:t>whereas</w:t>
        </w:r>
      </w:ins>
      <w:ins w:id="775" w:author="montazeaud" w:date="2025-02-07T10:47:00Z">
        <w:r>
          <w:rPr>
            <w:lang w:val="en-GB"/>
          </w:rPr>
          <w:t xml:space="preserve"> </w:t>
        </w:r>
      </w:ins>
      <w:ins w:id="776" w:author="montazeaud" w:date="2025-02-27T17:12:00Z">
        <w:r w:rsidR="00D046F2">
          <w:rPr>
            <w:lang w:val="en-GB"/>
          </w:rPr>
          <w:t xml:space="preserve">the </w:t>
        </w:r>
      </w:ins>
      <w:ins w:id="777" w:author="montazeaud" w:date="2025-02-07T10:43:00Z">
        <w:r w:rsidR="009E2A2C">
          <w:rPr>
            <w:lang w:val="en-GB"/>
          </w:rPr>
          <w:t xml:space="preserve">selection effect </w:t>
        </w:r>
      </w:ins>
      <w:ins w:id="778" w:author="montazeaud" w:date="2025-02-27T17:12:00Z">
        <w:r w:rsidR="00D046F2">
          <w:rPr>
            <w:lang w:val="en-GB"/>
          </w:rPr>
          <w:t>was</w:t>
        </w:r>
      </w:ins>
      <w:ins w:id="779" w:author="montazeaud" w:date="2025-02-07T10:43:00Z">
        <w:r w:rsidR="009E2A2C">
          <w:rPr>
            <w:lang w:val="en-GB"/>
          </w:rPr>
          <w:t xml:space="preserve"> significantly negative </w:t>
        </w:r>
      </w:ins>
      <w:ins w:id="780" w:author="montazeaud" w:date="2025-02-07T10:48:00Z">
        <w:r>
          <w:rPr>
            <w:lang w:val="en-GB"/>
          </w:rPr>
          <w:t>for</w:t>
        </w:r>
      </w:ins>
      <w:ins w:id="781" w:author="montazeaud" w:date="2025-02-07T10:44:00Z">
        <w:r w:rsidR="009E2A2C">
          <w:rPr>
            <w:lang w:val="en-GB"/>
          </w:rPr>
          <w:t xml:space="preserve"> root biomass</w:t>
        </w:r>
      </w:ins>
      <w:ins w:id="782" w:author="montazeaud" w:date="2025-02-07T11:07:00Z">
        <w:r w:rsidR="00842CEB">
          <w:rPr>
            <w:lang w:val="en-GB"/>
          </w:rPr>
          <w:t xml:space="preserve"> (Fig</w:t>
        </w:r>
      </w:ins>
      <w:ins w:id="783" w:author="montazeaud" w:date="2025-03-06T20:12:00Z">
        <w:r w:rsidR="00A6745C">
          <w:rPr>
            <w:lang w:val="en-GB"/>
          </w:rPr>
          <w:t>.</w:t>
        </w:r>
      </w:ins>
      <w:ins w:id="784" w:author="montazeaud" w:date="2025-02-07T11:07:00Z">
        <w:r w:rsidR="00842CEB">
          <w:rPr>
            <w:lang w:val="en-GB"/>
          </w:rPr>
          <w:t xml:space="preserve"> 4)</w:t>
        </w:r>
      </w:ins>
      <w:ins w:id="785" w:author="montazeaud" w:date="2025-02-07T10:44:00Z">
        <w:r w:rsidR="009E2A2C">
          <w:rPr>
            <w:lang w:val="en-GB"/>
          </w:rPr>
          <w:t xml:space="preserve">. </w:t>
        </w:r>
      </w:ins>
      <w:ins w:id="786" w:author="montazeaud" w:date="2025-02-27T17:13:00Z">
        <w:r w:rsidR="00D046F2">
          <w:rPr>
            <w:lang w:val="en-GB"/>
          </w:rPr>
          <w:t>In contrast, i</w:t>
        </w:r>
      </w:ins>
      <w:ins w:id="787" w:author="montazeaud" w:date="2025-02-07T10:44:00Z">
        <w:r w:rsidR="009E2A2C">
          <w:rPr>
            <w:lang w:val="en-GB"/>
          </w:rPr>
          <w:t xml:space="preserve">n the R- treatment, </w:t>
        </w:r>
      </w:ins>
      <w:ins w:id="788" w:author="montazeaud" w:date="2025-02-10T14:23:00Z">
        <w:r w:rsidR="00B31820">
          <w:rPr>
            <w:lang w:val="en-GB"/>
          </w:rPr>
          <w:t xml:space="preserve">in contrasts, </w:t>
        </w:r>
      </w:ins>
      <w:ins w:id="789" w:author="montazeaud" w:date="2025-02-07T10:45:00Z">
        <w:r>
          <w:rPr>
            <w:lang w:val="en-GB"/>
          </w:rPr>
          <w:t>both complementarity and selection effects were significantly negative for all biomass components</w:t>
        </w:r>
      </w:ins>
      <w:ins w:id="790" w:author="montazeaud" w:date="2025-02-07T11:07:00Z">
        <w:r w:rsidR="00842CEB">
          <w:rPr>
            <w:lang w:val="en-GB"/>
          </w:rPr>
          <w:t xml:space="preserve"> (Fig</w:t>
        </w:r>
      </w:ins>
      <w:ins w:id="791" w:author="montazeaud" w:date="2025-03-06T20:12:00Z">
        <w:r w:rsidR="00A6745C">
          <w:rPr>
            <w:lang w:val="en-GB"/>
          </w:rPr>
          <w:t>.</w:t>
        </w:r>
      </w:ins>
      <w:ins w:id="792" w:author="montazeaud" w:date="2025-02-07T11:07:00Z">
        <w:r w:rsidR="00842CEB">
          <w:rPr>
            <w:lang w:val="en-GB"/>
          </w:rPr>
          <w:t xml:space="preserve"> 4)</w:t>
        </w:r>
      </w:ins>
      <w:ins w:id="793" w:author="montazeaud" w:date="2025-02-07T10:45:00Z">
        <w:r>
          <w:rPr>
            <w:lang w:val="en-GB"/>
          </w:rPr>
          <w:t xml:space="preserve">. </w:t>
        </w:r>
      </w:ins>
      <w:ins w:id="794" w:author="montazeaud" w:date="2025-02-07T10:48:00Z">
        <w:r>
          <w:rPr>
            <w:lang w:val="en-GB"/>
          </w:rPr>
          <w:t xml:space="preserve">Complementarity effects were </w:t>
        </w:r>
      </w:ins>
      <w:ins w:id="795" w:author="montazeaud" w:date="2025-02-07T11:03:00Z">
        <w:r w:rsidR="00842CEB">
          <w:rPr>
            <w:lang w:val="en-GB"/>
          </w:rPr>
          <w:t xml:space="preserve">overall </w:t>
        </w:r>
      </w:ins>
      <w:ins w:id="796" w:author="montazeaud" w:date="2025-02-07T11:05:00Z">
        <w:r w:rsidR="00842CEB">
          <w:rPr>
            <w:lang w:val="en-GB"/>
          </w:rPr>
          <w:t>stronger</w:t>
        </w:r>
      </w:ins>
      <w:ins w:id="797" w:author="montazeaud" w:date="2025-02-07T10:48:00Z">
        <w:r>
          <w:rPr>
            <w:lang w:val="en-GB"/>
          </w:rPr>
          <w:t xml:space="preserve"> than selection effects</w:t>
        </w:r>
      </w:ins>
      <w:ins w:id="798" w:author="montazeaud" w:date="2025-02-07T14:19:00Z">
        <w:r w:rsidR="002A7C82">
          <w:rPr>
            <w:lang w:val="en-GB"/>
          </w:rPr>
          <w:t xml:space="preserve">, </w:t>
        </w:r>
      </w:ins>
      <w:ins w:id="799" w:author="montazeaud" w:date="2025-02-07T11:09:00Z">
        <w:r w:rsidR="0016024E">
          <w:rPr>
            <w:lang w:val="en-GB"/>
          </w:rPr>
          <w:t>e.g., for total biomass,</w:t>
        </w:r>
      </w:ins>
      <w:ins w:id="800" w:author="montazeaud" w:date="2025-02-07T14:20:00Z">
        <w:r w:rsidR="002A7C82">
          <w:rPr>
            <w:lang w:val="en-GB"/>
          </w:rPr>
          <w:t xml:space="preserve"> mean</w:t>
        </w:r>
      </w:ins>
      <w:ins w:id="801" w:author="montazeaud" w:date="2025-02-07T11:09:00Z">
        <w:r w:rsidR="0016024E">
          <w:rPr>
            <w:lang w:val="en-GB"/>
          </w:rPr>
          <w:t xml:space="preserve"> </w:t>
        </w:r>
      </w:ins>
      <w:ins w:id="802" w:author="montazeaud" w:date="2025-02-07T10:58:00Z">
        <w:r w:rsidR="00751677">
          <w:rPr>
            <w:lang w:val="en-GB"/>
          </w:rPr>
          <w:t xml:space="preserve">complementarity effect = -57.90 </w:t>
        </w:r>
      </w:ins>
      <w:ins w:id="803" w:author="montazeaud" w:date="2025-02-07T11:09:00Z">
        <w:r w:rsidR="0016024E">
          <w:rPr>
            <w:rFonts w:cs="Times New Roman"/>
            <w:lang w:val="en-GB"/>
          </w:rPr>
          <w:t>±</w:t>
        </w:r>
      </w:ins>
      <w:ins w:id="804" w:author="montazeaud" w:date="2025-02-07T10:59:00Z">
        <w:r w:rsidR="00751677">
          <w:rPr>
            <w:lang w:val="en-GB"/>
          </w:rPr>
          <w:t xml:space="preserve"> 148.35</w:t>
        </w:r>
      </w:ins>
      <w:ins w:id="805" w:author="montazeaud" w:date="2025-02-07T11:10:00Z">
        <w:r w:rsidR="0016024E">
          <w:rPr>
            <w:lang w:val="en-GB"/>
          </w:rPr>
          <w:t xml:space="preserve"> mg</w:t>
        </w:r>
      </w:ins>
      <w:ins w:id="806" w:author="montazeaud" w:date="2025-02-07T10:59:00Z">
        <w:r w:rsidR="00751677">
          <w:rPr>
            <w:lang w:val="en-GB"/>
          </w:rPr>
          <w:t>,</w:t>
        </w:r>
      </w:ins>
      <w:ins w:id="807" w:author="montazeaud" w:date="2025-02-07T14:20:00Z">
        <w:r w:rsidR="002A7C82">
          <w:rPr>
            <w:lang w:val="en-GB"/>
          </w:rPr>
          <w:t xml:space="preserve"> mean</w:t>
        </w:r>
      </w:ins>
      <w:ins w:id="808" w:author="montazeaud" w:date="2025-02-07T10:59:00Z">
        <w:r w:rsidR="00751677">
          <w:rPr>
            <w:lang w:val="en-GB"/>
          </w:rPr>
          <w:t xml:space="preserve"> selection effect = -3.80 </w:t>
        </w:r>
      </w:ins>
      <w:ins w:id="809" w:author="montazeaud" w:date="2025-02-07T11:09:00Z">
        <w:r w:rsidR="0016024E">
          <w:rPr>
            <w:rFonts w:cs="Times New Roman"/>
            <w:lang w:val="en-GB"/>
          </w:rPr>
          <w:t>±</w:t>
        </w:r>
        <w:r w:rsidR="0016024E">
          <w:rPr>
            <w:lang w:val="en-GB"/>
          </w:rPr>
          <w:t xml:space="preserve"> </w:t>
        </w:r>
      </w:ins>
      <w:ins w:id="810" w:author="montazeaud" w:date="2025-02-07T10:59:00Z">
        <w:r w:rsidR="00751677">
          <w:rPr>
            <w:lang w:val="en-GB"/>
          </w:rPr>
          <w:t>15.76</w:t>
        </w:r>
      </w:ins>
      <w:ins w:id="811" w:author="montazeaud" w:date="2025-02-07T11:10:00Z">
        <w:r w:rsidR="0016024E">
          <w:rPr>
            <w:lang w:val="en-GB"/>
          </w:rPr>
          <w:t xml:space="preserve"> mg</w:t>
        </w:r>
      </w:ins>
      <w:ins w:id="812" w:author="montazeaud" w:date="2025-02-07T14:20:00Z">
        <w:r w:rsidR="002A7C82">
          <w:rPr>
            <w:lang w:val="en-GB"/>
          </w:rPr>
          <w:t xml:space="preserve"> (mean </w:t>
        </w:r>
        <w:r w:rsidR="002A7C82">
          <w:rPr>
            <w:rFonts w:cs="Times New Roman"/>
            <w:lang w:val="en-GB"/>
          </w:rPr>
          <w:t>±</w:t>
        </w:r>
        <w:r w:rsidR="002A7C82">
          <w:rPr>
            <w:lang w:val="en-GB"/>
          </w:rPr>
          <w:t xml:space="preserve"> </w:t>
        </w:r>
        <w:proofErr w:type="spellStart"/>
        <w:r w:rsidR="002A7C82">
          <w:rPr>
            <w:lang w:val="en-GB"/>
          </w:rPr>
          <w:t>s.d.</w:t>
        </w:r>
        <w:proofErr w:type="spellEnd"/>
        <w:r w:rsidR="002A7C82">
          <w:rPr>
            <w:lang w:val="en-GB"/>
          </w:rPr>
          <w:t>)</w:t>
        </w:r>
      </w:ins>
      <w:ins w:id="813" w:author="montazeaud" w:date="2025-02-07T11:01:00Z">
        <w:r w:rsidR="00751677">
          <w:rPr>
            <w:lang w:val="en-GB"/>
          </w:rPr>
          <w:t xml:space="preserve">. </w:t>
        </w:r>
      </w:ins>
    </w:p>
    <w:p w14:paraId="3D5D5ADC" w14:textId="39159EA1" w:rsidR="00B629AA" w:rsidRDefault="00BC61BC">
      <w:pPr>
        <w:pStyle w:val="Titre2"/>
        <w:rPr>
          <w:lang w:val="en-GB"/>
        </w:rPr>
      </w:pPr>
      <w:r>
        <w:rPr>
          <w:lang w:val="en-GB"/>
        </w:rPr>
        <w:t xml:space="preserve">Effect of </w:t>
      </w:r>
      <w:r w:rsidR="002E330B">
        <w:rPr>
          <w:lang w:val="en-GB"/>
        </w:rPr>
        <w:t>trait composition</w:t>
      </w:r>
      <w:r>
        <w:rPr>
          <w:lang w:val="en-GB"/>
        </w:rPr>
        <w:t xml:space="preserve"> on mix</w:t>
      </w:r>
      <w:r w:rsidR="002E330B">
        <w:rPr>
          <w:lang w:val="en-GB"/>
        </w:rPr>
        <w:t>ture</w:t>
      </w:r>
      <w:r>
        <w:rPr>
          <w:lang w:val="en-GB"/>
        </w:rPr>
        <w:t xml:space="preserve"> biomass</w:t>
      </w:r>
    </w:p>
    <w:p w14:paraId="2232F13F" w14:textId="199FA8B0" w:rsidR="00BD378D" w:rsidRDefault="00BC61BC">
      <w:pPr>
        <w:rPr>
          <w:ins w:id="814" w:author="montazeaud" w:date="2025-02-07T15:14:00Z"/>
          <w:lang w:val="en-GB"/>
        </w:rPr>
      </w:pPr>
      <w:r>
        <w:rPr>
          <w:lang w:val="en-GB"/>
        </w:rPr>
        <w:t>RYTs were highly variable in both treatments (Fig</w:t>
      </w:r>
      <w:ins w:id="815" w:author="montazeaud" w:date="2025-03-06T20:12:00Z">
        <w:r w:rsidR="00A6745C">
          <w:rPr>
            <w:lang w:val="en-GB"/>
          </w:rPr>
          <w:t>.</w:t>
        </w:r>
      </w:ins>
      <w:del w:id="816" w:author="montazeaud" w:date="2025-03-06T20:12:00Z">
        <w:r w:rsidDel="00A6745C">
          <w:rPr>
            <w:lang w:val="en-GB"/>
          </w:rPr>
          <w:delText>ure</w:delText>
        </w:r>
      </w:del>
      <w:r>
        <w:rPr>
          <w:lang w:val="en-GB"/>
        </w:rPr>
        <w:t xml:space="preserve"> 3). The trait composition of the mixtures poorly explained RYT variability </w:t>
      </w:r>
      <w:r w:rsidR="0038194C">
        <w:rPr>
          <w:lang w:val="en-GB"/>
        </w:rPr>
        <w:t xml:space="preserve">in </w:t>
      </w:r>
      <w:r>
        <w:rPr>
          <w:lang w:val="en-GB"/>
        </w:rPr>
        <w:t xml:space="preserve">total biomass </w:t>
      </w:r>
      <w:r w:rsidR="0038194C">
        <w:rPr>
          <w:lang w:val="en-GB"/>
        </w:rPr>
        <w:t xml:space="preserve">observed </w:t>
      </w:r>
      <w:r>
        <w:rPr>
          <w:lang w:val="en-GB"/>
        </w:rPr>
        <w:t xml:space="preserve">in the </w:t>
      </w:r>
      <w:r w:rsidR="009B2076">
        <w:rPr>
          <w:lang w:val="en-GB"/>
        </w:rPr>
        <w:t>R+</w:t>
      </w:r>
      <w:r>
        <w:rPr>
          <w:lang w:val="en-GB"/>
        </w:rPr>
        <w:t xml:space="preserve"> treatment (Fig</w:t>
      </w:r>
      <w:ins w:id="817" w:author="montazeaud" w:date="2025-03-06T20:12:00Z">
        <w:r w:rsidR="00A6745C">
          <w:rPr>
            <w:lang w:val="en-GB"/>
          </w:rPr>
          <w:t>.</w:t>
        </w:r>
      </w:ins>
      <w:del w:id="818" w:author="montazeaud" w:date="2025-03-06T20:12:00Z">
        <w:r w:rsidDel="00A6745C">
          <w:rPr>
            <w:lang w:val="en-GB"/>
          </w:rPr>
          <w:delText>ure</w:delText>
        </w:r>
      </w:del>
      <w:r>
        <w:rPr>
          <w:lang w:val="en-GB"/>
        </w:rPr>
        <w:t xml:space="preserve"> </w:t>
      </w:r>
      <w:del w:id="819" w:author="montazeaud" w:date="2025-02-07T18:03:00Z">
        <w:r w:rsidDel="008E0B2E">
          <w:rPr>
            <w:lang w:val="en-GB"/>
          </w:rPr>
          <w:delText>4</w:delText>
        </w:r>
      </w:del>
      <w:ins w:id="820" w:author="montazeaud" w:date="2025-02-07T18:03:00Z">
        <w:r w:rsidR="008E0B2E">
          <w:rPr>
            <w:lang w:val="en-GB"/>
          </w:rPr>
          <w:t>5</w:t>
        </w:r>
      </w:ins>
      <w:del w:id="821" w:author="montazeaud" w:date="2025-03-06T20:12:00Z">
        <w:r w:rsidDel="00A6745C">
          <w:rPr>
            <w:lang w:val="en-GB"/>
          </w:rPr>
          <w:delText>a</w:delText>
        </w:r>
      </w:del>
      <w:ins w:id="822" w:author="montazeaud" w:date="2025-03-06T20:12:00Z">
        <w:r w:rsidR="00A6745C">
          <w:rPr>
            <w:lang w:val="en-GB"/>
          </w:rPr>
          <w:t>A</w:t>
        </w:r>
      </w:ins>
      <w:r>
        <w:rPr>
          <w:lang w:val="en-GB"/>
        </w:rPr>
        <w:t>, average adjusted R² over the top ten models = 0.</w:t>
      </w:r>
      <w:r w:rsidR="00A01139">
        <w:rPr>
          <w:lang w:val="en-GB"/>
        </w:rPr>
        <w:t>10</w:t>
      </w:r>
      <w:r>
        <w:rPr>
          <w:lang w:val="en-GB"/>
        </w:rPr>
        <w:t>). In contrast, trait</w:t>
      </w:r>
      <w:r w:rsidR="0038194C">
        <w:rPr>
          <w:lang w:val="en-GB"/>
        </w:rPr>
        <w:t xml:space="preserve"> composition</w:t>
      </w:r>
      <w:r>
        <w:rPr>
          <w:lang w:val="en-GB"/>
        </w:rPr>
        <w:t xml:space="preserve"> explain</w:t>
      </w:r>
      <w:r w:rsidR="0038194C">
        <w:rPr>
          <w:lang w:val="en-GB"/>
        </w:rPr>
        <w:t>ed up to</w:t>
      </w:r>
      <w:r>
        <w:rPr>
          <w:lang w:val="en-GB"/>
        </w:rPr>
        <w:t xml:space="preserve"> 49% of RYT variation in the </w:t>
      </w:r>
      <w:r w:rsidR="000E2A8D">
        <w:rPr>
          <w:lang w:val="en-GB"/>
        </w:rPr>
        <w:t>R-</w:t>
      </w:r>
      <w:r>
        <w:rPr>
          <w:lang w:val="en-GB"/>
        </w:rPr>
        <w:t xml:space="preserve"> treatment (Fig</w:t>
      </w:r>
      <w:ins w:id="823" w:author="montazeaud" w:date="2025-03-06T20:12:00Z">
        <w:r w:rsidR="00A6745C">
          <w:rPr>
            <w:lang w:val="en-GB"/>
          </w:rPr>
          <w:t xml:space="preserve">. </w:t>
        </w:r>
      </w:ins>
      <w:del w:id="824" w:author="montazeaud" w:date="2025-03-06T20:12:00Z">
        <w:r w:rsidDel="00A6745C">
          <w:rPr>
            <w:lang w:val="en-GB"/>
          </w:rPr>
          <w:delText xml:space="preserve">ure </w:delText>
        </w:r>
      </w:del>
      <w:del w:id="825" w:author="montazeaud" w:date="2025-02-07T18:03:00Z">
        <w:r w:rsidDel="008E0B2E">
          <w:rPr>
            <w:lang w:val="en-GB"/>
          </w:rPr>
          <w:delText>4</w:delText>
        </w:r>
      </w:del>
      <w:ins w:id="826" w:author="montazeaud" w:date="2025-02-07T18:03:00Z">
        <w:r w:rsidR="008E0B2E">
          <w:rPr>
            <w:lang w:val="en-GB"/>
          </w:rPr>
          <w:t>5</w:t>
        </w:r>
      </w:ins>
      <w:ins w:id="827" w:author="montazeaud" w:date="2025-03-06T20:12:00Z">
        <w:r w:rsidR="00A6745C">
          <w:rPr>
            <w:lang w:val="en-GB"/>
          </w:rPr>
          <w:t>B</w:t>
        </w:r>
      </w:ins>
      <w:del w:id="828" w:author="montazeaud" w:date="2025-03-06T20:12:00Z">
        <w:r w:rsidDel="00A6745C">
          <w:rPr>
            <w:lang w:val="en-GB"/>
          </w:rPr>
          <w:delText>b</w:delText>
        </w:r>
      </w:del>
      <w:r>
        <w:rPr>
          <w:lang w:val="en-GB"/>
        </w:rPr>
        <w:t xml:space="preserve">). Most of this variability was explained by the average root area of the two </w:t>
      </w:r>
      <w:r w:rsidR="00C04938">
        <w:rPr>
          <w:lang w:val="en-GB"/>
        </w:rPr>
        <w:t>varieties</w:t>
      </w:r>
      <w:r>
        <w:rPr>
          <w:lang w:val="en-GB"/>
        </w:rPr>
        <w:t xml:space="preserve"> </w:t>
      </w:r>
      <w:r w:rsidR="002323C8">
        <w:rPr>
          <w:lang w:val="en-GB"/>
        </w:rPr>
        <w:t xml:space="preserve">grown in mixture </w:t>
      </w:r>
      <w:r>
        <w:rPr>
          <w:lang w:val="en-GB"/>
        </w:rPr>
        <w:t>(R² = 47% in a model with average root area as the single explanatory variable), which had a negative effect on RYT (Fig</w:t>
      </w:r>
      <w:ins w:id="829" w:author="montazeaud" w:date="2025-03-06T20:12:00Z">
        <w:r w:rsidR="00A6745C">
          <w:rPr>
            <w:lang w:val="en-GB"/>
          </w:rPr>
          <w:t>.</w:t>
        </w:r>
      </w:ins>
      <w:del w:id="830" w:author="montazeaud" w:date="2025-03-06T20:12:00Z">
        <w:r w:rsidDel="00A6745C">
          <w:rPr>
            <w:lang w:val="en-GB"/>
          </w:rPr>
          <w:delText>ure</w:delText>
        </w:r>
      </w:del>
      <w:r>
        <w:rPr>
          <w:lang w:val="en-GB"/>
        </w:rPr>
        <w:t xml:space="preserve"> </w:t>
      </w:r>
      <w:ins w:id="831" w:author="montazeaud" w:date="2025-02-07T18:03:00Z">
        <w:r w:rsidR="008E0B2E">
          <w:rPr>
            <w:lang w:val="en-GB"/>
          </w:rPr>
          <w:t>5</w:t>
        </w:r>
      </w:ins>
      <w:del w:id="832" w:author="montazeaud" w:date="2025-02-07T18:03:00Z">
        <w:r w:rsidDel="008E0B2E">
          <w:rPr>
            <w:lang w:val="en-GB"/>
          </w:rPr>
          <w:delText>4</w:delText>
        </w:r>
      </w:del>
      <w:ins w:id="833" w:author="montazeaud" w:date="2025-03-06T20:13:00Z">
        <w:r w:rsidR="00A6745C">
          <w:rPr>
            <w:lang w:val="en-GB"/>
          </w:rPr>
          <w:t>B</w:t>
        </w:r>
      </w:ins>
      <w:del w:id="834" w:author="montazeaud" w:date="2025-03-06T20:12:00Z">
        <w:r w:rsidDel="00A6745C">
          <w:rPr>
            <w:lang w:val="en-GB"/>
          </w:rPr>
          <w:delText>b</w:delText>
        </w:r>
      </w:del>
      <w:r>
        <w:rPr>
          <w:lang w:val="en-GB"/>
        </w:rPr>
        <w:t xml:space="preserve">, Supplementary Table </w:t>
      </w:r>
      <w:ins w:id="835" w:author="montazeaud" w:date="2025-03-06T20:13:00Z">
        <w:r w:rsidR="00A6745C">
          <w:rPr>
            <w:lang w:val="en-GB"/>
          </w:rPr>
          <w:t>S</w:t>
        </w:r>
      </w:ins>
      <w:ins w:id="836" w:author="montazeaud" w:date="2025-02-07T18:03:00Z">
        <w:r w:rsidR="008E0B2E">
          <w:rPr>
            <w:lang w:val="en-GB"/>
          </w:rPr>
          <w:t>7</w:t>
        </w:r>
      </w:ins>
      <w:del w:id="837" w:author="montazeaud" w:date="2025-02-07T18:03:00Z">
        <w:r w:rsidR="000E2A8D" w:rsidDel="008E0B2E">
          <w:rPr>
            <w:lang w:val="en-GB"/>
          </w:rPr>
          <w:delText>6</w:delText>
        </w:r>
      </w:del>
      <w:r>
        <w:rPr>
          <w:lang w:val="en-GB"/>
        </w:rPr>
        <w:t>)</w:t>
      </w:r>
      <w:r w:rsidR="006869A7">
        <w:rPr>
          <w:lang w:val="en-GB"/>
        </w:rPr>
        <w:t xml:space="preserve">: mixing two genotypes with higher average root area </w:t>
      </w:r>
      <w:ins w:id="838" w:author="montazeaud" w:date="2025-02-07T15:32:00Z">
        <w:r w:rsidR="00053180">
          <w:rPr>
            <w:lang w:val="en-GB"/>
          </w:rPr>
          <w:t xml:space="preserve">in pure stands </w:t>
        </w:r>
      </w:ins>
      <w:r w:rsidR="006869A7">
        <w:rPr>
          <w:lang w:val="en-GB"/>
        </w:rPr>
        <w:t>resulted in a decreas</w:t>
      </w:r>
      <w:r w:rsidR="00D00E0E">
        <w:rPr>
          <w:lang w:val="en-GB"/>
        </w:rPr>
        <w:t>e in</w:t>
      </w:r>
      <w:r w:rsidR="006869A7">
        <w:rPr>
          <w:lang w:val="en-GB"/>
        </w:rPr>
        <w:t xml:space="preserve"> biomass production in mixture</w:t>
      </w:r>
      <w:del w:id="839" w:author="montazeaud" w:date="2025-02-07T15:32:00Z">
        <w:r w:rsidR="006869A7" w:rsidDel="00053180">
          <w:rPr>
            <w:lang w:val="en-GB"/>
          </w:rPr>
          <w:delText xml:space="preserve"> compared to pure stands</w:delText>
        </w:r>
      </w:del>
      <w:r w:rsidR="006869A7">
        <w:rPr>
          <w:lang w:val="en-GB"/>
        </w:rPr>
        <w:t>.</w:t>
      </w:r>
      <w:r>
        <w:rPr>
          <w:lang w:val="en-GB"/>
        </w:rPr>
        <w:t xml:space="preserve"> We obtained </w:t>
      </w:r>
      <w:r w:rsidR="002323C8">
        <w:rPr>
          <w:lang w:val="en-GB"/>
        </w:rPr>
        <w:t xml:space="preserve">similar </w:t>
      </w:r>
      <w:r>
        <w:rPr>
          <w:lang w:val="en-GB"/>
        </w:rPr>
        <w:t>results when performing the analysis on shoot biomass alone (Supplementary Fig</w:t>
      </w:r>
      <w:del w:id="840" w:author="montazeaud" w:date="2025-03-06T20:13:00Z">
        <w:r w:rsidDel="00A6745C">
          <w:rPr>
            <w:lang w:val="en-GB"/>
          </w:rPr>
          <w:delText>ure</w:delText>
        </w:r>
      </w:del>
      <w:ins w:id="841" w:author="montazeaud" w:date="2025-03-06T20:13:00Z">
        <w:r w:rsidR="00A6745C">
          <w:rPr>
            <w:lang w:val="en-GB"/>
          </w:rPr>
          <w:t>.</w:t>
        </w:r>
      </w:ins>
      <w:r>
        <w:rPr>
          <w:lang w:val="en-GB"/>
        </w:rPr>
        <w:t xml:space="preserve"> </w:t>
      </w:r>
      <w:r w:rsidR="000E2A8D">
        <w:rPr>
          <w:lang w:val="en-GB"/>
        </w:rPr>
        <w:t>2</w:t>
      </w:r>
      <w:ins w:id="842" w:author="montazeaud" w:date="2025-03-06T20:13:00Z">
        <w:r w:rsidR="00A6745C">
          <w:rPr>
            <w:lang w:val="en-GB"/>
          </w:rPr>
          <w:t xml:space="preserve">A </w:t>
        </w:r>
      </w:ins>
      <w:del w:id="843" w:author="montazeaud" w:date="2025-03-06T20:13:00Z">
        <w:r w:rsidDel="00A6745C">
          <w:rPr>
            <w:lang w:val="en-GB"/>
          </w:rPr>
          <w:delText xml:space="preserve">a </w:delText>
        </w:r>
      </w:del>
      <w:r>
        <w:rPr>
          <w:lang w:val="en-GB"/>
        </w:rPr>
        <w:t xml:space="preserve">and </w:t>
      </w:r>
      <w:ins w:id="844" w:author="montazeaud" w:date="2025-03-06T20:13:00Z">
        <w:r w:rsidR="00A6745C">
          <w:rPr>
            <w:lang w:val="en-GB"/>
          </w:rPr>
          <w:t>B</w:t>
        </w:r>
      </w:ins>
      <w:del w:id="845" w:author="montazeaud" w:date="2025-03-06T20:13:00Z">
        <w:r w:rsidR="000E2A8D" w:rsidDel="00A6745C">
          <w:rPr>
            <w:lang w:val="en-GB"/>
          </w:rPr>
          <w:delText>2</w:delText>
        </w:r>
        <w:r w:rsidDel="00A6745C">
          <w:rPr>
            <w:lang w:val="en-GB"/>
          </w:rPr>
          <w:delText>b</w:delText>
        </w:r>
      </w:del>
      <w:r>
        <w:rPr>
          <w:lang w:val="en-GB"/>
        </w:rPr>
        <w:t>, Supplementary Table</w:t>
      </w:r>
      <w:r w:rsidR="002323C8">
        <w:rPr>
          <w:lang w:val="en-GB"/>
        </w:rPr>
        <w:t xml:space="preserve"> </w:t>
      </w:r>
      <w:ins w:id="846" w:author="montazeaud" w:date="2025-03-06T20:13:00Z">
        <w:r w:rsidR="00A6745C">
          <w:rPr>
            <w:lang w:val="en-GB"/>
          </w:rPr>
          <w:t>S</w:t>
        </w:r>
      </w:ins>
      <w:del w:id="847" w:author="montazeaud" w:date="2025-02-07T18:04:00Z">
        <w:r w:rsidR="000E2A8D" w:rsidDel="008E0B2E">
          <w:rPr>
            <w:lang w:val="en-GB"/>
          </w:rPr>
          <w:delText>6</w:delText>
        </w:r>
      </w:del>
      <w:ins w:id="848" w:author="montazeaud" w:date="2025-02-07T18:04:00Z">
        <w:r w:rsidR="008E0B2E">
          <w:rPr>
            <w:lang w:val="en-GB"/>
          </w:rPr>
          <w:t>7</w:t>
        </w:r>
      </w:ins>
      <w:r>
        <w:rPr>
          <w:lang w:val="en-GB"/>
        </w:rPr>
        <w:t xml:space="preserve">). </w:t>
      </w:r>
      <w:r w:rsidR="004F6142">
        <w:rPr>
          <w:lang w:val="en-GB"/>
        </w:rPr>
        <w:t>T</w:t>
      </w:r>
      <w:r>
        <w:rPr>
          <w:lang w:val="en-GB"/>
        </w:rPr>
        <w:t xml:space="preserve">raits had higher explanatory power on root biomass RYT in the </w:t>
      </w:r>
      <w:r w:rsidR="000E2A8D">
        <w:rPr>
          <w:lang w:val="en-GB"/>
        </w:rPr>
        <w:t>R+</w:t>
      </w:r>
      <w:r>
        <w:rPr>
          <w:lang w:val="en-GB"/>
        </w:rPr>
        <w:t xml:space="preserve"> treatment (Supplementary Fig</w:t>
      </w:r>
      <w:ins w:id="849" w:author="montazeaud" w:date="2025-03-06T20:13:00Z">
        <w:r w:rsidR="00A6745C">
          <w:rPr>
            <w:lang w:val="en-GB"/>
          </w:rPr>
          <w:t>.</w:t>
        </w:r>
      </w:ins>
      <w:del w:id="850" w:author="montazeaud" w:date="2025-03-06T20:13:00Z">
        <w:r w:rsidDel="00A6745C">
          <w:rPr>
            <w:lang w:val="en-GB"/>
          </w:rPr>
          <w:delText>ure</w:delText>
        </w:r>
      </w:del>
      <w:r>
        <w:rPr>
          <w:lang w:val="en-GB"/>
        </w:rPr>
        <w:t xml:space="preserve"> </w:t>
      </w:r>
      <w:r w:rsidR="000E2A8D">
        <w:rPr>
          <w:lang w:val="en-GB"/>
        </w:rPr>
        <w:t>2</w:t>
      </w:r>
      <w:ins w:id="851" w:author="montazeaud" w:date="2025-03-06T20:13:00Z">
        <w:r w:rsidR="00A6745C">
          <w:rPr>
            <w:lang w:val="en-GB"/>
          </w:rPr>
          <w:t>C</w:t>
        </w:r>
      </w:ins>
      <w:del w:id="852" w:author="montazeaud" w:date="2025-03-06T20:13:00Z">
        <w:r w:rsidDel="00A6745C">
          <w:rPr>
            <w:lang w:val="en-GB"/>
          </w:rPr>
          <w:delText>c</w:delText>
        </w:r>
      </w:del>
      <w:r>
        <w:rPr>
          <w:lang w:val="en-GB"/>
        </w:rPr>
        <w:t>, average adjusted R² over the top ten models = 0.3</w:t>
      </w:r>
      <w:r w:rsidR="00C04938">
        <w:rPr>
          <w:lang w:val="en-GB"/>
        </w:rPr>
        <w:t>4</w:t>
      </w:r>
      <w:r>
        <w:rPr>
          <w:lang w:val="en-GB"/>
        </w:rPr>
        <w:t xml:space="preserve">), with strong negative effects of average leaf number and average root area. In the </w:t>
      </w:r>
      <w:r w:rsidR="000E2A8D">
        <w:rPr>
          <w:lang w:val="en-GB"/>
        </w:rPr>
        <w:t>R-</w:t>
      </w:r>
      <w:r>
        <w:rPr>
          <w:lang w:val="en-GB"/>
        </w:rPr>
        <w:t xml:space="preserve"> treatment, however, as for the other biomass components, average root area was the main explanatory trait with a negative effect on RYT (Supplementary Fig</w:t>
      </w:r>
      <w:ins w:id="853" w:author="montazeaud" w:date="2025-03-06T20:13:00Z">
        <w:r w:rsidR="00A6745C">
          <w:rPr>
            <w:lang w:val="en-GB"/>
          </w:rPr>
          <w:t>.</w:t>
        </w:r>
      </w:ins>
      <w:del w:id="854" w:author="montazeaud" w:date="2025-03-06T20:13:00Z">
        <w:r w:rsidDel="00A6745C">
          <w:rPr>
            <w:lang w:val="en-GB"/>
          </w:rPr>
          <w:delText>ure</w:delText>
        </w:r>
      </w:del>
      <w:r>
        <w:rPr>
          <w:lang w:val="en-GB"/>
        </w:rPr>
        <w:t xml:space="preserve"> </w:t>
      </w:r>
      <w:r w:rsidR="000E2A8D">
        <w:rPr>
          <w:lang w:val="en-GB"/>
        </w:rPr>
        <w:t>2</w:t>
      </w:r>
      <w:del w:id="855" w:author="montazeaud" w:date="2025-03-06T20:13:00Z">
        <w:r w:rsidDel="00A6745C">
          <w:rPr>
            <w:lang w:val="en-GB"/>
          </w:rPr>
          <w:delText>d</w:delText>
        </w:r>
      </w:del>
      <w:ins w:id="856" w:author="montazeaud" w:date="2025-03-06T20:13:00Z">
        <w:r w:rsidR="00A6745C">
          <w:rPr>
            <w:lang w:val="en-GB"/>
          </w:rPr>
          <w:t>D</w:t>
        </w:r>
      </w:ins>
      <w:r w:rsidR="004F6142">
        <w:rPr>
          <w:lang w:val="en-GB"/>
        </w:rPr>
        <w:t xml:space="preserve">). </w:t>
      </w:r>
    </w:p>
    <w:p w14:paraId="57477D82" w14:textId="6F4061FB" w:rsidR="00BD378D" w:rsidRDefault="00BD378D">
      <w:pPr>
        <w:rPr>
          <w:ins w:id="857" w:author="montazeaud" w:date="2025-02-07T15:20:00Z"/>
          <w:lang w:val="en-GB"/>
        </w:rPr>
      </w:pPr>
      <w:ins w:id="858" w:author="montazeaud" w:date="2025-02-07T15:19:00Z">
        <w:r>
          <w:rPr>
            <w:lang w:val="en-GB"/>
          </w:rPr>
          <w:t>Th</w:t>
        </w:r>
      </w:ins>
      <w:ins w:id="859" w:author="montazeaud" w:date="2025-02-07T15:23:00Z">
        <w:r>
          <w:rPr>
            <w:lang w:val="en-GB"/>
          </w:rPr>
          <w:t xml:space="preserve">e negative relationship between </w:t>
        </w:r>
      </w:ins>
      <w:ins w:id="860" w:author="montazeaud" w:date="2025-02-07T15:24:00Z">
        <w:r w:rsidR="00053180">
          <w:rPr>
            <w:lang w:val="en-GB"/>
          </w:rPr>
          <w:t xml:space="preserve">average </w:t>
        </w:r>
      </w:ins>
      <w:ins w:id="861" w:author="montazeaud" w:date="2025-02-07T15:23:00Z">
        <w:r>
          <w:rPr>
            <w:lang w:val="en-GB"/>
          </w:rPr>
          <w:t xml:space="preserve">root area and RYT </w:t>
        </w:r>
      </w:ins>
      <w:ins w:id="862" w:author="montazeaud" w:date="2025-02-07T15:19:00Z">
        <w:r>
          <w:rPr>
            <w:lang w:val="en-GB"/>
          </w:rPr>
          <w:t>was mostly driven by a ne</w:t>
        </w:r>
      </w:ins>
      <w:ins w:id="863" w:author="montazeaud" w:date="2025-02-07T15:20:00Z">
        <w:r>
          <w:rPr>
            <w:lang w:val="en-GB"/>
          </w:rPr>
          <w:t xml:space="preserve">gative </w:t>
        </w:r>
      </w:ins>
      <w:ins w:id="864" w:author="montazeaud" w:date="2025-02-07T15:24:00Z">
        <w:r>
          <w:rPr>
            <w:lang w:val="en-GB"/>
          </w:rPr>
          <w:t>relationship between</w:t>
        </w:r>
      </w:ins>
      <w:ins w:id="865" w:author="montazeaud" w:date="2025-02-07T15:20:00Z">
        <w:r>
          <w:rPr>
            <w:lang w:val="en-GB"/>
          </w:rPr>
          <w:t xml:space="preserve"> </w:t>
        </w:r>
      </w:ins>
      <w:ins w:id="866" w:author="montazeaud" w:date="2025-02-07T15:24:00Z">
        <w:r w:rsidR="00053180">
          <w:rPr>
            <w:lang w:val="en-GB"/>
          </w:rPr>
          <w:t xml:space="preserve">average </w:t>
        </w:r>
      </w:ins>
      <w:ins w:id="867" w:author="montazeaud" w:date="2025-02-07T15:20:00Z">
        <w:r>
          <w:rPr>
            <w:lang w:val="en-GB"/>
          </w:rPr>
          <w:t xml:space="preserve">root area </w:t>
        </w:r>
      </w:ins>
      <w:ins w:id="868" w:author="montazeaud" w:date="2025-02-07T15:24:00Z">
        <w:r>
          <w:rPr>
            <w:lang w:val="en-GB"/>
          </w:rPr>
          <w:t>and</w:t>
        </w:r>
      </w:ins>
      <w:ins w:id="869" w:author="montazeaud" w:date="2025-02-07T15:20:00Z">
        <w:r>
          <w:rPr>
            <w:lang w:val="en-GB"/>
          </w:rPr>
          <w:t xml:space="preserve"> complementarity effect</w:t>
        </w:r>
      </w:ins>
      <w:ins w:id="870" w:author="montazeaud" w:date="2025-02-07T15:24:00Z">
        <w:r w:rsidR="00053180">
          <w:rPr>
            <w:lang w:val="en-GB"/>
          </w:rPr>
          <w:t>s</w:t>
        </w:r>
      </w:ins>
      <w:ins w:id="871" w:author="montazeaud" w:date="2025-02-27T17:18:00Z">
        <w:r w:rsidR="00D046F2">
          <w:rPr>
            <w:lang w:val="en-GB"/>
          </w:rPr>
          <w:t xml:space="preserve"> in R-</w:t>
        </w:r>
      </w:ins>
      <w:ins w:id="872" w:author="montazeaud" w:date="2025-02-07T15:20:00Z">
        <w:r>
          <w:rPr>
            <w:lang w:val="en-GB"/>
          </w:rPr>
          <w:t xml:space="preserve">: mixing two varieties with high root areas in </w:t>
        </w:r>
      </w:ins>
      <w:ins w:id="873" w:author="montazeaud" w:date="2025-02-07T15:31:00Z">
        <w:r w:rsidR="00053180">
          <w:rPr>
            <w:lang w:val="en-GB"/>
          </w:rPr>
          <w:t>pure stands</w:t>
        </w:r>
      </w:ins>
      <w:ins w:id="874" w:author="montazeaud" w:date="2025-02-07T15:20:00Z">
        <w:r>
          <w:rPr>
            <w:lang w:val="en-GB"/>
          </w:rPr>
          <w:t xml:space="preserve"> </w:t>
        </w:r>
      </w:ins>
      <w:ins w:id="875" w:author="montazeaud" w:date="2025-02-07T15:31:00Z">
        <w:r w:rsidR="00053180">
          <w:rPr>
            <w:lang w:val="en-GB"/>
          </w:rPr>
          <w:t>reduced</w:t>
        </w:r>
      </w:ins>
      <w:ins w:id="876" w:author="montazeaud" w:date="2025-02-07T15:20:00Z">
        <w:r>
          <w:rPr>
            <w:lang w:val="en-GB"/>
          </w:rPr>
          <w:t xml:space="preserve"> biomass production for both varieties in the mixture</w:t>
        </w:r>
      </w:ins>
      <w:ins w:id="877" w:author="montazeaud" w:date="2025-02-07T15:35:00Z">
        <w:r w:rsidR="00EC0FEF">
          <w:rPr>
            <w:lang w:val="en-GB"/>
          </w:rPr>
          <w:t xml:space="preserve"> (Supplementary </w:t>
        </w:r>
      </w:ins>
      <w:ins w:id="878" w:author="montazeaud" w:date="2025-03-06T20:14:00Z">
        <w:r w:rsidR="00A6745C">
          <w:rPr>
            <w:lang w:val="en-GB"/>
          </w:rPr>
          <w:t xml:space="preserve">Fig. </w:t>
        </w:r>
      </w:ins>
      <w:ins w:id="879" w:author="montazeaud" w:date="2025-02-07T15:35:00Z">
        <w:r w:rsidR="00EC0FEF">
          <w:rPr>
            <w:lang w:val="en-GB"/>
          </w:rPr>
          <w:t>3</w:t>
        </w:r>
      </w:ins>
      <w:ins w:id="880" w:author="montazeaud" w:date="2025-03-06T20:14:00Z">
        <w:r w:rsidR="00A6745C">
          <w:rPr>
            <w:lang w:val="en-GB"/>
          </w:rPr>
          <w:t>A</w:t>
        </w:r>
      </w:ins>
      <w:ins w:id="881" w:author="montazeaud" w:date="2025-02-07T15:36:00Z">
        <w:r w:rsidR="00EC0FEF">
          <w:rPr>
            <w:lang w:val="en-GB"/>
          </w:rPr>
          <w:t xml:space="preserve"> and </w:t>
        </w:r>
      </w:ins>
      <w:ins w:id="882" w:author="montazeaud" w:date="2025-03-06T20:14:00Z">
        <w:r w:rsidR="00A6745C">
          <w:rPr>
            <w:lang w:val="en-GB"/>
          </w:rPr>
          <w:t>B</w:t>
        </w:r>
      </w:ins>
      <w:ins w:id="883" w:author="montazeaud" w:date="2025-02-07T18:04:00Z">
        <w:r w:rsidR="008E0B2E">
          <w:rPr>
            <w:lang w:val="en-GB"/>
          </w:rPr>
          <w:t xml:space="preserve">, Supplementary </w:t>
        </w:r>
      </w:ins>
      <w:ins w:id="884" w:author="montazeaud" w:date="2025-02-07T18:05:00Z">
        <w:r w:rsidR="008E0B2E">
          <w:rPr>
            <w:lang w:val="en-GB"/>
          </w:rPr>
          <w:t xml:space="preserve">Table </w:t>
        </w:r>
      </w:ins>
      <w:ins w:id="885" w:author="montazeaud" w:date="2025-03-06T20:14:00Z">
        <w:r w:rsidR="00A6745C">
          <w:rPr>
            <w:lang w:val="en-GB"/>
          </w:rPr>
          <w:t>S</w:t>
        </w:r>
      </w:ins>
      <w:ins w:id="886" w:author="montazeaud" w:date="2025-02-07T18:05:00Z">
        <w:r w:rsidR="008E0B2E">
          <w:rPr>
            <w:lang w:val="en-GB"/>
          </w:rPr>
          <w:t>7</w:t>
        </w:r>
      </w:ins>
      <w:ins w:id="887" w:author="montazeaud" w:date="2025-02-07T15:35:00Z">
        <w:r w:rsidR="00EC0FEF">
          <w:rPr>
            <w:lang w:val="en-GB"/>
          </w:rPr>
          <w:t>)</w:t>
        </w:r>
      </w:ins>
      <w:ins w:id="888" w:author="montazeaud" w:date="2025-02-07T15:20:00Z">
        <w:r>
          <w:rPr>
            <w:lang w:val="en-GB"/>
          </w:rPr>
          <w:t xml:space="preserve">. </w:t>
        </w:r>
      </w:ins>
      <w:ins w:id="889" w:author="montazeaud" w:date="2025-02-27T17:18:00Z">
        <w:r w:rsidR="00D046F2">
          <w:rPr>
            <w:lang w:val="en-GB"/>
          </w:rPr>
          <w:t>In R-, t</w:t>
        </w:r>
      </w:ins>
      <w:ins w:id="890" w:author="montazeaud" w:date="2025-02-07T15:21:00Z">
        <w:r>
          <w:rPr>
            <w:lang w:val="en-GB"/>
          </w:rPr>
          <w:t xml:space="preserve">he selection effect was mostly </w:t>
        </w:r>
      </w:ins>
      <w:ins w:id="891" w:author="montazeaud" w:date="2025-02-07T15:28:00Z">
        <w:r w:rsidR="00053180">
          <w:rPr>
            <w:lang w:val="en-GB"/>
          </w:rPr>
          <w:t>expla</w:t>
        </w:r>
      </w:ins>
      <w:ins w:id="892" w:author="montazeaud" w:date="2025-02-07T15:29:00Z">
        <w:r w:rsidR="00053180">
          <w:rPr>
            <w:lang w:val="en-GB"/>
          </w:rPr>
          <w:t>ined by</w:t>
        </w:r>
      </w:ins>
      <w:ins w:id="893" w:author="montazeaud" w:date="2025-02-07T15:21:00Z">
        <w:r>
          <w:rPr>
            <w:lang w:val="en-GB"/>
          </w:rPr>
          <w:t xml:space="preserve"> the</w:t>
        </w:r>
      </w:ins>
      <w:ins w:id="894" w:author="montazeaud" w:date="2025-02-07T15:29:00Z">
        <w:r w:rsidR="00053180">
          <w:rPr>
            <w:lang w:val="en-GB"/>
          </w:rPr>
          <w:t xml:space="preserve"> difference </w:t>
        </w:r>
      </w:ins>
      <w:ins w:id="895" w:author="montazeaud" w:date="2025-02-07T15:43:00Z">
        <w:r w:rsidR="00EC0FEF">
          <w:rPr>
            <w:lang w:val="en-GB"/>
          </w:rPr>
          <w:t xml:space="preserve">in root area </w:t>
        </w:r>
      </w:ins>
      <w:ins w:id="896" w:author="montazeaud" w:date="2025-02-07T15:29:00Z">
        <w:r w:rsidR="00053180">
          <w:rPr>
            <w:lang w:val="en-GB"/>
          </w:rPr>
          <w:t>between the</w:t>
        </w:r>
      </w:ins>
      <w:ins w:id="897" w:author="montazeaud" w:date="2025-02-07T15:21:00Z">
        <w:r>
          <w:rPr>
            <w:lang w:val="en-GB"/>
          </w:rPr>
          <w:t xml:space="preserve"> varieties</w:t>
        </w:r>
      </w:ins>
      <w:ins w:id="898" w:author="montazeaud" w:date="2025-02-07T15:29:00Z">
        <w:r w:rsidR="00053180">
          <w:rPr>
            <w:lang w:val="en-GB"/>
          </w:rPr>
          <w:t xml:space="preserve">: </w:t>
        </w:r>
      </w:ins>
      <w:ins w:id="899" w:author="montazeaud" w:date="2025-02-07T15:33:00Z">
        <w:r w:rsidR="00053180">
          <w:rPr>
            <w:lang w:val="en-GB"/>
          </w:rPr>
          <w:t>the variety with the highest biomass production in pure stand</w:t>
        </w:r>
      </w:ins>
      <w:ins w:id="900" w:author="montazeaud" w:date="2025-02-12T17:56:00Z">
        <w:r w:rsidR="00567D70">
          <w:rPr>
            <w:lang w:val="en-GB"/>
          </w:rPr>
          <w:t>s</w:t>
        </w:r>
      </w:ins>
      <w:ins w:id="901" w:author="montazeaud" w:date="2025-02-07T15:33:00Z">
        <w:r w:rsidR="00053180">
          <w:rPr>
            <w:lang w:val="en-GB"/>
          </w:rPr>
          <w:t xml:space="preserve"> tended to lose more biomass in </w:t>
        </w:r>
      </w:ins>
      <w:ins w:id="902" w:author="montazeaud" w:date="2025-02-07T15:29:00Z">
        <w:r w:rsidR="00053180">
          <w:rPr>
            <w:lang w:val="en-GB"/>
          </w:rPr>
          <w:t>mixture</w:t>
        </w:r>
      </w:ins>
      <w:ins w:id="903" w:author="montazeaud" w:date="2025-02-07T15:33:00Z">
        <w:r w:rsidR="00053180">
          <w:rPr>
            <w:lang w:val="en-GB"/>
          </w:rPr>
          <w:t xml:space="preserve"> w</w:t>
        </w:r>
      </w:ins>
      <w:ins w:id="904" w:author="montazeaud" w:date="2025-02-07T15:34:00Z">
        <w:r w:rsidR="00053180">
          <w:rPr>
            <w:lang w:val="en-GB"/>
          </w:rPr>
          <w:t>hen it was grown with a variety that had a very different root area in pure stand</w:t>
        </w:r>
      </w:ins>
      <w:ins w:id="905" w:author="montazeaud" w:date="2025-02-12T17:56:00Z">
        <w:r w:rsidR="00567D70">
          <w:rPr>
            <w:lang w:val="en-GB"/>
          </w:rPr>
          <w:t>s</w:t>
        </w:r>
      </w:ins>
      <w:ins w:id="906" w:author="montazeaud" w:date="2025-02-07T15:44:00Z">
        <w:r w:rsidR="00EC0FEF">
          <w:rPr>
            <w:lang w:val="en-GB"/>
          </w:rPr>
          <w:t xml:space="preserve">. </w:t>
        </w:r>
      </w:ins>
      <w:ins w:id="907" w:author="montazeaud" w:date="2025-02-07T15:35:00Z">
        <w:r w:rsidR="00EC0FEF">
          <w:rPr>
            <w:lang w:val="en-GB"/>
          </w:rPr>
          <w:t>(Supplementary Fi</w:t>
        </w:r>
      </w:ins>
      <w:ins w:id="908" w:author="montazeaud" w:date="2025-03-06T20:14:00Z">
        <w:r w:rsidR="00A6745C">
          <w:rPr>
            <w:lang w:val="en-GB"/>
          </w:rPr>
          <w:t>g.</w:t>
        </w:r>
      </w:ins>
      <w:ins w:id="909" w:author="montazeaud" w:date="2025-02-07T15:35:00Z">
        <w:r w:rsidR="00EC0FEF">
          <w:rPr>
            <w:lang w:val="en-GB"/>
          </w:rPr>
          <w:t xml:space="preserve"> 3</w:t>
        </w:r>
      </w:ins>
      <w:ins w:id="910" w:author="montazeaud" w:date="2025-03-06T20:14:00Z">
        <w:r w:rsidR="00A6745C">
          <w:rPr>
            <w:lang w:val="en-GB"/>
          </w:rPr>
          <w:t xml:space="preserve">C </w:t>
        </w:r>
      </w:ins>
      <w:ins w:id="911" w:author="montazeaud" w:date="2025-02-07T15:36:00Z">
        <w:r w:rsidR="00EC0FEF">
          <w:rPr>
            <w:lang w:val="en-GB"/>
          </w:rPr>
          <w:t>and</w:t>
        </w:r>
      </w:ins>
      <w:ins w:id="912" w:author="montazeaud" w:date="2025-03-06T20:14:00Z">
        <w:r w:rsidR="00A6745C">
          <w:rPr>
            <w:lang w:val="en-GB"/>
          </w:rPr>
          <w:t xml:space="preserve"> D</w:t>
        </w:r>
      </w:ins>
      <w:ins w:id="913" w:author="montazeaud" w:date="2025-02-10T14:22:00Z">
        <w:r w:rsidR="00B31820">
          <w:rPr>
            <w:lang w:val="en-GB"/>
          </w:rPr>
          <w:t xml:space="preserve">, </w:t>
        </w:r>
      </w:ins>
      <w:ins w:id="914" w:author="montazeaud" w:date="2025-02-07T18:05:00Z">
        <w:r w:rsidR="008E0B2E">
          <w:rPr>
            <w:lang w:val="en-GB"/>
          </w:rPr>
          <w:t xml:space="preserve">Supplementary Table </w:t>
        </w:r>
      </w:ins>
      <w:ins w:id="915" w:author="montazeaud" w:date="2025-03-06T20:14:00Z">
        <w:r w:rsidR="00A6745C">
          <w:rPr>
            <w:lang w:val="en-GB"/>
          </w:rPr>
          <w:lastRenderedPageBreak/>
          <w:t>S</w:t>
        </w:r>
      </w:ins>
      <w:ins w:id="916" w:author="montazeaud" w:date="2025-02-10T14:22:00Z">
        <w:r w:rsidR="00B31820">
          <w:rPr>
            <w:lang w:val="en-GB"/>
          </w:rPr>
          <w:t>8</w:t>
        </w:r>
      </w:ins>
      <w:ins w:id="917" w:author="montazeaud" w:date="2025-02-07T15:35:00Z">
        <w:r w:rsidR="00EC0FEF">
          <w:rPr>
            <w:lang w:val="en-GB"/>
          </w:rPr>
          <w:t>)</w:t>
        </w:r>
      </w:ins>
      <w:ins w:id="918" w:author="montazeaud" w:date="2025-02-07T15:34:00Z">
        <w:r w:rsidR="00053180">
          <w:rPr>
            <w:lang w:val="en-GB"/>
          </w:rPr>
          <w:t xml:space="preserve">. </w:t>
        </w:r>
      </w:ins>
      <w:ins w:id="919" w:author="montazeaud" w:date="2025-02-27T17:19:00Z">
        <w:r w:rsidR="00D046F2">
          <w:rPr>
            <w:lang w:val="en-GB"/>
          </w:rPr>
          <w:t xml:space="preserve">In R+, </w:t>
        </w:r>
      </w:ins>
      <w:ins w:id="920" w:author="montazeaud" w:date="2025-02-27T17:20:00Z">
        <w:r w:rsidR="00EF4F3B">
          <w:rPr>
            <w:lang w:val="en-GB"/>
          </w:rPr>
          <w:t xml:space="preserve">traits had much </w:t>
        </w:r>
      </w:ins>
      <w:ins w:id="921" w:author="montazeaud" w:date="2025-02-27T17:24:00Z">
        <w:r w:rsidR="00EF4F3B">
          <w:rPr>
            <w:lang w:val="en-GB"/>
          </w:rPr>
          <w:t>weaker</w:t>
        </w:r>
      </w:ins>
      <w:ins w:id="922" w:author="montazeaud" w:date="2025-02-27T17:20:00Z">
        <w:r w:rsidR="00EF4F3B">
          <w:rPr>
            <w:lang w:val="en-GB"/>
          </w:rPr>
          <w:t xml:space="preserve"> explanatory </w:t>
        </w:r>
      </w:ins>
      <w:ins w:id="923" w:author="montazeaud" w:date="2025-02-27T17:23:00Z">
        <w:r w:rsidR="00EF4F3B">
          <w:rPr>
            <w:lang w:val="en-GB"/>
          </w:rPr>
          <w:t>power:</w:t>
        </w:r>
      </w:ins>
      <w:ins w:id="924" w:author="montazeaud" w:date="2025-02-27T17:21:00Z">
        <w:r w:rsidR="00EF4F3B">
          <w:rPr>
            <w:lang w:val="en-GB"/>
          </w:rPr>
          <w:t xml:space="preserve"> w</w:t>
        </w:r>
      </w:ins>
      <w:ins w:id="925" w:author="montazeaud" w:date="2025-02-27T17:19:00Z">
        <w:r w:rsidR="00D046F2">
          <w:rPr>
            <w:lang w:val="en-GB"/>
          </w:rPr>
          <w:t xml:space="preserve">e found no significant association between traits and </w:t>
        </w:r>
        <w:r w:rsidR="00EF4F3B">
          <w:rPr>
            <w:lang w:val="en-GB"/>
          </w:rPr>
          <w:t>complementarity effects</w:t>
        </w:r>
      </w:ins>
      <w:ins w:id="926" w:author="montazeaud" w:date="2025-02-27T17:22:00Z">
        <w:r w:rsidR="00EF4F3B">
          <w:rPr>
            <w:lang w:val="en-GB"/>
          </w:rPr>
          <w:t xml:space="preserve"> (Supplementary Fig</w:t>
        </w:r>
      </w:ins>
      <w:ins w:id="927" w:author="montazeaud" w:date="2025-03-06T20:14:00Z">
        <w:r w:rsidR="00A6745C">
          <w:rPr>
            <w:lang w:val="en-GB"/>
          </w:rPr>
          <w:t>.</w:t>
        </w:r>
      </w:ins>
      <w:ins w:id="928" w:author="montazeaud" w:date="2025-02-27T17:22:00Z">
        <w:r w:rsidR="00EF4F3B">
          <w:rPr>
            <w:lang w:val="en-GB"/>
          </w:rPr>
          <w:t xml:space="preserve"> 3</w:t>
        </w:r>
      </w:ins>
      <w:ins w:id="929" w:author="montazeaud" w:date="2025-03-06T20:14:00Z">
        <w:r w:rsidR="00A6745C">
          <w:rPr>
            <w:lang w:val="en-GB"/>
          </w:rPr>
          <w:t>A</w:t>
        </w:r>
      </w:ins>
      <w:ins w:id="930" w:author="montazeaud" w:date="2025-02-27T17:22:00Z">
        <w:r w:rsidR="00EF4F3B">
          <w:rPr>
            <w:lang w:val="en-GB"/>
          </w:rPr>
          <w:t>)</w:t>
        </w:r>
      </w:ins>
      <w:ins w:id="931" w:author="montazeaud" w:date="2025-02-27T17:29:00Z">
        <w:r w:rsidR="00EF4F3B">
          <w:rPr>
            <w:lang w:val="en-GB"/>
          </w:rPr>
          <w:t>. S</w:t>
        </w:r>
      </w:ins>
      <w:ins w:id="932" w:author="montazeaud" w:date="2025-02-27T17:19:00Z">
        <w:r w:rsidR="00EF4F3B">
          <w:rPr>
            <w:lang w:val="en-GB"/>
          </w:rPr>
          <w:t>election effects were most</w:t>
        </w:r>
      </w:ins>
      <w:ins w:id="933" w:author="montazeaud" w:date="2025-02-27T17:20:00Z">
        <w:r w:rsidR="00EF4F3B">
          <w:rPr>
            <w:lang w:val="en-GB"/>
          </w:rPr>
          <w:t xml:space="preserve">ly </w:t>
        </w:r>
      </w:ins>
      <w:ins w:id="934" w:author="montazeaud" w:date="2025-02-27T17:29:00Z">
        <w:r w:rsidR="00EF4F3B">
          <w:rPr>
            <w:lang w:val="en-GB"/>
          </w:rPr>
          <w:t>driven</w:t>
        </w:r>
      </w:ins>
      <w:ins w:id="935" w:author="montazeaud" w:date="2025-02-27T17:28:00Z">
        <w:r w:rsidR="00EF4F3B">
          <w:rPr>
            <w:lang w:val="en-GB"/>
          </w:rPr>
          <w:t xml:space="preserve"> </w:t>
        </w:r>
      </w:ins>
      <w:ins w:id="936" w:author="montazeaud" w:date="2025-02-27T17:20:00Z">
        <w:r w:rsidR="00EF4F3B">
          <w:rPr>
            <w:lang w:val="en-GB"/>
          </w:rPr>
          <w:t>by</w:t>
        </w:r>
      </w:ins>
      <w:ins w:id="937" w:author="montazeaud" w:date="2025-02-27T17:21:00Z">
        <w:r w:rsidR="00EF4F3B">
          <w:rPr>
            <w:lang w:val="en-GB"/>
          </w:rPr>
          <w:t xml:space="preserve"> a</w:t>
        </w:r>
      </w:ins>
      <w:ins w:id="938" w:author="montazeaud" w:date="2025-02-27T17:28:00Z">
        <w:r w:rsidR="00EF4F3B">
          <w:rPr>
            <w:lang w:val="en-GB"/>
          </w:rPr>
          <w:t xml:space="preserve"> </w:t>
        </w:r>
      </w:ins>
      <w:ins w:id="939" w:author="montazeaud" w:date="2025-02-27T17:29:00Z">
        <w:r w:rsidR="00EF4F3B">
          <w:rPr>
            <w:lang w:val="en-GB"/>
          </w:rPr>
          <w:t>combined</w:t>
        </w:r>
      </w:ins>
      <w:ins w:id="940" w:author="montazeaud" w:date="2025-02-27T17:21:00Z">
        <w:r w:rsidR="00EF4F3B">
          <w:rPr>
            <w:lang w:val="en-GB"/>
          </w:rPr>
          <w:t xml:space="preserve"> positive effect of the average </w:t>
        </w:r>
      </w:ins>
      <w:ins w:id="941" w:author="montazeaud" w:date="2025-02-27T17:22:00Z">
        <w:r w:rsidR="00EF4F3B">
          <w:rPr>
            <w:lang w:val="en-GB"/>
          </w:rPr>
          <w:t xml:space="preserve">root length and </w:t>
        </w:r>
      </w:ins>
      <w:ins w:id="942" w:author="montazeaud" w:date="2025-02-27T17:29:00Z">
        <w:r w:rsidR="00EF4F3B">
          <w:rPr>
            <w:lang w:val="en-GB"/>
          </w:rPr>
          <w:t xml:space="preserve">a </w:t>
        </w:r>
      </w:ins>
      <w:ins w:id="943" w:author="montazeaud" w:date="2025-02-27T17:22:00Z">
        <w:r w:rsidR="00EF4F3B">
          <w:rPr>
            <w:lang w:val="en-GB"/>
          </w:rPr>
          <w:t>negative effect of the average root area (</w:t>
        </w:r>
      </w:ins>
      <w:ins w:id="944" w:author="montazeaud" w:date="2025-02-27T17:26:00Z">
        <w:r w:rsidR="00EF4F3B">
          <w:rPr>
            <w:lang w:val="en-GB"/>
          </w:rPr>
          <w:t xml:space="preserve">R² = 27%, </w:t>
        </w:r>
      </w:ins>
      <w:ins w:id="945" w:author="montazeaud" w:date="2025-02-27T17:22:00Z">
        <w:r w:rsidR="00EF4F3B">
          <w:rPr>
            <w:lang w:val="en-GB"/>
          </w:rPr>
          <w:t>Supplementary Fig</w:t>
        </w:r>
      </w:ins>
      <w:ins w:id="946" w:author="montazeaud" w:date="2025-03-06T20:14:00Z">
        <w:r w:rsidR="00A6745C">
          <w:rPr>
            <w:lang w:val="en-GB"/>
          </w:rPr>
          <w:t>.</w:t>
        </w:r>
      </w:ins>
      <w:ins w:id="947" w:author="montazeaud" w:date="2025-02-27T17:22:00Z">
        <w:r w:rsidR="00EF4F3B">
          <w:rPr>
            <w:lang w:val="en-GB"/>
          </w:rPr>
          <w:t xml:space="preserve"> 3</w:t>
        </w:r>
      </w:ins>
      <w:ins w:id="948" w:author="montazeaud" w:date="2025-03-06T20:14:00Z">
        <w:r w:rsidR="00A6745C">
          <w:rPr>
            <w:lang w:val="en-GB"/>
          </w:rPr>
          <w:t>C</w:t>
        </w:r>
      </w:ins>
      <w:ins w:id="949" w:author="montazeaud" w:date="2025-02-27T17:22:00Z">
        <w:r w:rsidR="00EF4F3B">
          <w:rPr>
            <w:lang w:val="en-GB"/>
          </w:rPr>
          <w:t xml:space="preserve">). </w:t>
        </w:r>
      </w:ins>
    </w:p>
    <w:p w14:paraId="41738C3A" w14:textId="4330A50E" w:rsidR="00B629AA" w:rsidDel="00EC0FEF" w:rsidRDefault="004F6142">
      <w:pPr>
        <w:rPr>
          <w:del w:id="950" w:author="montazeaud" w:date="2025-02-07T15:34:00Z"/>
          <w:lang w:val="en-GB"/>
        </w:rPr>
      </w:pPr>
      <w:del w:id="951" w:author="montazeaud" w:date="2025-02-07T15:34:00Z">
        <w:r w:rsidDel="00EC0FEF">
          <w:rPr>
            <w:lang w:val="en-GB"/>
          </w:rPr>
          <w:delText>Trait differences between varieties, either above or belowground, and either in the R- or R+ treatment, did not explain mixture biomass (Figure 4, Supplementary Figure 2).</w:delText>
        </w:r>
      </w:del>
    </w:p>
    <w:p w14:paraId="08D772E7" w14:textId="33B7F5C9" w:rsidR="00B629AA" w:rsidRDefault="00BC61BC">
      <w:pPr>
        <w:pStyle w:val="Titre2"/>
        <w:rPr>
          <w:lang w:val="en-GB"/>
        </w:rPr>
      </w:pPr>
      <w:r>
        <w:rPr>
          <w:lang w:val="en-GB"/>
        </w:rPr>
        <w:t xml:space="preserve">Relationship between root area and </w:t>
      </w:r>
      <w:r w:rsidR="006869A7">
        <w:rPr>
          <w:lang w:val="en-GB"/>
        </w:rPr>
        <w:t>mixture</w:t>
      </w:r>
      <w:r>
        <w:rPr>
          <w:lang w:val="en-GB"/>
        </w:rPr>
        <w:t xml:space="preserve"> biomass</w:t>
      </w:r>
    </w:p>
    <w:p w14:paraId="335CDFA2" w14:textId="493113FC" w:rsidR="00BB0E09" w:rsidRPr="00BB0E09" w:rsidRDefault="003B1C4F">
      <w:pPr>
        <w:rPr>
          <w:lang w:val="en-GB"/>
        </w:rPr>
      </w:pPr>
      <w:ins w:id="952" w:author="montazeaud" w:date="2025-02-10T15:23:00Z">
        <w:r>
          <w:rPr>
            <w:lang w:val="en-GB"/>
          </w:rPr>
          <w:t xml:space="preserve">Interpreting </w:t>
        </w:r>
      </w:ins>
      <w:ins w:id="953" w:author="montazeaud" w:date="2025-02-10T14:34:00Z">
        <w:r w:rsidR="00652A93">
          <w:rPr>
            <w:lang w:val="en-GB"/>
          </w:rPr>
          <w:t>seedling biomass as a proxy for plant performance and final yield</w:t>
        </w:r>
      </w:ins>
      <w:ins w:id="954" w:author="montazeaud" w:date="2025-02-10T14:35:00Z">
        <w:r w:rsidR="00652A93">
          <w:rPr>
            <w:lang w:val="en-GB"/>
          </w:rPr>
          <w:t xml:space="preserve">, </w:t>
        </w:r>
      </w:ins>
      <w:ins w:id="955" w:author="montazeaud" w:date="2025-02-27T17:30:00Z">
        <w:r w:rsidR="00EF4F3B">
          <w:rPr>
            <w:lang w:val="en-GB"/>
          </w:rPr>
          <w:t>one might</w:t>
        </w:r>
      </w:ins>
      <w:ins w:id="956" w:author="montazeaud" w:date="2025-02-10T14:35:00Z">
        <w:r w:rsidR="00652A93">
          <w:rPr>
            <w:lang w:val="en-GB"/>
          </w:rPr>
          <w:t xml:space="preserve"> conclude </w:t>
        </w:r>
      </w:ins>
      <w:ins w:id="957" w:author="montazeaud" w:date="2025-02-27T17:30:00Z">
        <w:r w:rsidR="002216EF">
          <w:rPr>
            <w:lang w:val="en-GB"/>
          </w:rPr>
          <w:t xml:space="preserve">from our results </w:t>
        </w:r>
      </w:ins>
      <w:ins w:id="958" w:author="montazeaud" w:date="2025-02-10T14:35:00Z">
        <w:r w:rsidR="00652A93">
          <w:rPr>
            <w:lang w:val="en-GB"/>
          </w:rPr>
          <w:t xml:space="preserve">that there was a global negative </w:t>
        </w:r>
      </w:ins>
      <w:ins w:id="959" w:author="montazeaud" w:date="2025-02-27T17:30:00Z">
        <w:r w:rsidR="002216EF">
          <w:rPr>
            <w:lang w:val="en-GB"/>
          </w:rPr>
          <w:t>interaction</w:t>
        </w:r>
      </w:ins>
      <w:ins w:id="960" w:author="montazeaud" w:date="2025-02-10T14:44:00Z">
        <w:r w:rsidR="008A5B48">
          <w:rPr>
            <w:lang w:val="en-GB"/>
          </w:rPr>
          <w:t xml:space="preserve"> between </w:t>
        </w:r>
      </w:ins>
      <w:ins w:id="961" w:author="montazeaud" w:date="2025-02-10T17:02:00Z">
        <w:r w:rsidR="00B9788E">
          <w:rPr>
            <w:lang w:val="en-GB"/>
          </w:rPr>
          <w:t>varieties</w:t>
        </w:r>
      </w:ins>
      <w:ins w:id="962" w:author="montazeaud" w:date="2025-02-10T15:55:00Z">
        <w:r w:rsidR="00F04FEA">
          <w:rPr>
            <w:lang w:val="en-GB"/>
          </w:rPr>
          <w:t xml:space="preserve"> </w:t>
        </w:r>
      </w:ins>
      <w:ins w:id="963" w:author="montazeaud" w:date="2025-02-27T17:30:00Z">
        <w:r w:rsidR="002216EF">
          <w:rPr>
            <w:lang w:val="en-GB"/>
          </w:rPr>
          <w:t xml:space="preserve">when grown in mixtures </w:t>
        </w:r>
      </w:ins>
      <w:ins w:id="964" w:author="montazeaud" w:date="2025-02-10T15:55:00Z">
        <w:r w:rsidR="00F04FEA">
          <w:rPr>
            <w:lang w:val="en-GB"/>
          </w:rPr>
          <w:t>under limiting conditions</w:t>
        </w:r>
      </w:ins>
      <w:ins w:id="965" w:author="montazeaud" w:date="2025-02-12T09:26:00Z">
        <w:r w:rsidR="00682405">
          <w:rPr>
            <w:lang w:val="en-GB"/>
          </w:rPr>
          <w:t xml:space="preserve">, </w:t>
        </w:r>
      </w:ins>
      <w:ins w:id="966" w:author="montazeaud" w:date="2025-02-10T14:44:00Z">
        <w:r w:rsidR="008A5B48">
          <w:rPr>
            <w:lang w:val="en-GB"/>
          </w:rPr>
          <w:t>and</w:t>
        </w:r>
      </w:ins>
      <w:ins w:id="967" w:author="montazeaud" w:date="2025-02-10T14:36:00Z">
        <w:r w:rsidR="00652A93">
          <w:rPr>
            <w:lang w:val="en-GB"/>
          </w:rPr>
          <w:t xml:space="preserve"> that varieties</w:t>
        </w:r>
      </w:ins>
      <w:ins w:id="968" w:author="montazeaud" w:date="2025-02-10T14:37:00Z">
        <w:r w:rsidR="00652A93">
          <w:rPr>
            <w:lang w:val="en-GB"/>
          </w:rPr>
          <w:t xml:space="preserve"> </w:t>
        </w:r>
      </w:ins>
      <w:ins w:id="969" w:author="montazeaud" w:date="2025-02-10T15:24:00Z">
        <w:r>
          <w:rPr>
            <w:lang w:val="en-GB"/>
          </w:rPr>
          <w:t xml:space="preserve">with higher root areas </w:t>
        </w:r>
      </w:ins>
      <w:ins w:id="970" w:author="montazeaud" w:date="2025-02-12T09:27:00Z">
        <w:r w:rsidR="00682405">
          <w:rPr>
            <w:lang w:val="en-GB"/>
          </w:rPr>
          <w:t xml:space="preserve">in pure stands had more negative interactions in mixtures, e.g., were </w:t>
        </w:r>
      </w:ins>
      <w:ins w:id="971" w:author="montazeaud" w:date="2025-02-10T15:24:00Z">
        <w:r>
          <w:rPr>
            <w:lang w:val="en-GB"/>
          </w:rPr>
          <w:t xml:space="preserve">more competitive to each other </w:t>
        </w:r>
      </w:ins>
      <w:ins w:id="972" w:author="montazeaud" w:date="2025-02-10T17:14:00Z">
        <w:r w:rsidR="00767A48">
          <w:rPr>
            <w:lang w:val="en-GB"/>
          </w:rPr>
          <w:t>than varieties with low root areas</w:t>
        </w:r>
      </w:ins>
      <w:ins w:id="973" w:author="montazeaud" w:date="2025-02-10T17:04:00Z">
        <w:r w:rsidR="00B9788E">
          <w:rPr>
            <w:lang w:val="en-GB"/>
          </w:rPr>
          <w:t xml:space="preserve">, resulting in a negative complementarity effect. </w:t>
        </w:r>
      </w:ins>
      <w:ins w:id="974" w:author="montazeaud" w:date="2025-02-27T17:38:00Z">
        <w:r w:rsidR="002216EF">
          <w:rPr>
            <w:lang w:val="en-GB"/>
          </w:rPr>
          <w:t>Following this line of reasoning</w:t>
        </w:r>
      </w:ins>
      <w:ins w:id="975" w:author="montazeaud" w:date="2025-02-12T09:39:00Z">
        <w:r w:rsidR="00FB0A49">
          <w:rPr>
            <w:lang w:val="en-GB"/>
          </w:rPr>
          <w:t>, i</w:t>
        </w:r>
      </w:ins>
      <w:ins w:id="976" w:author="montazeaud" w:date="2025-02-10T15:27:00Z">
        <w:r>
          <w:rPr>
            <w:lang w:val="en-GB"/>
          </w:rPr>
          <w:t xml:space="preserve">t </w:t>
        </w:r>
      </w:ins>
      <w:ins w:id="977" w:author="montazeaud" w:date="2025-02-28T16:22:00Z">
        <w:r w:rsidR="00145FFC">
          <w:rPr>
            <w:lang w:val="en-GB"/>
          </w:rPr>
          <w:t>may initially seem</w:t>
        </w:r>
      </w:ins>
      <w:ins w:id="978" w:author="montazeaud" w:date="2025-02-10T15:27:00Z">
        <w:r>
          <w:rPr>
            <w:lang w:val="en-GB"/>
          </w:rPr>
          <w:t xml:space="preserve"> </w:t>
        </w:r>
      </w:ins>
      <w:ins w:id="979" w:author="montazeaud" w:date="2025-02-27T17:38:00Z">
        <w:r w:rsidR="002216EF">
          <w:rPr>
            <w:lang w:val="en-GB"/>
          </w:rPr>
          <w:t xml:space="preserve">puzzling why </w:t>
        </w:r>
      </w:ins>
      <w:ins w:id="980" w:author="montazeaud" w:date="2025-02-10T15:27:00Z">
        <w:r>
          <w:rPr>
            <w:lang w:val="en-GB"/>
          </w:rPr>
          <w:t xml:space="preserve">such varieties were not also </w:t>
        </w:r>
      </w:ins>
      <w:ins w:id="981" w:author="montazeaud" w:date="2025-02-12T09:39:00Z">
        <w:r w:rsidR="00FB0A49">
          <w:rPr>
            <w:lang w:val="en-GB"/>
          </w:rPr>
          <w:t>highly</w:t>
        </w:r>
      </w:ins>
      <w:ins w:id="982" w:author="montazeaud" w:date="2025-02-10T15:27:00Z">
        <w:r>
          <w:rPr>
            <w:lang w:val="en-GB"/>
          </w:rPr>
          <w:t xml:space="preserve"> competitive </w:t>
        </w:r>
      </w:ins>
      <w:ins w:id="983" w:author="montazeaud" w:date="2025-02-10T16:02:00Z">
        <w:r w:rsidR="00F04FEA">
          <w:rPr>
            <w:lang w:val="en-GB"/>
          </w:rPr>
          <w:t>with</w:t>
        </w:r>
      </w:ins>
      <w:ins w:id="984" w:author="montazeaud" w:date="2025-02-10T15:27:00Z">
        <w:r>
          <w:rPr>
            <w:lang w:val="en-GB"/>
          </w:rPr>
          <w:t xml:space="preserve"> themselves in pure stand</w:t>
        </w:r>
      </w:ins>
      <w:ins w:id="985" w:author="montazeaud" w:date="2025-02-12T09:39:00Z">
        <w:r w:rsidR="00FB0A49">
          <w:rPr>
            <w:lang w:val="en-GB"/>
          </w:rPr>
          <w:t>s</w:t>
        </w:r>
      </w:ins>
      <w:ins w:id="986" w:author="montazeaud" w:date="2025-02-10T15:29:00Z">
        <w:r w:rsidR="00C001DA">
          <w:rPr>
            <w:lang w:val="en-GB"/>
          </w:rPr>
          <w:t>:</w:t>
        </w:r>
      </w:ins>
      <w:ins w:id="987" w:author="montazeaud" w:date="2025-02-10T15:27:00Z">
        <w:r>
          <w:rPr>
            <w:lang w:val="en-GB"/>
          </w:rPr>
          <w:t xml:space="preserve"> </w:t>
        </w:r>
      </w:ins>
      <w:ins w:id="988" w:author="montazeaud" w:date="2025-02-10T15:31:00Z">
        <w:r w:rsidR="00C001DA">
          <w:rPr>
            <w:lang w:val="en-GB"/>
          </w:rPr>
          <w:t xml:space="preserve">by construction, </w:t>
        </w:r>
      </w:ins>
      <w:ins w:id="989" w:author="montazeaud" w:date="2025-02-10T15:30:00Z">
        <w:r w:rsidR="00C001DA">
          <w:rPr>
            <w:lang w:val="en-GB"/>
          </w:rPr>
          <w:t xml:space="preserve">varieties with the highest root area </w:t>
        </w:r>
      </w:ins>
      <w:ins w:id="990" w:author="montazeaud" w:date="2025-02-10T15:59:00Z">
        <w:r w:rsidR="00F04FEA">
          <w:rPr>
            <w:lang w:val="en-GB"/>
          </w:rPr>
          <w:t xml:space="preserve">are more likely to be paired with </w:t>
        </w:r>
      </w:ins>
      <w:ins w:id="991" w:author="montazeaud" w:date="2025-02-12T09:27:00Z">
        <w:r w:rsidR="00682405">
          <w:rPr>
            <w:lang w:val="en-GB"/>
          </w:rPr>
          <w:t>neighbours</w:t>
        </w:r>
      </w:ins>
      <w:ins w:id="992" w:author="montazeaud" w:date="2025-02-10T15:29:00Z">
        <w:r>
          <w:rPr>
            <w:lang w:val="en-GB"/>
          </w:rPr>
          <w:t xml:space="preserve"> </w:t>
        </w:r>
      </w:ins>
      <w:ins w:id="993" w:author="montazeaud" w:date="2025-02-12T09:40:00Z">
        <w:r w:rsidR="00FB0A49" w:rsidRPr="00FB0A49">
          <w:rPr>
            <w:lang w:val="en-GB"/>
          </w:rPr>
          <w:t>with lower rather than higher root area than themselves in mixtures</w:t>
        </w:r>
      </w:ins>
      <w:ins w:id="994" w:author="montazeaud" w:date="2025-02-10T15:31:00Z">
        <w:r w:rsidR="00C001DA">
          <w:rPr>
            <w:lang w:val="en-GB"/>
          </w:rPr>
          <w:t xml:space="preserve">, and </w:t>
        </w:r>
      </w:ins>
      <w:ins w:id="995" w:author="montazeaud" w:date="2025-02-12T09:40:00Z">
        <w:r w:rsidR="00FB0A49">
          <w:rPr>
            <w:lang w:val="en-GB"/>
          </w:rPr>
          <w:t>thus</w:t>
        </w:r>
      </w:ins>
      <w:ins w:id="996" w:author="montazeaud" w:date="2025-02-10T15:29:00Z">
        <w:r w:rsidR="00C001DA">
          <w:rPr>
            <w:lang w:val="en-GB"/>
          </w:rPr>
          <w:t xml:space="preserve"> </w:t>
        </w:r>
      </w:ins>
      <w:ins w:id="997" w:author="montazeaud" w:date="2025-02-10T16:00:00Z">
        <w:r w:rsidR="00F04FEA">
          <w:rPr>
            <w:lang w:val="en-GB"/>
          </w:rPr>
          <w:t xml:space="preserve">to </w:t>
        </w:r>
      </w:ins>
      <w:ins w:id="998" w:author="montazeaud" w:date="2025-02-10T15:30:00Z">
        <w:r w:rsidR="00C001DA">
          <w:rPr>
            <w:lang w:val="en-GB"/>
          </w:rPr>
          <w:t>experience</w:t>
        </w:r>
      </w:ins>
      <w:ins w:id="999" w:author="montazeaud" w:date="2025-02-10T15:31:00Z">
        <w:r w:rsidR="00C001DA">
          <w:rPr>
            <w:lang w:val="en-GB"/>
          </w:rPr>
          <w:t xml:space="preserve"> </w:t>
        </w:r>
      </w:ins>
      <w:ins w:id="1000" w:author="montazeaud" w:date="2025-02-10T17:05:00Z">
        <w:r w:rsidR="00B9788E">
          <w:rPr>
            <w:lang w:val="en-GB"/>
          </w:rPr>
          <w:t xml:space="preserve">reduced </w:t>
        </w:r>
      </w:ins>
      <w:ins w:id="1001" w:author="montazeaud" w:date="2025-02-10T16:00:00Z">
        <w:r w:rsidR="00F04FEA">
          <w:rPr>
            <w:lang w:val="en-GB"/>
          </w:rPr>
          <w:t>belowground competition in mixed stands</w:t>
        </w:r>
      </w:ins>
      <w:ins w:id="1002" w:author="montazeaud" w:date="2025-02-10T15:32:00Z">
        <w:r w:rsidR="00C001DA">
          <w:rPr>
            <w:lang w:val="en-GB"/>
          </w:rPr>
          <w:t>.</w:t>
        </w:r>
      </w:ins>
      <w:ins w:id="1003" w:author="montazeaud" w:date="2025-02-10T15:30:00Z">
        <w:r w:rsidR="00C001DA">
          <w:rPr>
            <w:lang w:val="en-GB"/>
          </w:rPr>
          <w:t xml:space="preserve"> </w:t>
        </w:r>
      </w:ins>
      <w:ins w:id="1004" w:author="montazeaud" w:date="2025-02-28T16:31:00Z">
        <w:r w:rsidR="00B125CE">
          <w:rPr>
            <w:lang w:val="en-GB"/>
          </w:rPr>
          <w:t>Another interpretation is that</w:t>
        </w:r>
      </w:ins>
      <w:ins w:id="1005" w:author="montazeaud" w:date="2025-02-28T16:26:00Z">
        <w:r w:rsidR="00145FFC" w:rsidRPr="00145FFC">
          <w:rPr>
            <w:lang w:val="en-GB"/>
            <w:rPrChange w:id="1006" w:author="montazeaud" w:date="2025-02-28T16:27:00Z">
              <w:rPr/>
            </w:rPrChange>
          </w:rPr>
          <w:t xml:space="preserve"> </w:t>
        </w:r>
      </w:ins>
      <w:del w:id="1007" w:author="montazeaud" w:date="2025-02-28T16:24:00Z">
        <w:r w:rsidR="00311089" w:rsidDel="00145FFC">
          <w:rPr>
            <w:lang w:val="en-GB"/>
          </w:rPr>
          <w:fldChar w:fldCharType="begin"/>
        </w:r>
        <w:r w:rsidR="00A846EB" w:rsidRPr="00145FFC" w:rsidDel="00145FFC">
          <w:rPr>
            <w:lang w:val="en-GB"/>
          </w:rPr>
          <w:delInstrText xml:space="preserve"> ADDIN ZOTERO_ITEM CSL_CITATION {"citationID":"Q7UxaEwa","properties":{"formattedCitation":"(Colombo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delInstrText>
        </w:r>
        <w:r w:rsidR="00311089" w:rsidDel="00145FFC">
          <w:rPr>
            <w:lang w:val="en-GB"/>
          </w:rPr>
          <w:fldChar w:fldCharType="separate"/>
        </w:r>
      </w:del>
      <w:del w:id="1008" w:author="montazeaud" w:date="2025-02-10T17:47:00Z">
        <w:r w:rsidR="00311089" w:rsidRPr="00145FFC" w:rsidDel="00311089">
          <w:rPr>
            <w:rFonts w:cs="Times New Roman"/>
            <w:szCs w:val="24"/>
            <w:lang w:val="en-GB"/>
          </w:rPr>
          <w:delText>(</w:delText>
        </w:r>
      </w:del>
      <w:del w:id="1009" w:author="montazeaud" w:date="2025-02-28T16:24:00Z">
        <w:r w:rsidR="00311089" w:rsidRPr="00145FFC" w:rsidDel="00145FFC">
          <w:rPr>
            <w:rFonts w:cs="Times New Roman"/>
            <w:szCs w:val="24"/>
            <w:lang w:val="en-GB"/>
          </w:rPr>
          <w:delText xml:space="preserve">Colombo </w:delText>
        </w:r>
        <w:r w:rsidR="00311089" w:rsidRPr="00145FFC" w:rsidDel="00145FFC">
          <w:rPr>
            <w:rFonts w:cs="Times New Roman"/>
            <w:i/>
            <w:iCs/>
            <w:szCs w:val="24"/>
            <w:lang w:val="en-GB"/>
          </w:rPr>
          <w:delText>et al.</w:delText>
        </w:r>
      </w:del>
      <w:del w:id="1010" w:author="montazeaud" w:date="2025-02-10T17:47:00Z">
        <w:r w:rsidR="00311089" w:rsidRPr="00145FFC" w:rsidDel="00311089">
          <w:rPr>
            <w:rFonts w:cs="Times New Roman"/>
            <w:szCs w:val="24"/>
            <w:lang w:val="en-GB"/>
          </w:rPr>
          <w:delText>,</w:delText>
        </w:r>
      </w:del>
      <w:del w:id="1011" w:author="montazeaud" w:date="2025-02-28T16:24:00Z">
        <w:r w:rsidR="00311089" w:rsidRPr="00145FFC" w:rsidDel="00145FFC">
          <w:rPr>
            <w:rFonts w:cs="Times New Roman"/>
            <w:szCs w:val="24"/>
            <w:lang w:val="en-GB"/>
          </w:rPr>
          <w:delText xml:space="preserve"> 2022)</w:delText>
        </w:r>
        <w:r w:rsidR="00311089" w:rsidDel="00145FFC">
          <w:rPr>
            <w:lang w:val="en-GB"/>
          </w:rPr>
          <w:fldChar w:fldCharType="end"/>
        </w:r>
      </w:del>
      <w:del w:id="1012" w:author="montazeaud" w:date="2025-02-10T15:34:00Z">
        <w:r w:rsidR="00BB0E09" w:rsidRPr="00145FFC" w:rsidDel="00C001DA">
          <w:rPr>
            <w:lang w:val="en-GB"/>
          </w:rPr>
          <w:delText xml:space="preserve">We hypothesized that the </w:delText>
        </w:r>
      </w:del>
      <w:del w:id="1013" w:author="montazeaud" w:date="2025-02-10T15:59:00Z">
        <w:r w:rsidR="00BB0E09" w:rsidRPr="00145FFC" w:rsidDel="00F04FEA">
          <w:rPr>
            <w:lang w:val="en-GB"/>
          </w:rPr>
          <w:delText xml:space="preserve">negative relationship between RYT and the average root projected area of varieties in the mixtures reflected a relaxation of belowground competition for varieties with high root area in </w:delText>
        </w:r>
      </w:del>
      <w:del w:id="1014" w:author="montazeaud" w:date="2025-02-10T15:34:00Z">
        <w:r w:rsidR="00BB0E09" w:rsidRPr="00145FFC" w:rsidDel="00C001DA">
          <w:rPr>
            <w:lang w:val="en-GB"/>
          </w:rPr>
          <w:delText>monocultures</w:delText>
        </w:r>
      </w:del>
      <w:del w:id="1015" w:author="montazeaud" w:date="2025-02-10T15:59:00Z">
        <w:r w:rsidR="00BB0E09" w:rsidRPr="00145FFC" w:rsidDel="00F04FEA">
          <w:rPr>
            <w:lang w:val="en-GB"/>
          </w:rPr>
          <w:delText xml:space="preserve">. </w:delText>
        </w:r>
      </w:del>
      <w:del w:id="1016" w:author="montazeaud" w:date="2025-02-10T17:08:00Z">
        <w:r w:rsidR="00BB0E09" w:rsidRPr="00145FFC" w:rsidDel="00767A48">
          <w:rPr>
            <w:lang w:val="en-GB"/>
          </w:rPr>
          <w:delText>Under this hypothesis</w:delText>
        </w:r>
      </w:del>
      <w:del w:id="1017" w:author="montazeaud" w:date="2025-02-28T16:24:00Z">
        <w:r w:rsidR="00BB0E09" w:rsidRPr="00145FFC" w:rsidDel="00145FFC">
          <w:rPr>
            <w:lang w:val="en-GB"/>
          </w:rPr>
          <w:delText xml:space="preserve">, </w:delText>
        </w:r>
      </w:del>
      <w:del w:id="1018" w:author="montazeaud" w:date="2025-02-11T21:51:00Z">
        <w:r w:rsidR="00BB0E09" w:rsidRPr="00145FFC" w:rsidDel="002F6C5A">
          <w:rPr>
            <w:lang w:val="en-GB"/>
          </w:rPr>
          <w:delText>v</w:delText>
        </w:r>
      </w:del>
      <w:ins w:id="1019" w:author="montazeaud" w:date="2025-02-28T16:26:00Z">
        <w:r w:rsidR="00145FFC">
          <w:rPr>
            <w:lang w:val="en-GB"/>
          </w:rPr>
          <w:t>v</w:t>
        </w:r>
      </w:ins>
      <w:r w:rsidR="00BB0E09" w:rsidRPr="00145FFC">
        <w:rPr>
          <w:lang w:val="en-GB"/>
        </w:rPr>
        <w:t xml:space="preserve">arieties with high root area in </w:t>
      </w:r>
      <w:del w:id="1020" w:author="montazeaud" w:date="2025-02-10T16:19:00Z">
        <w:r w:rsidR="00BB0E09" w:rsidRPr="00145FFC" w:rsidDel="000B77C1">
          <w:rPr>
            <w:lang w:val="en-GB"/>
          </w:rPr>
          <w:delText xml:space="preserve">monocultures </w:delText>
        </w:r>
      </w:del>
      <w:ins w:id="1021" w:author="montazeaud" w:date="2025-02-10T16:19:00Z">
        <w:r w:rsidR="000B77C1" w:rsidRPr="00145FFC">
          <w:rPr>
            <w:lang w:val="en-GB"/>
          </w:rPr>
          <w:t xml:space="preserve">pure stands </w:t>
        </w:r>
      </w:ins>
      <w:del w:id="1022" w:author="montazeaud" w:date="2025-02-10T17:50:00Z">
        <w:r w:rsidR="00BB0E09" w:rsidRPr="00145FFC" w:rsidDel="00311089">
          <w:rPr>
            <w:lang w:val="en-GB"/>
          </w:rPr>
          <w:delText xml:space="preserve">are </w:delText>
        </w:r>
      </w:del>
      <w:ins w:id="1023" w:author="montazeaud" w:date="2025-02-28T16:26:00Z">
        <w:r w:rsidR="00145FFC" w:rsidRPr="00145FFC">
          <w:rPr>
            <w:lang w:val="en-GB"/>
            <w:rPrChange w:id="1024" w:author="montazeaud" w:date="2025-02-28T16:27:00Z">
              <w:rPr/>
            </w:rPrChange>
          </w:rPr>
          <w:t>c</w:t>
        </w:r>
      </w:ins>
      <w:ins w:id="1025" w:author="montazeaud" w:date="2025-02-11T21:51:00Z">
        <w:r w:rsidR="002F6C5A" w:rsidRPr="00145FFC">
          <w:rPr>
            <w:lang w:val="en-GB"/>
          </w:rPr>
          <w:t>ould be</w:t>
        </w:r>
      </w:ins>
      <w:ins w:id="1026" w:author="montazeaud" w:date="2025-02-10T17:50:00Z">
        <w:r w:rsidR="00311089" w:rsidRPr="00145FFC">
          <w:rPr>
            <w:lang w:val="en-GB"/>
          </w:rPr>
          <w:t xml:space="preserve"> </w:t>
        </w:r>
      </w:ins>
      <w:r w:rsidR="00D64333" w:rsidRPr="00145FFC">
        <w:rPr>
          <w:lang w:val="en-GB"/>
        </w:rPr>
        <w:t xml:space="preserve">highly competitive varieties that reach such </w:t>
      </w:r>
      <w:del w:id="1027" w:author="montazeaud" w:date="2025-02-10T17:06:00Z">
        <w:r w:rsidR="00D64333" w:rsidRPr="00145FFC" w:rsidDel="00767A48">
          <w:rPr>
            <w:lang w:val="en-GB"/>
          </w:rPr>
          <w:delText>high root areas</w:delText>
        </w:r>
      </w:del>
      <w:ins w:id="1028" w:author="montazeaud" w:date="2025-02-10T17:06:00Z">
        <w:r w:rsidR="00767A48" w:rsidRPr="00145FFC">
          <w:rPr>
            <w:lang w:val="en-GB"/>
          </w:rPr>
          <w:t>trait values</w:t>
        </w:r>
      </w:ins>
      <w:r w:rsidR="00D64333" w:rsidRPr="00145FFC">
        <w:rPr>
          <w:lang w:val="en-GB"/>
        </w:rPr>
        <w:t xml:space="preserve"> through root proliferation in response to their neighbour in pure stand</w:t>
      </w:r>
      <w:ins w:id="1029" w:author="montazeaud" w:date="2025-02-12T17:56:00Z">
        <w:r w:rsidR="00567D70" w:rsidRPr="00145FFC">
          <w:rPr>
            <w:lang w:val="en-GB"/>
          </w:rPr>
          <w:t>s</w:t>
        </w:r>
      </w:ins>
      <w:r w:rsidR="00D64333" w:rsidRPr="00145FFC">
        <w:rPr>
          <w:lang w:val="en-GB"/>
        </w:rPr>
        <w:t xml:space="preserve">, which </w:t>
      </w:r>
      <w:del w:id="1030" w:author="montazeaud" w:date="2025-02-11T21:52:00Z">
        <w:r w:rsidR="00D64333" w:rsidRPr="00145FFC" w:rsidDel="002F6C5A">
          <w:rPr>
            <w:lang w:val="en-GB"/>
          </w:rPr>
          <w:delText xml:space="preserve">is </w:delText>
        </w:r>
      </w:del>
      <w:ins w:id="1031" w:author="montazeaud" w:date="2025-02-11T21:52:00Z">
        <w:r w:rsidR="002F6C5A" w:rsidRPr="00145FFC">
          <w:rPr>
            <w:lang w:val="en-GB"/>
          </w:rPr>
          <w:t xml:space="preserve">would </w:t>
        </w:r>
      </w:ins>
      <w:r w:rsidR="00D64333" w:rsidRPr="00145FFC">
        <w:rPr>
          <w:lang w:val="en-GB"/>
        </w:rPr>
        <w:t xml:space="preserve">himself </w:t>
      </w:r>
      <w:ins w:id="1032" w:author="montazeaud" w:date="2025-02-11T21:52:00Z">
        <w:r w:rsidR="002F6C5A" w:rsidRPr="00145FFC">
          <w:rPr>
            <w:lang w:val="en-GB"/>
          </w:rPr>
          <w:t xml:space="preserve">be </w:t>
        </w:r>
      </w:ins>
      <w:r w:rsidR="00D64333" w:rsidRPr="00145FFC">
        <w:rPr>
          <w:lang w:val="en-GB"/>
        </w:rPr>
        <w:t xml:space="preserve">very competitive. </w:t>
      </w:r>
      <w:r w:rsidR="00D64333">
        <w:rPr>
          <w:lang w:val="en-GB"/>
        </w:rPr>
        <w:t xml:space="preserve">Such strong investment into competition </w:t>
      </w:r>
      <w:ins w:id="1033" w:author="montazeaud" w:date="2025-02-11T21:52:00Z">
        <w:r w:rsidR="002F6C5A">
          <w:rPr>
            <w:lang w:val="en-GB"/>
          </w:rPr>
          <w:t xml:space="preserve">would </w:t>
        </w:r>
      </w:ins>
      <w:r w:rsidR="00D64333">
        <w:rPr>
          <w:lang w:val="en-GB"/>
        </w:rPr>
        <w:t>in turn</w:t>
      </w:r>
      <w:ins w:id="1034" w:author="montazeaud" w:date="2025-02-10T17:51:00Z">
        <w:r w:rsidR="00311089">
          <w:rPr>
            <w:lang w:val="en-GB"/>
          </w:rPr>
          <w:t xml:space="preserve"> </w:t>
        </w:r>
      </w:ins>
      <w:del w:id="1035" w:author="montazeaud" w:date="2025-02-10T17:56:00Z">
        <w:r w:rsidR="00D64333" w:rsidDel="00311089">
          <w:rPr>
            <w:lang w:val="en-GB"/>
          </w:rPr>
          <w:delText xml:space="preserve"> </w:delText>
        </w:r>
      </w:del>
      <w:r w:rsidR="00D64333">
        <w:rPr>
          <w:lang w:val="en-GB"/>
        </w:rPr>
        <w:t>result</w:t>
      </w:r>
      <w:ins w:id="1036" w:author="montazeaud" w:date="2025-02-10T17:56:00Z">
        <w:r w:rsidR="00311089">
          <w:rPr>
            <w:lang w:val="en-GB"/>
          </w:rPr>
          <w:t>s</w:t>
        </w:r>
      </w:ins>
      <w:del w:id="1037" w:author="montazeaud" w:date="2025-02-10T17:51:00Z">
        <w:r w:rsidR="00D64333" w:rsidDel="00311089">
          <w:rPr>
            <w:lang w:val="en-GB"/>
          </w:rPr>
          <w:delText>s</w:delText>
        </w:r>
      </w:del>
      <w:r w:rsidR="00D64333">
        <w:rPr>
          <w:lang w:val="en-GB"/>
        </w:rPr>
        <w:t xml:space="preserve"> in an overinvestment in biomass </w:t>
      </w:r>
      <w:del w:id="1038" w:author="montazeaud" w:date="2025-02-10T16:09:00Z">
        <w:r w:rsidR="00D64333" w:rsidDel="009B35EE">
          <w:rPr>
            <w:lang w:val="en-GB"/>
          </w:rPr>
          <w:delText xml:space="preserve">(above and belowground) </w:delText>
        </w:r>
      </w:del>
      <w:r w:rsidR="00D64333">
        <w:rPr>
          <w:lang w:val="en-GB"/>
        </w:rPr>
        <w:t>to outgrow the neighbour. Those varieties</w:t>
      </w:r>
      <w:ins w:id="1039" w:author="montazeaud" w:date="2025-02-28T16:27:00Z">
        <w:r w:rsidR="00145FFC">
          <w:rPr>
            <w:lang w:val="en-GB"/>
          </w:rPr>
          <w:t xml:space="preserve"> being </w:t>
        </w:r>
      </w:ins>
      <w:del w:id="1040" w:author="montazeaud" w:date="2025-02-28T16:27:00Z">
        <w:r w:rsidR="00D64333" w:rsidDel="00145FFC">
          <w:rPr>
            <w:lang w:val="en-GB"/>
          </w:rPr>
          <w:delText xml:space="preserve">, when grown in mixtures, are </w:delText>
        </w:r>
      </w:del>
      <w:r w:rsidR="00D64333">
        <w:rPr>
          <w:lang w:val="en-GB"/>
        </w:rPr>
        <w:t xml:space="preserve">more likely </w:t>
      </w:r>
      <w:del w:id="1041" w:author="montazeaud" w:date="2025-02-28T16:27:00Z">
        <w:r w:rsidR="00D64333" w:rsidDel="00145FFC">
          <w:rPr>
            <w:lang w:val="en-GB"/>
          </w:rPr>
          <w:delText xml:space="preserve">to be </w:delText>
        </w:r>
      </w:del>
      <w:r w:rsidR="00D64333">
        <w:rPr>
          <w:lang w:val="en-GB"/>
        </w:rPr>
        <w:t xml:space="preserve">paired with </w:t>
      </w:r>
      <w:del w:id="1042" w:author="montazeaud" w:date="2025-02-28T16:27:00Z">
        <w:r w:rsidR="00D64333" w:rsidDel="00145FFC">
          <w:rPr>
            <w:lang w:val="en-GB"/>
          </w:rPr>
          <w:delText xml:space="preserve">varieties that are </w:delText>
        </w:r>
      </w:del>
      <w:r w:rsidR="00D64333">
        <w:rPr>
          <w:lang w:val="en-GB"/>
        </w:rPr>
        <w:t>less competitive</w:t>
      </w:r>
      <w:ins w:id="1043" w:author="montazeaud" w:date="2025-02-28T16:27:00Z">
        <w:r w:rsidR="00145FFC">
          <w:rPr>
            <w:lang w:val="en-GB"/>
          </w:rPr>
          <w:t xml:space="preserve"> neighbo</w:t>
        </w:r>
      </w:ins>
      <w:ins w:id="1044" w:author="montazeaud" w:date="2025-02-28T16:29:00Z">
        <w:r w:rsidR="00145FFC">
          <w:rPr>
            <w:lang w:val="en-GB"/>
          </w:rPr>
          <w:t>u</w:t>
        </w:r>
      </w:ins>
      <w:ins w:id="1045" w:author="montazeaud" w:date="2025-02-28T16:27:00Z">
        <w:r w:rsidR="00145FFC">
          <w:rPr>
            <w:lang w:val="en-GB"/>
          </w:rPr>
          <w:t>rs in mixtures</w:t>
        </w:r>
      </w:ins>
      <w:r w:rsidR="00D64333">
        <w:rPr>
          <w:lang w:val="en-GB"/>
        </w:rPr>
        <w:t xml:space="preserve">, </w:t>
      </w:r>
      <w:del w:id="1046" w:author="montazeaud" w:date="2025-02-28T16:27:00Z">
        <w:r w:rsidR="00D64333" w:rsidDel="00145FFC">
          <w:rPr>
            <w:lang w:val="en-GB"/>
          </w:rPr>
          <w:delText xml:space="preserve">leading </w:delText>
        </w:r>
      </w:del>
      <w:ins w:id="1047" w:author="montazeaud" w:date="2025-02-28T16:27:00Z">
        <w:r w:rsidR="00145FFC">
          <w:rPr>
            <w:lang w:val="en-GB"/>
          </w:rPr>
          <w:t xml:space="preserve">they would experience </w:t>
        </w:r>
      </w:ins>
      <w:del w:id="1048" w:author="montazeaud" w:date="2025-02-28T16:27:00Z">
        <w:r w:rsidR="00D64333" w:rsidDel="00145FFC">
          <w:rPr>
            <w:lang w:val="en-GB"/>
          </w:rPr>
          <w:delText>to</w:delText>
        </w:r>
      </w:del>
      <w:ins w:id="1049" w:author="montazeaud" w:date="2025-02-28T16:27:00Z">
        <w:r w:rsidR="00145FFC">
          <w:rPr>
            <w:lang w:val="en-GB"/>
          </w:rPr>
          <w:t>a</w:t>
        </w:r>
      </w:ins>
      <w:r w:rsidR="00D64333">
        <w:rPr>
          <w:lang w:val="en-GB"/>
        </w:rPr>
        <w:t xml:space="preserve"> relaxed competition</w:t>
      </w:r>
      <w:del w:id="1050" w:author="montazeaud" w:date="2025-02-10T16:15:00Z">
        <w:r w:rsidR="00D64333" w:rsidDel="00FC618F">
          <w:rPr>
            <w:lang w:val="en-GB"/>
          </w:rPr>
          <w:delText xml:space="preserve"> in mixtures compared to pure stands</w:delText>
        </w:r>
      </w:del>
      <w:del w:id="1051" w:author="montazeaud" w:date="2025-02-10T17:51:00Z">
        <w:r w:rsidR="00D64333" w:rsidDel="00311089">
          <w:rPr>
            <w:lang w:val="en-GB"/>
          </w:rPr>
          <w:delText>. Such relaxed competition in turn leads</w:delText>
        </w:r>
      </w:del>
      <w:ins w:id="1052" w:author="montazeaud" w:date="2025-02-10T17:51:00Z">
        <w:r w:rsidR="00311089">
          <w:rPr>
            <w:lang w:val="en-GB"/>
          </w:rPr>
          <w:t xml:space="preserve"> and</w:t>
        </w:r>
      </w:ins>
      <w:r w:rsidR="00D64333">
        <w:rPr>
          <w:lang w:val="en-GB"/>
        </w:rPr>
        <w:t xml:space="preserve"> </w:t>
      </w:r>
      <w:del w:id="1053" w:author="montazeaud" w:date="2025-02-28T16:27:00Z">
        <w:r w:rsidR="00D64333" w:rsidDel="00145FFC">
          <w:rPr>
            <w:lang w:val="en-GB"/>
          </w:rPr>
          <w:delText xml:space="preserve">to </w:delText>
        </w:r>
      </w:del>
      <w:ins w:id="1054" w:author="montazeaud" w:date="2025-02-28T16:27:00Z">
        <w:r w:rsidR="00145FFC">
          <w:rPr>
            <w:lang w:val="en-GB"/>
          </w:rPr>
          <w:t>thus</w:t>
        </w:r>
      </w:ins>
      <w:del w:id="1055" w:author="montazeaud" w:date="2025-02-28T16:27:00Z">
        <w:r w:rsidR="00D64333" w:rsidDel="00145FFC">
          <w:rPr>
            <w:lang w:val="en-GB"/>
          </w:rPr>
          <w:delText>a</w:delText>
        </w:r>
      </w:del>
      <w:r w:rsidR="00D64333">
        <w:rPr>
          <w:lang w:val="en-GB"/>
        </w:rPr>
        <w:t xml:space="preserve"> disengage</w:t>
      </w:r>
      <w:del w:id="1056" w:author="montazeaud" w:date="2025-02-28T16:28:00Z">
        <w:r w:rsidR="00D64333" w:rsidDel="00145FFC">
          <w:rPr>
            <w:lang w:val="en-GB"/>
          </w:rPr>
          <w:delText>ment</w:delText>
        </w:r>
      </w:del>
      <w:r w:rsidR="00D64333">
        <w:rPr>
          <w:lang w:val="en-GB"/>
        </w:rPr>
        <w:t xml:space="preserve"> from the </w:t>
      </w:r>
      <w:ins w:id="1057" w:author="montazeaud" w:date="2025-02-28T16:28:00Z">
        <w:r w:rsidR="00145FFC">
          <w:rPr>
            <w:lang w:val="en-GB"/>
          </w:rPr>
          <w:t xml:space="preserve">competitive </w:t>
        </w:r>
      </w:ins>
      <w:r w:rsidR="00D64333">
        <w:rPr>
          <w:lang w:val="en-GB"/>
        </w:rPr>
        <w:t>“arms race”</w:t>
      </w:r>
      <w:del w:id="1058" w:author="montazeaud" w:date="2025-02-10T17:52:00Z">
        <w:r w:rsidR="00D64333" w:rsidDel="00311089">
          <w:rPr>
            <w:lang w:val="en-GB"/>
          </w:rPr>
          <w:delText xml:space="preserve"> between plants, potentially resulting </w:delText>
        </w:r>
      </w:del>
      <w:ins w:id="1059" w:author="montazeaud" w:date="2025-02-10T17:52:00Z">
        <w:r w:rsidR="00311089">
          <w:rPr>
            <w:lang w:val="en-GB"/>
          </w:rPr>
          <w:t xml:space="preserve"> resulting </w:t>
        </w:r>
      </w:ins>
      <w:r w:rsidR="00D64333">
        <w:rPr>
          <w:lang w:val="en-GB"/>
        </w:rPr>
        <w:t xml:space="preserve">in lower root area and lower </w:t>
      </w:r>
      <w:del w:id="1060" w:author="montazeaud" w:date="2025-02-10T17:52:00Z">
        <w:r w:rsidR="00D64333" w:rsidDel="00311089">
          <w:rPr>
            <w:lang w:val="en-GB"/>
          </w:rPr>
          <w:delText xml:space="preserve">above and belowground </w:delText>
        </w:r>
      </w:del>
      <w:r w:rsidR="00D64333">
        <w:rPr>
          <w:lang w:val="en-GB"/>
        </w:rPr>
        <w:t>biomass</w:t>
      </w:r>
      <w:del w:id="1061" w:author="montazeaud" w:date="2025-02-10T16:15:00Z">
        <w:r w:rsidR="00D64333" w:rsidDel="00FC618F">
          <w:rPr>
            <w:lang w:val="en-GB"/>
          </w:rPr>
          <w:delText xml:space="preserve"> production</w:delText>
        </w:r>
      </w:del>
      <w:del w:id="1062" w:author="montazeaud" w:date="2025-02-10T17:52:00Z">
        <w:r w:rsidR="00D64333" w:rsidDel="00311089">
          <w:rPr>
            <w:lang w:val="en-GB"/>
          </w:rPr>
          <w:delText xml:space="preserve">, and </w:delText>
        </w:r>
      </w:del>
      <w:del w:id="1063" w:author="montazeaud" w:date="2025-02-10T16:15:00Z">
        <w:r w:rsidR="00D64333" w:rsidDel="00FC618F">
          <w:rPr>
            <w:lang w:val="en-GB"/>
          </w:rPr>
          <w:delText xml:space="preserve">thus </w:delText>
        </w:r>
      </w:del>
      <w:del w:id="1064" w:author="montazeaud" w:date="2025-02-10T17:52:00Z">
        <w:r w:rsidR="00D64333" w:rsidDel="00311089">
          <w:rPr>
            <w:lang w:val="en-GB"/>
          </w:rPr>
          <w:delText>low RYTs</w:delText>
        </w:r>
      </w:del>
      <w:r w:rsidR="00D64333">
        <w:rPr>
          <w:lang w:val="en-GB"/>
        </w:rPr>
        <w:t>.</w:t>
      </w:r>
      <w:ins w:id="1065" w:author="montazeaud" w:date="2025-02-10T16:10:00Z">
        <w:r w:rsidR="009B35EE">
          <w:rPr>
            <w:lang w:val="en-GB"/>
          </w:rPr>
          <w:t xml:space="preserve"> </w:t>
        </w:r>
      </w:ins>
      <w:ins w:id="1066" w:author="montazeaud" w:date="2025-02-10T16:12:00Z">
        <w:r w:rsidR="009B35EE">
          <w:rPr>
            <w:lang w:val="en-GB"/>
          </w:rPr>
          <w:t>If t</w:t>
        </w:r>
      </w:ins>
      <w:ins w:id="1067" w:author="montazeaud" w:date="2025-02-10T16:10:00Z">
        <w:r w:rsidR="009B35EE">
          <w:rPr>
            <w:lang w:val="en-GB"/>
          </w:rPr>
          <w:t xml:space="preserve">he </w:t>
        </w:r>
      </w:ins>
      <w:ins w:id="1068" w:author="montazeaud" w:date="2025-02-10T16:11:00Z">
        <w:r w:rsidR="009B35EE">
          <w:rPr>
            <w:lang w:val="en-GB"/>
          </w:rPr>
          <w:t xml:space="preserve">root area of the most competitive variety </w:t>
        </w:r>
      </w:ins>
      <w:ins w:id="1069" w:author="montazeaud" w:date="2025-02-10T16:13:00Z">
        <w:r w:rsidR="009B35EE">
          <w:rPr>
            <w:lang w:val="en-GB"/>
          </w:rPr>
          <w:t xml:space="preserve">goes below the root area of the less competitive variety, this </w:t>
        </w:r>
      </w:ins>
      <w:ins w:id="1070" w:author="montazeaud" w:date="2025-02-11T21:52:00Z">
        <w:r w:rsidR="002F6C5A">
          <w:rPr>
            <w:lang w:val="en-GB"/>
          </w:rPr>
          <w:t>would</w:t>
        </w:r>
      </w:ins>
      <w:ins w:id="1071" w:author="montazeaud" w:date="2025-02-10T16:11:00Z">
        <w:r w:rsidR="009B35EE">
          <w:rPr>
            <w:lang w:val="en-GB"/>
          </w:rPr>
          <w:t xml:space="preserve"> lead to a synergistic effect </w:t>
        </w:r>
      </w:ins>
      <w:ins w:id="1072" w:author="montazeaud" w:date="2025-02-10T16:15:00Z">
        <w:r w:rsidR="00FC618F">
          <w:rPr>
            <w:lang w:val="en-GB"/>
          </w:rPr>
          <w:t>where</w:t>
        </w:r>
      </w:ins>
      <w:ins w:id="1073" w:author="montazeaud" w:date="2025-02-10T16:13:00Z">
        <w:r w:rsidR="009B35EE">
          <w:rPr>
            <w:lang w:val="en-GB"/>
          </w:rPr>
          <w:t xml:space="preserve"> the less competitive variety also disengage from the arms race</w:t>
        </w:r>
      </w:ins>
      <w:ins w:id="1074" w:author="montazeaud" w:date="2025-02-28T16:28:00Z">
        <w:r w:rsidR="00145FFC">
          <w:rPr>
            <w:lang w:val="en-GB"/>
          </w:rPr>
          <w:t xml:space="preserve"> in mixture. </w:t>
        </w:r>
      </w:ins>
    </w:p>
    <w:p w14:paraId="4C5FB5A0" w14:textId="61739051" w:rsidR="00B629AA" w:rsidRDefault="002F6C5A" w:rsidP="00066BB1">
      <w:pPr>
        <w:rPr>
          <w:lang w:val="en-GB"/>
        </w:rPr>
      </w:pPr>
      <w:ins w:id="1075" w:author="montazeaud" w:date="2025-02-11T21:56:00Z">
        <w:r>
          <w:rPr>
            <w:lang w:val="en-GB"/>
          </w:rPr>
          <w:t xml:space="preserve">We tested this hypothesis by examining the relationships between the traits of the varieties </w:t>
        </w:r>
      </w:ins>
      <w:ins w:id="1076" w:author="montazeaud" w:date="2025-02-12T09:34:00Z">
        <w:r w:rsidR="00682405">
          <w:rPr>
            <w:lang w:val="en-GB"/>
          </w:rPr>
          <w:t>in pure stand</w:t>
        </w:r>
      </w:ins>
      <w:ins w:id="1077" w:author="montazeaud" w:date="2025-02-12T17:56:00Z">
        <w:r w:rsidR="00567D70">
          <w:rPr>
            <w:lang w:val="en-GB"/>
          </w:rPr>
          <w:t>s</w:t>
        </w:r>
      </w:ins>
      <w:ins w:id="1078" w:author="montazeaud" w:date="2025-02-12T09:34:00Z">
        <w:r w:rsidR="00682405">
          <w:rPr>
            <w:lang w:val="en-GB"/>
          </w:rPr>
          <w:t xml:space="preserve"> </w:t>
        </w:r>
      </w:ins>
      <w:ins w:id="1079" w:author="montazeaud" w:date="2025-02-11T21:56:00Z">
        <w:r>
          <w:rPr>
            <w:lang w:val="en-GB"/>
          </w:rPr>
          <w:t xml:space="preserve">and their individual </w:t>
        </w:r>
      </w:ins>
      <w:ins w:id="1080" w:author="montazeaud" w:date="2025-02-11T21:59:00Z">
        <w:r w:rsidR="00797554">
          <w:rPr>
            <w:lang w:val="en-GB"/>
          </w:rPr>
          <w:t xml:space="preserve">biomass </w:t>
        </w:r>
      </w:ins>
      <w:ins w:id="1081" w:author="montazeaud" w:date="2025-02-11T22:00:00Z">
        <w:r w:rsidR="00797554">
          <w:rPr>
            <w:lang w:val="en-GB"/>
          </w:rPr>
          <w:t xml:space="preserve">and biomass </w:t>
        </w:r>
      </w:ins>
      <w:ins w:id="1082" w:author="montazeaud" w:date="2025-02-11T21:56:00Z">
        <w:r>
          <w:rPr>
            <w:lang w:val="en-GB"/>
          </w:rPr>
          <w:t xml:space="preserve">responses to mixture cultivation. </w:t>
        </w:r>
      </w:ins>
      <w:del w:id="1083" w:author="montazeaud" w:date="2025-02-11T21:57:00Z">
        <w:r w:rsidR="00D00E0E" w:rsidDel="002F6C5A">
          <w:rPr>
            <w:lang w:val="en-GB"/>
          </w:rPr>
          <w:delText>In line with this hypothesis,</w:delText>
        </w:r>
      </w:del>
      <w:ins w:id="1084" w:author="montazeaud" w:date="2025-02-11T21:57:00Z">
        <w:r>
          <w:rPr>
            <w:lang w:val="en-GB"/>
          </w:rPr>
          <w:t>We found that</w:t>
        </w:r>
      </w:ins>
      <w:r w:rsidR="00D00E0E">
        <w:rPr>
          <w:lang w:val="en-GB"/>
        </w:rPr>
        <w:t xml:space="preserve"> there was a strong positive relationship between the total biomass of the pure stands and their root area (Fig</w:t>
      </w:r>
      <w:ins w:id="1085" w:author="montazeaud" w:date="2025-03-06T20:14:00Z">
        <w:r w:rsidR="00A6745C">
          <w:rPr>
            <w:lang w:val="en-GB"/>
          </w:rPr>
          <w:t>.</w:t>
        </w:r>
      </w:ins>
      <w:del w:id="1086" w:author="montazeaud" w:date="2025-03-06T20:14:00Z">
        <w:r w:rsidR="00D00E0E" w:rsidDel="00A6745C">
          <w:rPr>
            <w:lang w:val="en-GB"/>
          </w:rPr>
          <w:delText>ure</w:delText>
        </w:r>
      </w:del>
      <w:r w:rsidR="00D00E0E">
        <w:rPr>
          <w:lang w:val="en-GB"/>
        </w:rPr>
        <w:t xml:space="preserve"> </w:t>
      </w:r>
      <w:ins w:id="1087" w:author="montazeaud" w:date="2025-02-28T16:35:00Z">
        <w:r w:rsidR="00B125CE">
          <w:rPr>
            <w:lang w:val="en-GB"/>
          </w:rPr>
          <w:t>6</w:t>
        </w:r>
      </w:ins>
      <w:del w:id="1088" w:author="montazeaud" w:date="2025-02-28T16:35:00Z">
        <w:r w:rsidR="00D00E0E" w:rsidDel="00B125CE">
          <w:rPr>
            <w:lang w:val="en-GB"/>
          </w:rPr>
          <w:delText>5</w:delText>
        </w:r>
      </w:del>
      <w:del w:id="1089" w:author="montazeaud" w:date="2025-03-06T20:14:00Z">
        <w:r w:rsidR="00D00E0E" w:rsidDel="00A6745C">
          <w:rPr>
            <w:lang w:val="en-GB"/>
          </w:rPr>
          <w:delText>a</w:delText>
        </w:r>
      </w:del>
      <w:ins w:id="1090" w:author="montazeaud" w:date="2025-03-06T20:14:00Z">
        <w:r w:rsidR="00A6745C">
          <w:rPr>
            <w:lang w:val="en-GB"/>
          </w:rPr>
          <w:t>A</w:t>
        </w:r>
      </w:ins>
      <w:r w:rsidR="00D00E0E">
        <w:rPr>
          <w:lang w:val="en-GB"/>
        </w:rPr>
        <w:t xml:space="preserve">). This relationship was stronger in the </w:t>
      </w:r>
      <w:r w:rsidR="0009412A">
        <w:rPr>
          <w:lang w:val="en-GB"/>
        </w:rPr>
        <w:t>R-</w:t>
      </w:r>
      <w:r w:rsidR="00D00E0E">
        <w:rPr>
          <w:lang w:val="en-GB"/>
        </w:rPr>
        <w:t xml:space="preserve"> treatment (Fig</w:t>
      </w:r>
      <w:ins w:id="1091" w:author="montazeaud" w:date="2025-03-06T20:14:00Z">
        <w:r w:rsidR="00A6745C">
          <w:rPr>
            <w:lang w:val="en-GB"/>
          </w:rPr>
          <w:t>.</w:t>
        </w:r>
      </w:ins>
      <w:del w:id="1092" w:author="montazeaud" w:date="2025-03-06T20:14:00Z">
        <w:r w:rsidR="00D00E0E" w:rsidDel="00A6745C">
          <w:rPr>
            <w:lang w:val="en-GB"/>
          </w:rPr>
          <w:delText>ure</w:delText>
        </w:r>
      </w:del>
      <w:r w:rsidR="00D00E0E">
        <w:rPr>
          <w:lang w:val="en-GB"/>
        </w:rPr>
        <w:t xml:space="preserve"> </w:t>
      </w:r>
      <w:ins w:id="1093" w:author="montazeaud" w:date="2025-02-28T16:36:00Z">
        <w:r w:rsidR="00B125CE">
          <w:rPr>
            <w:lang w:val="en-GB"/>
          </w:rPr>
          <w:t>6</w:t>
        </w:r>
      </w:ins>
      <w:del w:id="1094" w:author="montazeaud" w:date="2025-02-28T16:36:00Z">
        <w:r w:rsidR="00D00E0E" w:rsidDel="00B125CE">
          <w:rPr>
            <w:lang w:val="en-GB"/>
          </w:rPr>
          <w:delText>5</w:delText>
        </w:r>
      </w:del>
      <w:ins w:id="1095" w:author="montazeaud" w:date="2025-03-06T20:14:00Z">
        <w:r w:rsidR="00A6745C">
          <w:rPr>
            <w:lang w:val="en-GB"/>
          </w:rPr>
          <w:t>A</w:t>
        </w:r>
      </w:ins>
      <w:del w:id="1096" w:author="montazeaud" w:date="2025-03-06T20:14:00Z">
        <w:r w:rsidR="00D00E0E" w:rsidDel="00A6745C">
          <w:rPr>
            <w:lang w:val="en-GB"/>
          </w:rPr>
          <w:delText>a</w:delText>
        </w:r>
      </w:del>
      <w:r w:rsidR="00D00E0E">
        <w:rPr>
          <w:lang w:val="en-GB"/>
        </w:rPr>
        <w:t xml:space="preserve">, Pearson’s </w:t>
      </w:r>
      <w:r w:rsidR="00D00E0E">
        <w:rPr>
          <w:i/>
          <w:lang w:val="en-GB"/>
        </w:rPr>
        <w:t>R</w:t>
      </w:r>
      <w:r w:rsidR="00D00E0E">
        <w:rPr>
          <w:lang w:val="en-GB"/>
        </w:rPr>
        <w:t xml:space="preserve"> = 0.87, slope = 0.079 mg.mm</w:t>
      </w:r>
      <w:r w:rsidR="00D00E0E">
        <w:rPr>
          <w:vertAlign w:val="superscript"/>
          <w:lang w:val="en-GB"/>
        </w:rPr>
        <w:t>-2</w:t>
      </w:r>
      <w:r w:rsidR="00D00E0E">
        <w:rPr>
          <w:lang w:val="en-GB"/>
        </w:rPr>
        <w:t xml:space="preserve">, </w:t>
      </w:r>
      <w:r w:rsidR="00D00E0E">
        <w:rPr>
          <w:i/>
          <w:lang w:val="en-GB"/>
        </w:rPr>
        <w:t>p</w:t>
      </w:r>
      <w:r w:rsidR="00D00E0E">
        <w:rPr>
          <w:lang w:val="en-GB"/>
        </w:rPr>
        <w:t xml:space="preserve"> &lt; 0.001) than in the </w:t>
      </w:r>
      <w:r w:rsidR="0009412A">
        <w:rPr>
          <w:lang w:val="en-GB"/>
        </w:rPr>
        <w:t>R+</w:t>
      </w:r>
      <w:r w:rsidR="00D00E0E">
        <w:rPr>
          <w:lang w:val="en-GB"/>
        </w:rPr>
        <w:t xml:space="preserve"> treatment (Pearson’s </w:t>
      </w:r>
      <w:r w:rsidR="00D00E0E">
        <w:rPr>
          <w:i/>
          <w:lang w:val="en-GB"/>
        </w:rPr>
        <w:t>R</w:t>
      </w:r>
      <w:r w:rsidR="00D00E0E">
        <w:rPr>
          <w:lang w:val="en-GB"/>
        </w:rPr>
        <w:t xml:space="preserve"> = 0.74, slope = 0.0446 mg.mm</w:t>
      </w:r>
      <w:r w:rsidR="00D00E0E">
        <w:rPr>
          <w:vertAlign w:val="superscript"/>
          <w:lang w:val="en-GB"/>
        </w:rPr>
        <w:t>-2</w:t>
      </w:r>
      <w:r w:rsidR="00D00E0E">
        <w:rPr>
          <w:lang w:val="en-GB"/>
        </w:rPr>
        <w:t xml:space="preserve">, </w:t>
      </w:r>
      <w:r w:rsidR="00D00E0E">
        <w:rPr>
          <w:i/>
          <w:lang w:val="en-GB"/>
        </w:rPr>
        <w:t xml:space="preserve">p </w:t>
      </w:r>
      <w:r w:rsidR="00D00E0E">
        <w:rPr>
          <w:lang w:val="en-GB"/>
        </w:rPr>
        <w:t xml:space="preserve">&lt; </w:t>
      </w:r>
      <w:r w:rsidR="00D00E0E">
        <w:rPr>
          <w:lang w:val="en-GB"/>
        </w:rPr>
        <w:lastRenderedPageBreak/>
        <w:t>0.001).</w:t>
      </w:r>
      <w:r w:rsidR="0009412A">
        <w:rPr>
          <w:lang w:val="en-GB"/>
        </w:rPr>
        <w:t xml:space="preserve"> </w:t>
      </w:r>
      <w:r w:rsidR="00D00E0E">
        <w:rPr>
          <w:lang w:val="en-GB"/>
        </w:rPr>
        <w:t xml:space="preserve"> </w:t>
      </w:r>
      <w:del w:id="1097" w:author="montazeaud" w:date="2025-02-12T09:30:00Z">
        <w:r w:rsidR="003F5E22" w:rsidDel="00682405">
          <w:rPr>
            <w:lang w:val="en-GB"/>
          </w:rPr>
          <w:delText xml:space="preserve">Additionally, </w:delText>
        </w:r>
        <w:r w:rsidR="00D00E0E" w:rsidDel="00682405">
          <w:rPr>
            <w:lang w:val="en-GB"/>
          </w:rPr>
          <w:delText>c</w:delText>
        </w:r>
      </w:del>
      <w:ins w:id="1098" w:author="montazeaud" w:date="2025-02-12T09:30:00Z">
        <w:r w:rsidR="00682405">
          <w:rPr>
            <w:lang w:val="en-GB"/>
          </w:rPr>
          <w:t>C</w:t>
        </w:r>
      </w:ins>
      <w:r w:rsidR="00D00E0E">
        <w:rPr>
          <w:lang w:val="en-GB"/>
        </w:rPr>
        <w:t xml:space="preserve">onsistent with our hypothesis, </w:t>
      </w:r>
      <w:r w:rsidR="00973F0A">
        <w:rPr>
          <w:lang w:val="en-GB"/>
        </w:rPr>
        <w:t>varieties</w:t>
      </w:r>
      <w:r w:rsidR="00D00E0E">
        <w:rPr>
          <w:lang w:val="en-GB"/>
        </w:rPr>
        <w:t xml:space="preserve"> with the highest root areas in pure stands and the highest hierarchical distances in root area with their neighbo</w:t>
      </w:r>
      <w:r w:rsidR="0006301B">
        <w:rPr>
          <w:lang w:val="en-GB"/>
        </w:rPr>
        <w:t>u</w:t>
      </w:r>
      <w:r w:rsidR="00D00E0E">
        <w:rPr>
          <w:lang w:val="en-GB"/>
        </w:rPr>
        <w:t xml:space="preserve">rs were the ones with the strongest biomass reduction in mixed stands in the </w:t>
      </w:r>
      <w:r w:rsidR="0006301B">
        <w:rPr>
          <w:lang w:val="en-GB"/>
        </w:rPr>
        <w:t>R-</w:t>
      </w:r>
      <w:r w:rsidR="00D00E0E">
        <w:rPr>
          <w:lang w:val="en-GB"/>
        </w:rPr>
        <w:t xml:space="preserve"> treatment (Fig</w:t>
      </w:r>
      <w:ins w:id="1099" w:author="montazeaud" w:date="2025-03-06T20:15:00Z">
        <w:r w:rsidR="00A6745C">
          <w:rPr>
            <w:lang w:val="en-GB"/>
          </w:rPr>
          <w:t>.</w:t>
        </w:r>
      </w:ins>
      <w:del w:id="1100" w:author="montazeaud" w:date="2025-03-06T20:15:00Z">
        <w:r w:rsidR="00D00E0E" w:rsidDel="00A6745C">
          <w:rPr>
            <w:lang w:val="en-GB"/>
          </w:rPr>
          <w:delText>ure</w:delText>
        </w:r>
      </w:del>
      <w:r w:rsidR="00D00E0E">
        <w:rPr>
          <w:lang w:val="en-GB"/>
        </w:rPr>
        <w:t xml:space="preserve"> </w:t>
      </w:r>
      <w:ins w:id="1101" w:author="montazeaud" w:date="2025-02-28T16:36:00Z">
        <w:r w:rsidR="00B125CE">
          <w:rPr>
            <w:lang w:val="en-GB"/>
          </w:rPr>
          <w:t>6</w:t>
        </w:r>
      </w:ins>
      <w:del w:id="1102" w:author="montazeaud" w:date="2025-02-28T16:36:00Z">
        <w:r w:rsidR="00D00E0E" w:rsidDel="00B125CE">
          <w:rPr>
            <w:lang w:val="en-GB"/>
          </w:rPr>
          <w:delText>5</w:delText>
        </w:r>
      </w:del>
      <w:ins w:id="1103" w:author="montazeaud" w:date="2025-03-06T20:15:00Z">
        <w:r w:rsidR="00A6745C">
          <w:rPr>
            <w:lang w:val="en-GB"/>
          </w:rPr>
          <w:t>B</w:t>
        </w:r>
      </w:ins>
      <w:del w:id="1104" w:author="montazeaud" w:date="2025-03-06T20:15:00Z">
        <w:r w:rsidR="00D00E0E" w:rsidDel="00A6745C">
          <w:rPr>
            <w:lang w:val="en-GB"/>
          </w:rPr>
          <w:delText>b</w:delText>
        </w:r>
      </w:del>
      <w:r w:rsidR="00D00E0E">
        <w:rPr>
          <w:lang w:val="en-GB"/>
        </w:rPr>
        <w:t xml:space="preserve">, Pearson’s </w:t>
      </w:r>
      <w:r w:rsidR="00D00E0E">
        <w:rPr>
          <w:i/>
          <w:lang w:val="en-GB"/>
        </w:rPr>
        <w:t>R</w:t>
      </w:r>
      <w:r w:rsidR="00D00E0E">
        <w:rPr>
          <w:lang w:val="en-GB"/>
        </w:rPr>
        <w:t xml:space="preserve"> = -0.7</w:t>
      </w:r>
      <w:r w:rsidR="003F5E22">
        <w:rPr>
          <w:lang w:val="en-GB"/>
        </w:rPr>
        <w:t>0</w:t>
      </w:r>
      <w:r w:rsidR="00D00E0E">
        <w:rPr>
          <w:lang w:val="en-GB"/>
        </w:rPr>
        <w:t xml:space="preserve">, </w:t>
      </w:r>
      <w:r w:rsidR="00D00E0E">
        <w:rPr>
          <w:i/>
          <w:lang w:val="en-GB"/>
        </w:rPr>
        <w:t>p</w:t>
      </w:r>
      <w:r w:rsidR="00D00E0E">
        <w:rPr>
          <w:lang w:val="en-GB"/>
        </w:rPr>
        <w:t xml:space="preserve"> &lt; 0.001; Fig</w:t>
      </w:r>
      <w:ins w:id="1105" w:author="montazeaud" w:date="2025-03-06T20:15:00Z">
        <w:r w:rsidR="00A6745C">
          <w:rPr>
            <w:lang w:val="en-GB"/>
          </w:rPr>
          <w:t xml:space="preserve">. </w:t>
        </w:r>
      </w:ins>
      <w:del w:id="1106" w:author="montazeaud" w:date="2025-03-06T20:15:00Z">
        <w:r w:rsidR="00D00E0E" w:rsidDel="00A6745C">
          <w:rPr>
            <w:lang w:val="en-GB"/>
          </w:rPr>
          <w:delText xml:space="preserve">ure </w:delText>
        </w:r>
      </w:del>
      <w:del w:id="1107" w:author="montazeaud" w:date="2025-02-28T16:36:00Z">
        <w:r w:rsidR="00D00E0E" w:rsidDel="00B125CE">
          <w:rPr>
            <w:lang w:val="en-GB"/>
          </w:rPr>
          <w:delText>5</w:delText>
        </w:r>
      </w:del>
      <w:ins w:id="1108" w:author="montazeaud" w:date="2025-02-28T16:36:00Z">
        <w:r w:rsidR="00B125CE">
          <w:rPr>
            <w:lang w:val="en-GB"/>
          </w:rPr>
          <w:t>6</w:t>
        </w:r>
      </w:ins>
      <w:del w:id="1109" w:author="montazeaud" w:date="2025-03-06T20:15:00Z">
        <w:r w:rsidR="00D00E0E" w:rsidDel="00A6745C">
          <w:rPr>
            <w:lang w:val="en-GB"/>
          </w:rPr>
          <w:delText>c</w:delText>
        </w:r>
      </w:del>
      <w:ins w:id="1110" w:author="montazeaud" w:date="2025-03-06T20:15:00Z">
        <w:r w:rsidR="00A6745C">
          <w:rPr>
            <w:lang w:val="en-GB"/>
          </w:rPr>
          <w:t>C</w:t>
        </w:r>
      </w:ins>
      <w:r w:rsidR="00D00E0E">
        <w:rPr>
          <w:lang w:val="en-GB"/>
        </w:rPr>
        <w:t xml:space="preserve">, Pearson’s </w:t>
      </w:r>
      <w:r w:rsidR="00D00E0E">
        <w:rPr>
          <w:i/>
          <w:lang w:val="en-GB"/>
        </w:rPr>
        <w:t>R</w:t>
      </w:r>
      <w:r w:rsidR="00D00E0E">
        <w:rPr>
          <w:lang w:val="en-GB"/>
        </w:rPr>
        <w:t xml:space="preserve"> = -0.51, </w:t>
      </w:r>
      <w:r w:rsidR="00D00E0E">
        <w:rPr>
          <w:i/>
          <w:lang w:val="en-GB"/>
        </w:rPr>
        <w:t xml:space="preserve">p </w:t>
      </w:r>
      <w:r w:rsidR="00D00E0E">
        <w:rPr>
          <w:lang w:val="en-GB"/>
        </w:rPr>
        <w:t xml:space="preserve">&lt; 0.001). </w:t>
      </w:r>
      <w:r w:rsidR="001158D4">
        <w:rPr>
          <w:lang w:val="en-GB"/>
        </w:rPr>
        <w:t>At the opposite, varieties which had lower root areas than their neighbours (i.e., negative hierarchical distance to their neighbour on Fig</w:t>
      </w:r>
      <w:ins w:id="1111" w:author="montazeaud" w:date="2025-03-06T20:15:00Z">
        <w:r w:rsidR="00A6745C">
          <w:rPr>
            <w:lang w:val="en-GB"/>
          </w:rPr>
          <w:t xml:space="preserve">. </w:t>
        </w:r>
      </w:ins>
      <w:del w:id="1112" w:author="montazeaud" w:date="2025-03-06T20:15:00Z">
        <w:r w:rsidR="001158D4" w:rsidDel="00A6745C">
          <w:rPr>
            <w:lang w:val="en-GB"/>
          </w:rPr>
          <w:delText xml:space="preserve">ure </w:delText>
        </w:r>
      </w:del>
      <w:del w:id="1113" w:author="montazeaud" w:date="2025-02-28T16:36:00Z">
        <w:r w:rsidR="001158D4" w:rsidDel="00B125CE">
          <w:rPr>
            <w:lang w:val="en-GB"/>
          </w:rPr>
          <w:delText>5</w:delText>
        </w:r>
      </w:del>
      <w:ins w:id="1114" w:author="montazeaud" w:date="2025-02-28T16:36:00Z">
        <w:r w:rsidR="00B125CE">
          <w:rPr>
            <w:lang w:val="en-GB"/>
          </w:rPr>
          <w:t>6</w:t>
        </w:r>
      </w:ins>
      <w:ins w:id="1115" w:author="montazeaud" w:date="2025-03-06T20:15:00Z">
        <w:r w:rsidR="00A6745C">
          <w:rPr>
            <w:lang w:val="en-GB"/>
          </w:rPr>
          <w:t>C</w:t>
        </w:r>
      </w:ins>
      <w:del w:id="1116" w:author="montazeaud" w:date="2025-03-06T20:15:00Z">
        <w:r w:rsidR="001158D4" w:rsidDel="00A6745C">
          <w:rPr>
            <w:lang w:val="en-GB"/>
          </w:rPr>
          <w:delText>c</w:delText>
        </w:r>
      </w:del>
      <w:r w:rsidR="001158D4">
        <w:rPr>
          <w:lang w:val="en-GB"/>
        </w:rPr>
        <w:t xml:space="preserve">) produced more biomass in mixture than in pure stands (RY &gt; 0.5). This effect was not symmetrical: for a similar hierarchical distance, varieties which were lower in the hierarchy gained less biomass than the biomass loss observed for varieties placed higher in the hierarchy (e.g., at hierarchical distance = -0.2, estimated RY = </w:t>
      </w:r>
      <w:r w:rsidR="00DE192B">
        <w:rPr>
          <w:lang w:val="en-GB"/>
        </w:rPr>
        <w:t xml:space="preserve">0.53 </w:t>
      </w:r>
      <w:r w:rsidR="001158D4">
        <w:rPr>
          <w:lang w:val="en-GB"/>
        </w:rPr>
        <w:t xml:space="preserve">while at hierarchical distance = 0.2, estimated RY = </w:t>
      </w:r>
      <w:r w:rsidR="00DE192B">
        <w:rPr>
          <w:lang w:val="en-GB"/>
        </w:rPr>
        <w:t>0.40</w:t>
      </w:r>
      <w:r w:rsidR="001158D4">
        <w:rPr>
          <w:lang w:val="en-GB"/>
        </w:rPr>
        <w:t>, Fig</w:t>
      </w:r>
      <w:ins w:id="1117" w:author="montazeaud" w:date="2025-03-06T20:15:00Z">
        <w:r w:rsidR="00A6745C">
          <w:rPr>
            <w:lang w:val="en-GB"/>
          </w:rPr>
          <w:t>.</w:t>
        </w:r>
      </w:ins>
      <w:del w:id="1118" w:author="montazeaud" w:date="2025-03-06T20:15:00Z">
        <w:r w:rsidR="001158D4" w:rsidDel="00A6745C">
          <w:rPr>
            <w:lang w:val="en-GB"/>
          </w:rPr>
          <w:delText>ure</w:delText>
        </w:r>
      </w:del>
      <w:r w:rsidR="001158D4">
        <w:rPr>
          <w:lang w:val="en-GB"/>
        </w:rPr>
        <w:t xml:space="preserve"> </w:t>
      </w:r>
      <w:del w:id="1119" w:author="montazeaud" w:date="2025-02-28T16:37:00Z">
        <w:r w:rsidR="001158D4" w:rsidDel="00B125CE">
          <w:rPr>
            <w:lang w:val="en-GB"/>
          </w:rPr>
          <w:delText>5</w:delText>
        </w:r>
      </w:del>
      <w:ins w:id="1120" w:author="montazeaud" w:date="2025-02-28T16:37:00Z">
        <w:r w:rsidR="00B125CE">
          <w:rPr>
            <w:lang w:val="en-GB"/>
          </w:rPr>
          <w:t>6</w:t>
        </w:r>
      </w:ins>
      <w:ins w:id="1121" w:author="montazeaud" w:date="2025-03-06T20:15:00Z">
        <w:r w:rsidR="00A6745C">
          <w:rPr>
            <w:lang w:val="en-GB"/>
          </w:rPr>
          <w:t>C</w:t>
        </w:r>
      </w:ins>
      <w:del w:id="1122" w:author="montazeaud" w:date="2025-03-06T20:15:00Z">
        <w:r w:rsidR="001158D4" w:rsidDel="00A6745C">
          <w:rPr>
            <w:lang w:val="en-GB"/>
          </w:rPr>
          <w:delText>c</w:delText>
        </w:r>
      </w:del>
      <w:r w:rsidR="001158D4">
        <w:rPr>
          <w:lang w:val="en-GB"/>
        </w:rPr>
        <w:t>).</w:t>
      </w:r>
      <w:ins w:id="1123" w:author="montazeaud" w:date="2025-02-10T17:23:00Z">
        <w:r w:rsidR="00EB1C9E">
          <w:rPr>
            <w:lang w:val="en-GB"/>
          </w:rPr>
          <w:t xml:space="preserve"> </w:t>
        </w:r>
      </w:ins>
      <w:ins w:id="1124" w:author="montazeaud" w:date="2025-02-28T16:34:00Z">
        <w:r w:rsidR="00B125CE">
          <w:rPr>
            <w:lang w:val="en-GB"/>
          </w:rPr>
          <w:t xml:space="preserve">Also, when the hierarchical distance was negative but close to 0 (&gt;-0.1), the varieties still produced less biomass in mixture than in pure stands. </w:t>
        </w:r>
      </w:ins>
      <w:ins w:id="1125" w:author="montazeaud" w:date="2025-02-12T09:36:00Z">
        <w:r w:rsidR="00AF4F6F">
          <w:rPr>
            <w:lang w:val="en-GB"/>
          </w:rPr>
          <w:t>None of</w:t>
        </w:r>
      </w:ins>
      <w:ins w:id="1126" w:author="montazeaud" w:date="2025-02-12T09:35:00Z">
        <w:r w:rsidR="00682405">
          <w:rPr>
            <w:lang w:val="en-GB"/>
          </w:rPr>
          <w:t xml:space="preserve"> </w:t>
        </w:r>
      </w:ins>
      <w:del w:id="1127" w:author="montazeaud" w:date="2025-02-10T17:25:00Z">
        <w:r w:rsidR="001158D4" w:rsidDel="00EB1C9E">
          <w:rPr>
            <w:lang w:val="en-GB"/>
          </w:rPr>
          <w:delText xml:space="preserve"> </w:delText>
        </w:r>
      </w:del>
      <w:del w:id="1128" w:author="montazeaud" w:date="2025-02-12T09:36:00Z">
        <w:r w:rsidR="00D00E0E" w:rsidDel="00AF4F6F">
          <w:rPr>
            <w:lang w:val="en-GB"/>
          </w:rPr>
          <w:delText>T</w:delText>
        </w:r>
      </w:del>
      <w:ins w:id="1129" w:author="montazeaud" w:date="2025-02-12T09:36:00Z">
        <w:r w:rsidR="00AF4F6F">
          <w:rPr>
            <w:lang w:val="en-GB"/>
          </w:rPr>
          <w:t>t</w:t>
        </w:r>
      </w:ins>
      <w:r w:rsidR="00D00E0E">
        <w:rPr>
          <w:lang w:val="en-GB"/>
        </w:rPr>
        <w:t xml:space="preserve">hese relationships were </w:t>
      </w:r>
      <w:del w:id="1130" w:author="montazeaud" w:date="2025-02-12T09:36:00Z">
        <w:r w:rsidR="00D00E0E" w:rsidDel="00AF4F6F">
          <w:rPr>
            <w:lang w:val="en-GB"/>
          </w:rPr>
          <w:delText xml:space="preserve">not </w:delText>
        </w:r>
      </w:del>
      <w:r w:rsidR="00D00E0E">
        <w:rPr>
          <w:lang w:val="en-GB"/>
        </w:rPr>
        <w:t xml:space="preserve">significant in the </w:t>
      </w:r>
      <w:r w:rsidR="0006301B">
        <w:rPr>
          <w:lang w:val="en-GB"/>
        </w:rPr>
        <w:t>R+</w:t>
      </w:r>
      <w:r w:rsidR="00D00E0E">
        <w:rPr>
          <w:lang w:val="en-GB"/>
        </w:rPr>
        <w:t xml:space="preserve"> treatment (Fig</w:t>
      </w:r>
      <w:ins w:id="1131" w:author="montazeaud" w:date="2025-03-06T20:16:00Z">
        <w:r w:rsidR="00A6745C">
          <w:rPr>
            <w:lang w:val="en-GB"/>
          </w:rPr>
          <w:t xml:space="preserve">. </w:t>
        </w:r>
      </w:ins>
      <w:del w:id="1132" w:author="montazeaud" w:date="2025-03-06T20:16:00Z">
        <w:r w:rsidR="00D00E0E" w:rsidDel="00A6745C">
          <w:rPr>
            <w:lang w:val="en-GB"/>
          </w:rPr>
          <w:delText>ure</w:delText>
        </w:r>
        <w:r w:rsidR="005D70BF" w:rsidDel="00A6745C">
          <w:rPr>
            <w:lang w:val="en-GB"/>
          </w:rPr>
          <w:delText>s</w:delText>
        </w:r>
        <w:r w:rsidR="00D00E0E" w:rsidDel="00A6745C">
          <w:rPr>
            <w:lang w:val="en-GB"/>
          </w:rPr>
          <w:delText xml:space="preserve"> </w:delText>
        </w:r>
      </w:del>
      <w:del w:id="1133" w:author="montazeaud" w:date="2025-02-28T16:37:00Z">
        <w:r w:rsidR="00D00E0E" w:rsidDel="00B125CE">
          <w:rPr>
            <w:lang w:val="en-GB"/>
          </w:rPr>
          <w:delText>5</w:delText>
        </w:r>
      </w:del>
      <w:ins w:id="1134" w:author="montazeaud" w:date="2025-02-28T16:37:00Z">
        <w:r w:rsidR="00B125CE">
          <w:rPr>
            <w:lang w:val="en-GB"/>
          </w:rPr>
          <w:t>6</w:t>
        </w:r>
      </w:ins>
      <w:del w:id="1135" w:author="montazeaud" w:date="2025-03-06T20:16:00Z">
        <w:r w:rsidR="00D00E0E" w:rsidDel="00A6745C">
          <w:rPr>
            <w:lang w:val="en-GB"/>
          </w:rPr>
          <w:delText>b</w:delText>
        </w:r>
      </w:del>
      <w:ins w:id="1136" w:author="montazeaud" w:date="2025-03-06T20:16:00Z">
        <w:r w:rsidR="00A6745C">
          <w:rPr>
            <w:lang w:val="en-GB"/>
          </w:rPr>
          <w:t>B</w:t>
        </w:r>
      </w:ins>
      <w:r w:rsidR="00D00E0E">
        <w:rPr>
          <w:lang w:val="en-GB"/>
        </w:rPr>
        <w:t xml:space="preserve"> and </w:t>
      </w:r>
      <w:del w:id="1137" w:author="montazeaud" w:date="2025-02-28T16:37:00Z">
        <w:r w:rsidR="00D00E0E" w:rsidDel="00B125CE">
          <w:rPr>
            <w:lang w:val="en-GB"/>
          </w:rPr>
          <w:delText>5</w:delText>
        </w:r>
      </w:del>
      <w:del w:id="1138" w:author="montazeaud" w:date="2025-03-06T20:16:00Z">
        <w:r w:rsidR="00D00E0E" w:rsidDel="00A6745C">
          <w:rPr>
            <w:lang w:val="en-GB"/>
          </w:rPr>
          <w:delText>c</w:delText>
        </w:r>
      </w:del>
      <w:ins w:id="1139" w:author="montazeaud" w:date="2025-03-06T20:17:00Z">
        <w:r w:rsidR="00A6745C">
          <w:rPr>
            <w:lang w:val="en-GB"/>
          </w:rPr>
          <w:t>C</w:t>
        </w:r>
      </w:ins>
      <w:r w:rsidR="00D00E0E">
        <w:rPr>
          <w:lang w:val="en-GB"/>
        </w:rPr>
        <w:t>)</w:t>
      </w:r>
      <w:r w:rsidR="00F531FC">
        <w:rPr>
          <w:lang w:val="en-GB"/>
        </w:rPr>
        <w:t>.</w:t>
      </w:r>
      <w:ins w:id="1140" w:author="montazeaud" w:date="2025-02-12T09:31:00Z">
        <w:r w:rsidR="00682405">
          <w:rPr>
            <w:lang w:val="en-GB"/>
          </w:rPr>
          <w:t xml:space="preserve"> </w:t>
        </w:r>
      </w:ins>
      <w:del w:id="1141" w:author="montazeaud" w:date="2025-02-12T09:35:00Z">
        <w:r w:rsidR="00F531FC" w:rsidDel="00682405">
          <w:rPr>
            <w:lang w:val="en-GB"/>
          </w:rPr>
          <w:delText xml:space="preserve"> </w:delText>
        </w:r>
      </w:del>
      <w:r w:rsidR="001158D4">
        <w:rPr>
          <w:lang w:val="en-GB"/>
        </w:rPr>
        <w:t>F</w:t>
      </w:r>
      <w:r w:rsidR="00D00E0E">
        <w:rPr>
          <w:lang w:val="en-GB"/>
        </w:rPr>
        <w:t xml:space="preserve">inally, the strongest biomass reductions occurred in mixtures where the observed root area was lower than the root area predicted from the pure stands, i.e., where phenotypic plasticity led to reduced root area </w:t>
      </w:r>
      <w:del w:id="1142" w:author="montazeaud" w:date="2025-02-10T16:16:00Z">
        <w:r w:rsidR="005D70BF" w:rsidDel="00FC618F">
          <w:rPr>
            <w:lang w:val="en-GB"/>
          </w:rPr>
          <w:delText xml:space="preserve">in mixtures </w:delText>
        </w:r>
      </w:del>
      <w:r w:rsidR="00D00E0E">
        <w:rPr>
          <w:lang w:val="en-GB"/>
        </w:rPr>
        <w:t>(Fig</w:t>
      </w:r>
      <w:ins w:id="1143" w:author="montazeaud" w:date="2025-03-06T20:17:00Z">
        <w:r w:rsidR="00D01397">
          <w:rPr>
            <w:lang w:val="en-GB"/>
          </w:rPr>
          <w:t>.</w:t>
        </w:r>
      </w:ins>
      <w:del w:id="1144" w:author="montazeaud" w:date="2025-03-06T20:17:00Z">
        <w:r w:rsidR="00D00E0E" w:rsidDel="00D01397">
          <w:rPr>
            <w:lang w:val="en-GB"/>
          </w:rPr>
          <w:delText>ure</w:delText>
        </w:r>
      </w:del>
      <w:r w:rsidR="00D00E0E">
        <w:rPr>
          <w:lang w:val="en-GB"/>
        </w:rPr>
        <w:t xml:space="preserve"> </w:t>
      </w:r>
      <w:ins w:id="1145" w:author="montazeaud" w:date="2025-02-28T16:37:00Z">
        <w:r w:rsidR="00B125CE">
          <w:rPr>
            <w:lang w:val="en-GB"/>
          </w:rPr>
          <w:t>6</w:t>
        </w:r>
      </w:ins>
      <w:del w:id="1146" w:author="montazeaud" w:date="2025-02-28T16:37:00Z">
        <w:r w:rsidR="00D00E0E" w:rsidDel="00B125CE">
          <w:rPr>
            <w:lang w:val="en-GB"/>
          </w:rPr>
          <w:delText>5</w:delText>
        </w:r>
      </w:del>
      <w:ins w:id="1147" w:author="montazeaud" w:date="2025-03-06T20:17:00Z">
        <w:r w:rsidR="00D01397">
          <w:rPr>
            <w:lang w:val="en-GB"/>
          </w:rPr>
          <w:t>D</w:t>
        </w:r>
      </w:ins>
      <w:del w:id="1148" w:author="montazeaud" w:date="2025-03-06T20:17:00Z">
        <w:r w:rsidR="00D00E0E" w:rsidDel="00D01397">
          <w:rPr>
            <w:lang w:val="en-GB"/>
          </w:rPr>
          <w:delText>d</w:delText>
        </w:r>
      </w:del>
      <w:r w:rsidR="00D00E0E">
        <w:rPr>
          <w:lang w:val="en-GB"/>
        </w:rPr>
        <w:t xml:space="preserve">). Again, the relationship between RYT and root area plasticity was stronger in the </w:t>
      </w:r>
      <w:r w:rsidR="0009412A">
        <w:rPr>
          <w:lang w:val="en-GB"/>
        </w:rPr>
        <w:t>R- treatment</w:t>
      </w:r>
      <w:r w:rsidR="00D00E0E">
        <w:rPr>
          <w:lang w:val="en-GB"/>
        </w:rPr>
        <w:t xml:space="preserve"> (Pe</w:t>
      </w:r>
      <w:r w:rsidR="006720FE">
        <w:rPr>
          <w:lang w:val="en-GB"/>
        </w:rPr>
        <w:t>a</w:t>
      </w:r>
      <w:r w:rsidR="00D00E0E">
        <w:rPr>
          <w:lang w:val="en-GB"/>
        </w:rPr>
        <w:t xml:space="preserve">rson’s </w:t>
      </w:r>
      <w:r w:rsidR="00D00E0E">
        <w:rPr>
          <w:i/>
          <w:lang w:val="en-GB"/>
        </w:rPr>
        <w:t>R</w:t>
      </w:r>
      <w:r w:rsidR="00D00E0E">
        <w:rPr>
          <w:lang w:val="en-GB"/>
        </w:rPr>
        <w:t xml:space="preserve"> = 0.8</w:t>
      </w:r>
      <w:r w:rsidR="006720FE">
        <w:rPr>
          <w:lang w:val="en-GB"/>
        </w:rPr>
        <w:t>0</w:t>
      </w:r>
      <w:r w:rsidR="00D00E0E">
        <w:rPr>
          <w:lang w:val="en-GB"/>
        </w:rPr>
        <w:t xml:space="preserve">, </w:t>
      </w:r>
      <w:r w:rsidR="00D00E0E">
        <w:rPr>
          <w:i/>
          <w:lang w:val="en-GB"/>
        </w:rPr>
        <w:t xml:space="preserve">p </w:t>
      </w:r>
      <w:r w:rsidR="00D00E0E">
        <w:rPr>
          <w:lang w:val="en-GB"/>
        </w:rPr>
        <w:t>&lt;0.001,</w:t>
      </w:r>
      <w:r w:rsidR="00D00E0E">
        <w:rPr>
          <w:i/>
          <w:lang w:val="en-GB"/>
        </w:rPr>
        <w:t xml:space="preserve"> </w:t>
      </w:r>
      <w:r w:rsidR="00D00E0E">
        <w:rPr>
          <w:lang w:val="en-GB"/>
        </w:rPr>
        <w:t>slope = 1.93 %</w:t>
      </w:r>
      <w:r w:rsidR="00D00E0E">
        <w:rPr>
          <w:vertAlign w:val="superscript"/>
          <w:lang w:val="en-GB"/>
        </w:rPr>
        <w:t>-1</w:t>
      </w:r>
      <w:r w:rsidR="00D00E0E">
        <w:rPr>
          <w:lang w:val="en-GB"/>
        </w:rPr>
        <w:t xml:space="preserve">) than in the </w:t>
      </w:r>
      <w:r w:rsidR="0009412A">
        <w:rPr>
          <w:lang w:val="en-GB"/>
        </w:rPr>
        <w:t>R+</w:t>
      </w:r>
      <w:r w:rsidR="00D00E0E">
        <w:rPr>
          <w:lang w:val="en-GB"/>
        </w:rPr>
        <w:t xml:space="preserve"> treatment (Pe</w:t>
      </w:r>
      <w:r w:rsidR="006720FE">
        <w:rPr>
          <w:lang w:val="en-GB"/>
        </w:rPr>
        <w:t>a</w:t>
      </w:r>
      <w:r w:rsidR="00D00E0E">
        <w:rPr>
          <w:lang w:val="en-GB"/>
        </w:rPr>
        <w:t xml:space="preserve">rson’s </w:t>
      </w:r>
      <w:r w:rsidR="00D00E0E">
        <w:rPr>
          <w:i/>
          <w:lang w:val="en-GB"/>
        </w:rPr>
        <w:t>R</w:t>
      </w:r>
      <w:r w:rsidR="00D00E0E">
        <w:rPr>
          <w:lang w:val="en-GB"/>
        </w:rPr>
        <w:t xml:space="preserve"> = 0.54, </w:t>
      </w:r>
      <w:r w:rsidR="00D00E0E">
        <w:rPr>
          <w:i/>
          <w:lang w:val="en-GB"/>
        </w:rPr>
        <w:t xml:space="preserve">p </w:t>
      </w:r>
      <w:r w:rsidR="00D00E0E">
        <w:rPr>
          <w:lang w:val="en-GB"/>
        </w:rPr>
        <w:t>&lt;0.001,</w:t>
      </w:r>
      <w:r w:rsidR="00D00E0E">
        <w:rPr>
          <w:i/>
          <w:lang w:val="en-GB"/>
        </w:rPr>
        <w:t xml:space="preserve"> </w:t>
      </w:r>
      <w:r w:rsidR="00D00E0E">
        <w:rPr>
          <w:lang w:val="en-GB"/>
        </w:rPr>
        <w:t>slope = 0.91 %</w:t>
      </w:r>
      <w:r w:rsidR="00D00E0E">
        <w:rPr>
          <w:vertAlign w:val="superscript"/>
          <w:lang w:val="en-GB"/>
        </w:rPr>
        <w:t>-1</w:t>
      </w:r>
      <w:r w:rsidR="00D00E0E">
        <w:rPr>
          <w:lang w:val="en-GB"/>
        </w:rPr>
        <w:t xml:space="preserve">). </w:t>
      </w:r>
      <w:r w:rsidR="00612471">
        <w:rPr>
          <w:lang w:val="en-GB"/>
        </w:rPr>
        <w:t>We obtained identical results when doing these analyses on shoot and root biomass separately, except that the differences between the R+ and R- treatments were less marked for root biomass (Supplementary Fig</w:t>
      </w:r>
      <w:ins w:id="1149" w:author="montazeaud" w:date="2025-03-06T20:17:00Z">
        <w:r w:rsidR="00D01397">
          <w:rPr>
            <w:lang w:val="en-GB"/>
          </w:rPr>
          <w:t>.</w:t>
        </w:r>
      </w:ins>
      <w:del w:id="1150" w:author="montazeaud" w:date="2025-03-06T20:17:00Z">
        <w:r w:rsidR="00612471" w:rsidDel="00D01397">
          <w:rPr>
            <w:lang w:val="en-GB"/>
          </w:rPr>
          <w:delText>ures</w:delText>
        </w:r>
      </w:del>
      <w:r w:rsidR="00612471">
        <w:rPr>
          <w:lang w:val="en-GB"/>
        </w:rPr>
        <w:t xml:space="preserve"> </w:t>
      </w:r>
      <w:ins w:id="1151" w:author="montazeaud" w:date="2025-03-06T20:17:00Z">
        <w:r w:rsidR="00D01397">
          <w:rPr>
            <w:lang w:val="en-GB"/>
          </w:rPr>
          <w:t>S</w:t>
        </w:r>
      </w:ins>
      <w:ins w:id="1152" w:author="montazeaud" w:date="2025-02-12T09:33:00Z">
        <w:r w:rsidR="00682405">
          <w:rPr>
            <w:lang w:val="en-GB"/>
          </w:rPr>
          <w:t>4</w:t>
        </w:r>
      </w:ins>
      <w:del w:id="1153" w:author="montazeaud" w:date="2025-02-12T09:33:00Z">
        <w:r w:rsidR="00612471" w:rsidDel="00682405">
          <w:rPr>
            <w:lang w:val="en-GB"/>
          </w:rPr>
          <w:delText>3</w:delText>
        </w:r>
      </w:del>
      <w:r w:rsidR="00612471">
        <w:rPr>
          <w:lang w:val="en-GB"/>
        </w:rPr>
        <w:t xml:space="preserve"> &amp; </w:t>
      </w:r>
      <w:ins w:id="1154" w:author="montazeaud" w:date="2025-03-06T20:17:00Z">
        <w:r w:rsidR="00D01397">
          <w:rPr>
            <w:lang w:val="en-GB"/>
          </w:rPr>
          <w:t>S</w:t>
        </w:r>
      </w:ins>
      <w:ins w:id="1155" w:author="montazeaud" w:date="2025-02-12T09:33:00Z">
        <w:r w:rsidR="00682405">
          <w:rPr>
            <w:lang w:val="en-GB"/>
          </w:rPr>
          <w:t>5</w:t>
        </w:r>
      </w:ins>
      <w:del w:id="1156" w:author="montazeaud" w:date="2025-02-12T09:33:00Z">
        <w:r w:rsidR="00612471" w:rsidDel="00682405">
          <w:rPr>
            <w:lang w:val="en-GB"/>
          </w:rPr>
          <w:delText>4</w:delText>
        </w:r>
      </w:del>
      <w:r w:rsidR="00612471">
        <w:rPr>
          <w:lang w:val="en-GB"/>
        </w:rPr>
        <w:t xml:space="preserve">). </w:t>
      </w:r>
      <w:r w:rsidR="00D00E0E">
        <w:rPr>
          <w:lang w:val="en-GB"/>
        </w:rPr>
        <w:t xml:space="preserve">Altogether, these results support the idea that low RYTs in the </w:t>
      </w:r>
      <w:r w:rsidR="0009412A">
        <w:rPr>
          <w:lang w:val="en-GB"/>
        </w:rPr>
        <w:t>R-</w:t>
      </w:r>
      <w:r w:rsidR="00D00E0E">
        <w:rPr>
          <w:lang w:val="en-GB"/>
        </w:rPr>
        <w:t xml:space="preserve"> treatment resulted from relaxed belowground competition in mixed relative to pure stands. </w:t>
      </w:r>
    </w:p>
    <w:p w14:paraId="0EC78D53" w14:textId="77777777" w:rsidR="00B629AA" w:rsidRDefault="00BC61BC">
      <w:pPr>
        <w:pStyle w:val="Titre1"/>
        <w:rPr>
          <w:lang w:val="en-GB"/>
        </w:rPr>
      </w:pPr>
      <w:r>
        <w:rPr>
          <w:lang w:val="en-GB"/>
        </w:rPr>
        <w:t>Discussion</w:t>
      </w:r>
    </w:p>
    <w:p w14:paraId="18856699" w14:textId="26FB3D77" w:rsidR="00B629AA" w:rsidRDefault="007E6E29">
      <w:pPr>
        <w:pStyle w:val="Titre2"/>
        <w:rPr>
          <w:lang w:val="en-GB"/>
        </w:rPr>
      </w:pPr>
      <w:r>
        <w:rPr>
          <w:lang w:val="en-GB"/>
        </w:rPr>
        <w:t xml:space="preserve">Shift in </w:t>
      </w:r>
      <w:r w:rsidR="00BC61BC">
        <w:rPr>
          <w:lang w:val="en-GB"/>
        </w:rPr>
        <w:t xml:space="preserve">root allocation under water and nutrient </w:t>
      </w:r>
      <w:r>
        <w:rPr>
          <w:lang w:val="en-GB"/>
        </w:rPr>
        <w:t>limitation</w:t>
      </w:r>
    </w:p>
    <w:p w14:paraId="50BDACF6" w14:textId="56863400" w:rsidR="00B629AA" w:rsidRDefault="00BC61BC">
      <w:pPr>
        <w:rPr>
          <w:lang w:val="en-GB"/>
        </w:rPr>
      </w:pPr>
      <w:r>
        <w:rPr>
          <w:lang w:val="en-GB"/>
        </w:rPr>
        <w:t xml:space="preserve">Wheat seedling growth was strongly affected by the limitation of water and nutrients in our experiment. </w:t>
      </w:r>
      <w:r w:rsidR="007E6E29">
        <w:rPr>
          <w:lang w:val="en-GB"/>
        </w:rPr>
        <w:t>Resource limitation triggered</w:t>
      </w:r>
      <w:r>
        <w:rPr>
          <w:lang w:val="en-GB"/>
        </w:rPr>
        <w:t xml:space="preserve"> an overall reduction in biomass, </w:t>
      </w:r>
      <w:r w:rsidR="007E6E29">
        <w:rPr>
          <w:lang w:val="en-GB"/>
        </w:rPr>
        <w:t xml:space="preserve">along with a shift in </w:t>
      </w:r>
      <w:r>
        <w:rPr>
          <w:lang w:val="en-GB"/>
        </w:rPr>
        <w:t xml:space="preserve">biomass </w:t>
      </w:r>
      <w:r w:rsidR="007E6E29">
        <w:rPr>
          <w:lang w:val="en-GB"/>
        </w:rPr>
        <w:t xml:space="preserve">allocation </w:t>
      </w:r>
      <w:r>
        <w:rPr>
          <w:lang w:val="en-GB"/>
        </w:rPr>
        <w:t>from the above</w:t>
      </w:r>
      <w:r w:rsidR="007E6E29">
        <w:rPr>
          <w:lang w:val="en-GB"/>
        </w:rPr>
        <w:t>ground</w:t>
      </w:r>
      <w:r>
        <w:rPr>
          <w:lang w:val="en-GB"/>
        </w:rPr>
        <w:t xml:space="preserve"> to the belowground compartment. This result is in line with the optimal allocation theory, which states that plants prioritize allocation to increase their uptake of </w:t>
      </w:r>
      <w:r>
        <w:rPr>
          <w:lang w:val="en-GB"/>
        </w:rPr>
        <w:lastRenderedPageBreak/>
        <w:t xml:space="preserve">the </w:t>
      </w:r>
      <w:r w:rsidR="007E6E29">
        <w:rPr>
          <w:lang w:val="en-GB"/>
        </w:rPr>
        <w:t xml:space="preserve">most limiting </w:t>
      </w:r>
      <w:r>
        <w:rPr>
          <w:lang w:val="en-GB"/>
        </w:rPr>
        <w:t>resource</w:t>
      </w:r>
      <w:r w:rsidR="007E6E29">
        <w:rPr>
          <w:lang w:val="en-GB"/>
        </w:rPr>
        <w:t>s</w:t>
      </w:r>
      <w:r>
        <w:rPr>
          <w:lang w:val="en-GB"/>
        </w:rPr>
        <w:t xml:space="preserve"> </w:t>
      </w:r>
      <w:r>
        <w:fldChar w:fldCharType="begin"/>
      </w:r>
      <w:r w:rsidR="004E258C">
        <w:rPr>
          <w:lang w:val="en-GB"/>
        </w:rPr>
        <w:instrText xml:space="preserve"> ADDIN ZOTERO_ITEM CSL_CITATION {"citationID":"TGcsFaKA","properties":{"formattedCitation":"(Bloom {\\i{}et al.}, 1985; Weiner, 2004)","plainCitation":"(Bloom et al., 1985; Weiner, 2004)","noteIndex":0},"citationItems":[{"id":13,"uris":["http://zotero.org/users/3458704/items/Y59VDHWE"],"itemData":{"id":13,"type":"article-journal","container-title":"Annual review of Ecology and Systematics","issue":"1","note":"publisher: Annual Reviews 4139 El Camino Way, PO Box 10139, Palo Alto, CA 94303-0139, USA","page":"363–392","title":"Resource limitation in plants-an economic analogy","volume":"16","author":[{"family":"Bloom","given":"Arnold J"},{"family":"Chapin III","given":"F Stuart"},{"family":"Mooney","given":"Harold A"}],"issued":{"date-parts":[["1985"]]}}},{"id":14,"uris":["http://zotero.org/users/3458704/items/2TX2NRQC"],"itemData":{"id":14,"type":"article-journal","abstract":"Allocation is one of the central concepts in modern ecology, providing the basis for different strategies. Allocation in plants has been conceptualized as a proportional or ratio-driven process (‘partitioning’). In this view, a plant has a given amount of resources at any point in time and it allocates these resources to different structures. But many plant ecological processes are better understood in terms of growth and size than in terms of time. In an allometric perspective, allocation is seen as a size-dependent process: allometry is the quantitative relationship between growth and allocation. Therefore most questions of allocation should be posed allometrically, not as ratios or proportions. Plants evolve allometric patterns in response to numerous selection pressures and constraints, and these patterns explain many behaviours of plant populations. In the allometric view, plasticity in allocation can be understood as a change in a plant's allometric trajectory in response to the environment. Some allocation patterns show relatively fixed allometric trajectories, varying in different environments primarily in the speed at which the trajectory is travelled, whereas other allocation patterns show great flexibility in their behaviour at a given size. Because plant growth is often indeterminate and its rate highly influenced by environmental conditions, ‘plasticity in size’ is not a meaningful concept. We need a new way to classify, describe and analyze plant allocation and plasticity because the concepts ‘trait’ and ‘plasticity’ are too broad. Three degrees of plasticity can be distinguished: (1) allometric growth (‘apparent plasticity’), (2) modular proliferation and local physiological adaptation, and (3) integrated plastic responses. Plasticity, which has evolved because it increases individual fitness, can be a disadvantage in plant production systems, where we want to optimize population, not individual, performance.","container-title":"Perspectives in Plant Ecology, Evolution and Systematics","DOI":"10.1078/1433-8319-00083","ISSN":"1433-8319","issue":"4","journalAbbreviation":"Perspectives in Plant Ecology, Evolution and Systematics","page":"207-215","source":"ScienceDirect","title":"Allocation, plasticity and allometry in plants","volume":"6","author":[{"family":"Weiner","given":"Jacob"}],"issued":{"date-parts":[["2004",1,1]]}}}],"schema":"https://github.com/citation-style-language/schema/raw/master/csl-citation.json"} </w:instrText>
      </w:r>
      <w:r>
        <w:rPr>
          <w:lang w:val="en-GB"/>
        </w:rPr>
        <w:fldChar w:fldCharType="separate"/>
      </w:r>
      <w:r w:rsidR="004E258C" w:rsidRPr="004E258C">
        <w:rPr>
          <w:rFonts w:cs="Times New Roman"/>
          <w:szCs w:val="24"/>
          <w:lang w:val="en-GB"/>
        </w:rPr>
        <w:t xml:space="preserve">(Bloom </w:t>
      </w:r>
      <w:r w:rsidR="004E258C" w:rsidRPr="004E258C">
        <w:rPr>
          <w:rFonts w:cs="Times New Roman"/>
          <w:i/>
          <w:iCs/>
          <w:szCs w:val="24"/>
          <w:lang w:val="en-GB"/>
        </w:rPr>
        <w:t>et al.</w:t>
      </w:r>
      <w:r w:rsidR="004E258C" w:rsidRPr="004E258C">
        <w:rPr>
          <w:rFonts w:cs="Times New Roman"/>
          <w:szCs w:val="24"/>
          <w:lang w:val="en-GB"/>
        </w:rPr>
        <w:t>, 1985; Weiner, 2004)</w:t>
      </w:r>
      <w:r>
        <w:rPr>
          <w:lang w:val="en-GB"/>
        </w:rPr>
        <w:fldChar w:fldCharType="end"/>
      </w:r>
      <w:r>
        <w:rPr>
          <w:lang w:val="en-GB"/>
        </w:rPr>
        <w:t xml:space="preserve">. In our case, </w:t>
      </w:r>
      <w:r w:rsidR="007E6E29">
        <w:rPr>
          <w:lang w:val="en-GB"/>
        </w:rPr>
        <w:t xml:space="preserve">the </w:t>
      </w:r>
      <w:r>
        <w:rPr>
          <w:lang w:val="en-GB"/>
        </w:rPr>
        <w:t xml:space="preserve">high allocation to roots </w:t>
      </w:r>
      <w:r w:rsidR="007E6E29">
        <w:rPr>
          <w:lang w:val="en-GB"/>
        </w:rPr>
        <w:t xml:space="preserve">suggests </w:t>
      </w:r>
      <w:r>
        <w:rPr>
          <w:lang w:val="en-GB"/>
        </w:rPr>
        <w:t xml:space="preserve">that </w:t>
      </w:r>
      <w:r w:rsidR="007E6E29">
        <w:rPr>
          <w:lang w:val="en-GB"/>
        </w:rPr>
        <w:t>belowground resource</w:t>
      </w:r>
      <w:r>
        <w:rPr>
          <w:lang w:val="en-GB"/>
        </w:rPr>
        <w:t xml:space="preserve"> limitations were much stronger tha</w:t>
      </w:r>
      <w:r w:rsidR="007E6E29">
        <w:rPr>
          <w:lang w:val="en-GB"/>
        </w:rPr>
        <w:t>n aboveground resource limitations</w:t>
      </w:r>
      <w:r>
        <w:rPr>
          <w:lang w:val="en-GB"/>
        </w:rPr>
        <w:t xml:space="preserve">, </w:t>
      </w:r>
      <w:r w:rsidR="007E6E29">
        <w:rPr>
          <w:lang w:val="en-GB"/>
        </w:rPr>
        <w:t xml:space="preserve">a pattern consistent with what we </w:t>
      </w:r>
      <w:r w:rsidR="00BF4B43">
        <w:rPr>
          <w:lang w:val="en-GB"/>
        </w:rPr>
        <w:t>intended to induce with our experimental protocol</w:t>
      </w:r>
      <w:r>
        <w:rPr>
          <w:lang w:val="en-GB"/>
        </w:rPr>
        <w:t xml:space="preserve">. In wheat, plasticity of the root-to-shoot ratio and high reallocation to roots have been shown to be advantageous under drought stress </w:t>
      </w:r>
      <w:r>
        <w:fldChar w:fldCharType="begin"/>
      </w:r>
      <w:r w:rsidR="004E258C">
        <w:rPr>
          <w:lang w:val="en-GB"/>
        </w:rPr>
        <w:instrText xml:space="preserve"> ADDIN ZOTERO_ITEM CSL_CITATION {"citationID":"XIMqzFAn","properties":{"formattedCitation":"(Bacher {\\i{}et al.}, 2021, 2022)","plainCitation":"(Bacher et al., 2021, 2022)","noteIndex":0},"citationItems":[{"id":12,"uris":["http://zotero.org/users/3458704/items/WSTFVAHN"],"itemData":{"id":12,"type":"article-journal","abstract":"Water deficit during the early vegetative growth stages of wheat (Triticum) can limit shoot growth and ultimately impact grain productivity. Introducing diversity in wheat cultivars to enhance the range of phenotypic responses to water limitations during vegetative growth can provide potential avenues for mitigating subsequent yield losses. We tested this hypothesis in an elite durum wheat background by introducing a series of introgressions from a wild emmer (Triticum turgidum ssp. dicoccoides) wheat. Wild emmer populations harbor rich phenotypic diversity for drought-adaptive traits. To determine the effect of these introgressions on vegetative growth under water-limited conditions, we used image-based phenotyping to catalog divergent growth responses to water stress ranging from high plasticity to high stability. One of the introgression lines exhibited a significant shift in root-to-shoot ratio in response to water stress. We characterized this shift by combining genetic analysis and root transcriptome profiling to identify candidate genes (including a root-specific kinase) that may be linked to the root-to-shoot carbon reallocation under water stress. Our results highlight the potential of introducing functional diversity into elite durum wheat for enhancing the range of water stress adaptation.","container-title":"Plant Physiology","DOI":"10.1093/plphys/kiab292","ISSN":"0032-0889","issue":"3","journalAbbreviation":"Plant Physiology","page":"1149-1162","source":"Silverchair","title":"Wild emmer introgression alters root-to-shoot growth dynamics in durum wheat in response to water stress","volume":"187","author":[{"family":"Bacher","given":"Harel"},{"family":"Zhu","given":"Feiyu"},{"family":"Gao","given":"Tian"},{"family":"Liu","given":"Kan"},{"family":"Dhatt","given":"Balpreet K"},{"family":"Awada","given":"Tala"},{"family":"Zhang","given":"Chi"},{"family":"Distelfeld","given":"Assaf"},{"family":"Yu","given":"Hongfeng"},{"family":"Peleg","given":"Zvi"},{"family":"Walia","given":"Harkamal"}],"issued":{"date-parts":[["2021",11,1]]}}},{"id":11,"uris":["http://zotero.org/users/3458704/items/EJY2NWB8"],"itemData":{"id":11,"type":"article-journal","abstract":"Drought intensity as experienced by plants depends upon soil moisture status and atmospheric variables such as temperature, radiation, and air vapour pressure deficit. Although the role of shoot architecture with these edaphic and atmospheric factors is well characterized, the extent to which shoot and root dynamic interactions as a continuum are controlled by genotypic variation is less well known. Here, we targeted these interactions using a wild emmer wheat introgression line (IL20) with a distinct drought-induced shift in the shoot-to-root ratio and its drought-sensitive recurrent parent Svevo. Using a gravimetric platform, we show that IL20 maintained higher root water influx and gas exchange under drought stress, which supported a greater growth. Interestingly, the advantage of IL20 in root water influx and transpiration was expressed earlier during the daily diurnal cycle under lower vapour pressure deficit and therefore supported higher transpiration efficiency. Application of a structural equation model indicates that under drought, vapour pressure deficit and radiation are antagonistic to transpiration rate, whereas the root water influx operates as a feedback for the higher atmospheric responsiveness of leaves. Collectively, our results suggest that a drought-induced shift in root-to-shoot ratio can improve plant water uptake potential in a short preferable time window during early morning when vapour pressure deficit is low and the light intensity is not a limiting factor for assimilation.","container-title":"Journal of Experimental Botany","DOI":"10.1093/jxb/erab500","ISSN":"0022-0957","issue":"5","journalAbbreviation":"Journal of Experimental Botany","page":"1643-1654","source":"Silverchair","title":"Modifying root-to-shoot ratio improves root water influxes in wheat under drought stress","volume":"73","author":[{"family":"Bacher","given":"Harel"},{"family":"Sharaby","given":"Yoav"},{"family":"Walia","given":"Harkamal"},{"family":"Peleg","given":"Zvi"}],"issued":{"date-parts":[["2022",3,2]]}}}],"schema":"https://github.com/citation-style-language/schema/raw/master/csl-citation.json"} </w:instrText>
      </w:r>
      <w:r>
        <w:rPr>
          <w:lang w:val="en-GB"/>
        </w:rPr>
        <w:fldChar w:fldCharType="separate"/>
      </w:r>
      <w:r w:rsidR="004E258C" w:rsidRPr="004E258C">
        <w:rPr>
          <w:rFonts w:cs="Times New Roman"/>
          <w:szCs w:val="24"/>
          <w:lang w:val="en-GB"/>
        </w:rPr>
        <w:t xml:space="preserve">(Bacher </w:t>
      </w:r>
      <w:r w:rsidR="004E258C" w:rsidRPr="004E258C">
        <w:rPr>
          <w:rFonts w:cs="Times New Roman"/>
          <w:i/>
          <w:iCs/>
          <w:szCs w:val="24"/>
          <w:lang w:val="en-GB"/>
        </w:rPr>
        <w:t>et al.</w:t>
      </w:r>
      <w:r w:rsidR="004E258C" w:rsidRPr="004E258C">
        <w:rPr>
          <w:rFonts w:cs="Times New Roman"/>
          <w:szCs w:val="24"/>
          <w:lang w:val="en-GB"/>
        </w:rPr>
        <w:t>, 2021, 2022)</w:t>
      </w:r>
      <w:r>
        <w:rPr>
          <w:lang w:val="en-GB"/>
        </w:rPr>
        <w:fldChar w:fldCharType="end"/>
      </w:r>
      <w:r>
        <w:rPr>
          <w:lang w:val="en-GB"/>
        </w:rPr>
        <w:t xml:space="preserve">. Allocating carbon to the roots </w:t>
      </w:r>
      <w:r w:rsidR="005458B5">
        <w:rPr>
          <w:lang w:val="en-GB"/>
        </w:rPr>
        <w:t xml:space="preserve">enhances </w:t>
      </w:r>
      <w:r>
        <w:rPr>
          <w:lang w:val="en-GB"/>
        </w:rPr>
        <w:t xml:space="preserve">access </w:t>
      </w:r>
      <w:r w:rsidR="005458B5">
        <w:rPr>
          <w:lang w:val="en-GB"/>
        </w:rPr>
        <w:t xml:space="preserve">to </w:t>
      </w:r>
      <w:r>
        <w:rPr>
          <w:lang w:val="en-GB"/>
        </w:rPr>
        <w:t xml:space="preserve">water through deeper, longer, and </w:t>
      </w:r>
      <w:r w:rsidR="005458B5">
        <w:rPr>
          <w:lang w:val="en-GB"/>
        </w:rPr>
        <w:t xml:space="preserve">more </w:t>
      </w:r>
      <w:r>
        <w:rPr>
          <w:lang w:val="en-GB"/>
        </w:rPr>
        <w:t>branch</w:t>
      </w:r>
      <w:r w:rsidR="005458B5">
        <w:rPr>
          <w:lang w:val="en-GB"/>
        </w:rPr>
        <w:t>ed</w:t>
      </w:r>
      <w:r>
        <w:rPr>
          <w:lang w:val="en-GB"/>
        </w:rPr>
        <w:t xml:space="preserve"> roots, which in turns </w:t>
      </w:r>
      <w:r w:rsidR="005458B5">
        <w:rPr>
          <w:lang w:val="en-GB"/>
        </w:rPr>
        <w:t xml:space="preserve">helps </w:t>
      </w:r>
      <w:r>
        <w:rPr>
          <w:lang w:val="en-GB"/>
        </w:rPr>
        <w:t xml:space="preserve">maintain high stomatal conductance and physiological activity. We can thus hypothesize that higher root allocation in response to water and nutrient limitation reflected an adaptive response of </w:t>
      </w:r>
      <w:r w:rsidR="0095166F">
        <w:rPr>
          <w:lang w:val="en-GB"/>
        </w:rPr>
        <w:t>the varieties.</w:t>
      </w:r>
      <w:r>
        <w:rPr>
          <w:lang w:val="en-GB"/>
        </w:rPr>
        <w:t xml:space="preserve"> </w:t>
      </w:r>
    </w:p>
    <w:p w14:paraId="17A127BF" w14:textId="73A0B9FB" w:rsidR="00B629AA" w:rsidRDefault="00484943">
      <w:pPr>
        <w:pStyle w:val="Titre2"/>
        <w:rPr>
          <w:lang w:val="en-GB"/>
        </w:rPr>
      </w:pPr>
      <w:r>
        <w:rPr>
          <w:lang w:val="en-GB"/>
        </w:rPr>
        <w:t>Biomass reduction in mixed relative to pure stands reflects a relaxation of competition</w:t>
      </w:r>
    </w:p>
    <w:p w14:paraId="1C7E7DB7" w14:textId="3C1E6570" w:rsidR="00B629AA" w:rsidRPr="00B60FCB" w:rsidRDefault="00F705A1" w:rsidP="00C30865">
      <w:pPr>
        <w:rPr>
          <w:lang w:val="en-GB"/>
        </w:rPr>
      </w:pPr>
      <w:r>
        <w:rPr>
          <w:lang w:val="en-GB"/>
        </w:rPr>
        <w:t xml:space="preserve">On average, mixture biomass was not significantly different from pure stand biomass under optimal growth conditions, indicating </w:t>
      </w:r>
      <w:ins w:id="1157" w:author="montazeaud" w:date="2025-02-12T09:50:00Z">
        <w:r w:rsidR="00651A79">
          <w:rPr>
            <w:lang w:val="en-GB"/>
          </w:rPr>
          <w:t xml:space="preserve">that there was </w:t>
        </w:r>
      </w:ins>
      <w:r>
        <w:rPr>
          <w:lang w:val="en-GB"/>
        </w:rPr>
        <w:t>no significant</w:t>
      </w:r>
      <w:ins w:id="1158" w:author="montazeaud" w:date="2025-02-12T09:50:00Z">
        <w:r w:rsidR="00651A79">
          <w:rPr>
            <w:lang w:val="en-GB"/>
          </w:rPr>
          <w:t xml:space="preserve"> effect of</w:t>
        </w:r>
      </w:ins>
      <w:r>
        <w:rPr>
          <w:lang w:val="en-GB"/>
        </w:rPr>
        <w:t xml:space="preserve"> interactions between varieties. However, </w:t>
      </w:r>
      <w:r w:rsidR="000F6898">
        <w:rPr>
          <w:lang w:val="en-GB"/>
        </w:rPr>
        <w:t>when</w:t>
      </w:r>
      <w:r>
        <w:rPr>
          <w:lang w:val="en-GB"/>
        </w:rPr>
        <w:t xml:space="preserve"> water and nitrogen </w:t>
      </w:r>
      <w:r w:rsidR="000F6898">
        <w:rPr>
          <w:lang w:val="en-GB"/>
        </w:rPr>
        <w:t>were limiting</w:t>
      </w:r>
      <w:r>
        <w:rPr>
          <w:lang w:val="en-GB"/>
        </w:rPr>
        <w:t>, mixtures produced significantly less biomass than expected from their pure stand components</w:t>
      </w:r>
      <w:ins w:id="1159" w:author="montazeaud" w:date="2025-02-10T17:27:00Z">
        <w:r w:rsidR="001131C9">
          <w:rPr>
            <w:lang w:val="en-GB"/>
          </w:rPr>
          <w:t xml:space="preserve">, which was </w:t>
        </w:r>
      </w:ins>
      <w:ins w:id="1160" w:author="montazeaud" w:date="2025-02-10T17:28:00Z">
        <w:r w:rsidR="001131C9">
          <w:rPr>
            <w:lang w:val="en-GB"/>
          </w:rPr>
          <w:t xml:space="preserve">mainly </w:t>
        </w:r>
      </w:ins>
      <w:ins w:id="1161" w:author="montazeaud" w:date="2025-02-10T17:27:00Z">
        <w:r w:rsidR="001131C9">
          <w:rPr>
            <w:lang w:val="en-GB"/>
          </w:rPr>
          <w:t>explained by a negative complementarity effect and</w:t>
        </w:r>
      </w:ins>
      <w:ins w:id="1162" w:author="montazeaud" w:date="2025-02-10T17:29:00Z">
        <w:r w:rsidR="001131C9">
          <w:rPr>
            <w:lang w:val="en-GB"/>
          </w:rPr>
          <w:t>,</w:t>
        </w:r>
      </w:ins>
      <w:ins w:id="1163" w:author="montazeaud" w:date="2025-02-10T17:27:00Z">
        <w:r w:rsidR="001131C9">
          <w:rPr>
            <w:lang w:val="en-GB"/>
          </w:rPr>
          <w:t xml:space="preserve"> to a lesser extent</w:t>
        </w:r>
      </w:ins>
      <w:ins w:id="1164" w:author="montazeaud" w:date="2025-02-10T17:29:00Z">
        <w:r w:rsidR="001131C9">
          <w:rPr>
            <w:lang w:val="en-GB"/>
          </w:rPr>
          <w:t>,</w:t>
        </w:r>
      </w:ins>
      <w:ins w:id="1165" w:author="montazeaud" w:date="2025-02-10T17:27:00Z">
        <w:r w:rsidR="001131C9">
          <w:rPr>
            <w:lang w:val="en-GB"/>
          </w:rPr>
          <w:t xml:space="preserve"> by a negative selection effect</w:t>
        </w:r>
      </w:ins>
      <w:r>
        <w:rPr>
          <w:lang w:val="en-GB"/>
        </w:rPr>
        <w:t>.</w:t>
      </w:r>
      <w:ins w:id="1166" w:author="montazeaud" w:date="2025-02-12T09:46:00Z">
        <w:r w:rsidR="00651A79">
          <w:rPr>
            <w:lang w:val="en-GB"/>
          </w:rPr>
          <w:t xml:space="preserve"> At first glance, </w:t>
        </w:r>
      </w:ins>
      <w:ins w:id="1167" w:author="montazeaud" w:date="2025-02-12T09:51:00Z">
        <w:r w:rsidR="00651A79">
          <w:rPr>
            <w:lang w:val="en-GB"/>
          </w:rPr>
          <w:t xml:space="preserve">and </w:t>
        </w:r>
      </w:ins>
      <w:ins w:id="1168" w:author="montazeaud" w:date="2025-02-12T09:47:00Z">
        <w:r w:rsidR="00651A79">
          <w:rPr>
            <w:lang w:val="en-GB"/>
          </w:rPr>
          <w:t>if we</w:t>
        </w:r>
      </w:ins>
      <w:ins w:id="1169" w:author="montazeaud" w:date="2025-02-12T09:46:00Z">
        <w:r w:rsidR="00651A79">
          <w:rPr>
            <w:lang w:val="en-GB"/>
          </w:rPr>
          <w:t xml:space="preserve"> interpret seedling biomass as a </w:t>
        </w:r>
      </w:ins>
      <w:ins w:id="1170" w:author="montazeaud" w:date="2025-02-12T09:47:00Z">
        <w:r w:rsidR="00651A79">
          <w:rPr>
            <w:lang w:val="en-GB"/>
          </w:rPr>
          <w:t xml:space="preserve">good </w:t>
        </w:r>
      </w:ins>
      <w:ins w:id="1171" w:author="montazeaud" w:date="2025-02-12T09:46:00Z">
        <w:r w:rsidR="00651A79">
          <w:rPr>
            <w:lang w:val="en-GB"/>
          </w:rPr>
          <w:t xml:space="preserve">proxy for final </w:t>
        </w:r>
      </w:ins>
      <w:ins w:id="1172" w:author="montazeaud" w:date="2025-02-28T16:38:00Z">
        <w:r w:rsidR="00B125CE">
          <w:rPr>
            <w:lang w:val="en-GB"/>
          </w:rPr>
          <w:t>yield</w:t>
        </w:r>
      </w:ins>
      <w:ins w:id="1173" w:author="montazeaud" w:date="2025-02-12T09:47:00Z">
        <w:r w:rsidR="00651A79">
          <w:rPr>
            <w:lang w:val="en-GB"/>
          </w:rPr>
          <w:t xml:space="preserve">, </w:t>
        </w:r>
      </w:ins>
      <w:ins w:id="1174" w:author="montazeaud" w:date="2025-02-28T16:50:00Z">
        <w:r w:rsidR="00B60FCB">
          <w:rPr>
            <w:lang w:val="en-GB"/>
          </w:rPr>
          <w:t xml:space="preserve">this result suggests that negative interactions prevailed in our experiment, contradicting </w:t>
        </w:r>
      </w:ins>
      <w:ins w:id="1175" w:author="montazeaud" w:date="2025-02-12T09:47:00Z">
        <w:r w:rsidR="00651A79">
          <w:rPr>
            <w:lang w:val="en-GB"/>
          </w:rPr>
          <w:t>eco</w:t>
        </w:r>
      </w:ins>
      <w:ins w:id="1176" w:author="montazeaud" w:date="2025-02-12T09:48:00Z">
        <w:r w:rsidR="00651A79">
          <w:rPr>
            <w:lang w:val="en-GB"/>
          </w:rPr>
          <w:t xml:space="preserve">logical theories and </w:t>
        </w:r>
      </w:ins>
      <w:ins w:id="1177" w:author="montazeaud" w:date="2025-02-28T16:58:00Z">
        <w:r w:rsidR="003C48A2">
          <w:rPr>
            <w:lang w:val="en-GB"/>
          </w:rPr>
          <w:t>numerous</w:t>
        </w:r>
      </w:ins>
      <w:ins w:id="1178" w:author="montazeaud" w:date="2025-02-12T09:48:00Z">
        <w:r w:rsidR="00651A79">
          <w:rPr>
            <w:lang w:val="en-GB"/>
          </w:rPr>
          <w:t xml:space="preserve"> experimental and observational studies where plant diversity effects are generally found to be more positive under harsher environments</w:t>
        </w:r>
      </w:ins>
      <w:ins w:id="1179" w:author="montazeaud" w:date="2025-02-12T10:45:00Z">
        <w:r w:rsidR="00A846EB">
          <w:rPr>
            <w:lang w:val="en-GB"/>
          </w:rPr>
          <w:t xml:space="preserve"> </w:t>
        </w:r>
      </w:ins>
      <w:r w:rsidR="00A846EB">
        <w:rPr>
          <w:lang w:val="en-GB"/>
        </w:rPr>
        <w:fldChar w:fldCharType="begin"/>
      </w:r>
      <w:r w:rsidR="00A846EB">
        <w:rPr>
          <w:lang w:val="en-GB"/>
        </w:rPr>
        <w:instrText xml:space="preserve"> ADDIN ZOTERO_ITEM CSL_CITATION {"citationID":"U0FmuqsM","properties":{"formattedCitation":"(Bertness and Callaway, 1994; Craven {\\i{}et al.}, 2016)","plainCitation":"(Bertness and Callaway, 1994; Craven et al., 2016)","noteIndex":0},"citationItems":[{"id":52,"uris":["http://zotero.org/users/3458704/items/2R3GK7KD"],"itemData":{"id":52,"type":"article-journal","abstract":"Current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D."},{"family":"Callaway","given":"Ragan"}],"issued":{"date-parts":[["1994",5,1]]}}},{"id":379,"uris":["http://zotero.org/users/3458704/items/IZMIRMCP"],"itemData":{"id":379,"type":"article-journal","abstract":"Global change drivers are rapidly altering resource availability and biodiversity. While there is consensus that greater biodiversity increases the functioning of ecosystems, the extent to which biodiversity buffers ecosystem productivity in response ...","container-title":"Philosophical Transactions of the Royal Society B: Biological Sciences","DOI":"10.1098/rstb.2015.0277","issue":"1694","language":"en","note":"PMID: 27114579","source":"www-ncbi-nlm-nih-gov.inee.bib.cnrs.fr","title":"Plant diversity effects on grassland productivity are robust to both nutrient enrichment and drought","URL":"https://www-ncbi-nlm-nih-gov.inee.bib.cnrs.fr/pmc/articles/PMC4843698/","volume":"371","author":[{"family":"Craven","given":"Dylan"},{"family":"Isbell","given":"Forest"},{"family":"Manning","given":"Pete"},{"family":"Connolly","given":"John"},{"family":"Bruelheide","given":"Helge"},{"family":"Ebeling","given":"Anne"},{"family":"Roscher","given":"Christiane"},{"family":"Ruijven","given":"Jasper","dropping-particle":"van"},{"family":"Weigelt","given":"Alexandra"},{"family":"Wilsey","given":"Brian"},{"family":"Beierkuhnlein","given":"Carl"},{"family":"Luca","given":"Enrica","dropping-particle":"de"},{"family":"Griffin","given":"John N."},{"family":"Hautier","given":"Yann"},{"family":"Hector","given":"Andy"},{"family":"Jentsch","given":"Anke"},{"family":"Kreyling","given":"Jürgen"},{"family":"Lanta","given":"Vojtech"},{"family":"Loreau","given":"Michel"},{"family":"Meyer","given":"Sebastian T."},{"family":"Mori","given":"Akira S."},{"family":"Naeem","given":"Shahid"},{"family":"Palmborg","given":"Cecilia"},{"family":"Polley","given":"H. Wayne"},{"family":"Reich","given":"Peter B."},{"family":"Schmid","given":"Bernhard"},{"family":"Siebenkäs","given":"Alrun"},{"family":"Seabloom","given":"Eric"},{"family":"Thakur","given":"Madhav P."},{"family":"Tilman","given":"David"},{"family":"Vogel","given":"Anja"},{"family":"Eisenhauer","given":"Nico"}],"accessed":{"date-parts":[["2017",8,17]]},"issued":{"date-parts":[["2016",5,19]]}}}],"schema":"https://github.com/citation-style-language/schema/raw/master/csl-citation.json"} </w:instrText>
      </w:r>
      <w:r w:rsidR="00A846EB">
        <w:rPr>
          <w:lang w:val="en-GB"/>
        </w:rPr>
        <w:fldChar w:fldCharType="separate"/>
      </w:r>
      <w:r w:rsidR="00A846EB" w:rsidRPr="00175CF4">
        <w:rPr>
          <w:rFonts w:cs="Times New Roman"/>
          <w:szCs w:val="24"/>
          <w:lang w:val="en-GB"/>
          <w:rPrChange w:id="1180" w:author="montazeaud" w:date="2025-02-12T14:39:00Z">
            <w:rPr>
              <w:rFonts w:cs="Times New Roman"/>
              <w:szCs w:val="24"/>
            </w:rPr>
          </w:rPrChange>
        </w:rPr>
        <w:t xml:space="preserve">(Bertness and Callaway, 1994; Craven </w:t>
      </w:r>
      <w:r w:rsidR="00A846EB" w:rsidRPr="00175CF4">
        <w:rPr>
          <w:rFonts w:cs="Times New Roman"/>
          <w:i/>
          <w:iCs/>
          <w:szCs w:val="24"/>
          <w:lang w:val="en-GB"/>
          <w:rPrChange w:id="1181" w:author="montazeaud" w:date="2025-02-12T14:39:00Z">
            <w:rPr>
              <w:rFonts w:cs="Times New Roman"/>
              <w:i/>
              <w:iCs/>
              <w:szCs w:val="24"/>
            </w:rPr>
          </w:rPrChange>
        </w:rPr>
        <w:t>et al.</w:t>
      </w:r>
      <w:r w:rsidR="00A846EB" w:rsidRPr="00175CF4">
        <w:rPr>
          <w:rFonts w:cs="Times New Roman"/>
          <w:szCs w:val="24"/>
          <w:lang w:val="en-GB"/>
          <w:rPrChange w:id="1182" w:author="montazeaud" w:date="2025-02-12T14:39:00Z">
            <w:rPr>
              <w:rFonts w:cs="Times New Roman"/>
              <w:szCs w:val="24"/>
            </w:rPr>
          </w:rPrChange>
        </w:rPr>
        <w:t>, 2016)</w:t>
      </w:r>
      <w:r w:rsidR="00A846EB">
        <w:rPr>
          <w:lang w:val="en-GB"/>
        </w:rPr>
        <w:fldChar w:fldCharType="end"/>
      </w:r>
      <w:ins w:id="1183" w:author="montazeaud" w:date="2025-02-28T16:48:00Z">
        <w:r w:rsidR="00B60FCB">
          <w:rPr>
            <w:lang w:val="en-GB"/>
          </w:rPr>
          <w:t xml:space="preserve">. </w:t>
        </w:r>
      </w:ins>
      <w:ins w:id="1184" w:author="montazeaud" w:date="2025-02-28T16:59:00Z">
        <w:r w:rsidR="003C48A2">
          <w:rPr>
            <w:lang w:val="en-GB"/>
          </w:rPr>
          <w:t xml:space="preserve">Such strong negative complementarity effects </w:t>
        </w:r>
      </w:ins>
      <w:ins w:id="1185" w:author="montazeaud" w:date="2025-02-28T17:00:00Z">
        <w:r w:rsidR="003C48A2">
          <w:rPr>
            <w:lang w:val="en-GB"/>
          </w:rPr>
          <w:t>could be</w:t>
        </w:r>
      </w:ins>
      <w:ins w:id="1186" w:author="montazeaud" w:date="2025-02-28T16:49:00Z">
        <w:r w:rsidR="00B60FCB" w:rsidRPr="00B60FCB">
          <w:rPr>
            <w:lang w:val="en-GB"/>
          </w:rPr>
          <w:t xml:space="preserve"> consistent with kin discrimination, whereby groups of genetically related individuals </w:t>
        </w:r>
      </w:ins>
      <w:ins w:id="1187" w:author="montazeaud" w:date="2025-02-28T17:00:00Z">
        <w:r w:rsidR="003C48A2">
          <w:rPr>
            <w:lang w:val="en-GB"/>
          </w:rPr>
          <w:t>out</w:t>
        </w:r>
      </w:ins>
      <w:ins w:id="1188" w:author="montazeaud" w:date="2025-02-28T16:49:00Z">
        <w:r w:rsidR="00B60FCB" w:rsidRPr="00B60FCB">
          <w:rPr>
            <w:lang w:val="en-GB"/>
          </w:rPr>
          <w:t xml:space="preserve">perform </w:t>
        </w:r>
        <w:r w:rsidR="00B60FCB">
          <w:rPr>
            <w:lang w:val="en-GB"/>
          </w:rPr>
          <w:t>groups of unrelated individuals</w:t>
        </w:r>
        <w:r w:rsidR="00B60FCB" w:rsidRPr="00B60FCB">
          <w:rPr>
            <w:lang w:val="en-GB"/>
          </w:rPr>
          <w:t xml:space="preserve">. </w:t>
        </w:r>
        <w:r w:rsidR="00B60FCB">
          <w:rPr>
            <w:lang w:val="en-GB"/>
          </w:rPr>
          <w:t>However,</w:t>
        </w:r>
      </w:ins>
      <w:ins w:id="1189" w:author="montazeaud" w:date="2025-02-12T10:01:00Z">
        <w:r w:rsidR="00363387">
          <w:rPr>
            <w:lang w:val="en-GB"/>
          </w:rPr>
          <w:t xml:space="preserve"> kin discrimination has never been reported in wheat, and its existence in plants is still debated</w:t>
        </w:r>
      </w:ins>
      <w:ins w:id="1190" w:author="montazeaud" w:date="2025-02-12T10:45:00Z">
        <w:r w:rsidR="00A846EB">
          <w:rPr>
            <w:lang w:val="en-GB"/>
          </w:rPr>
          <w:t xml:space="preserve"> </w:t>
        </w:r>
      </w:ins>
      <w:r w:rsidR="00A846EB">
        <w:rPr>
          <w:lang w:val="en-GB"/>
        </w:rPr>
        <w:fldChar w:fldCharType="begin"/>
      </w:r>
      <w:r w:rsidR="00A846EB">
        <w:rPr>
          <w:lang w:val="en-GB"/>
        </w:rPr>
        <w:instrText xml:space="preserve"> ADDIN ZOTERO_ITEM CSL_CITATION {"citationID":"iNiB4DtS","properties":{"formattedCitation":"(Pennisi, 2019; Anten and Chen, 2021)","plainCitation":"(Pennisi, 2019; Anten and Chen, 2021)","noteIndex":0},"citationItems":[{"id":133,"uris":["http://zotero.org/users/3458704/items/RT63AWF3"],"itemData":{"id":133,"type":"article-journal","abstract":"Once considered outlandish, the idea that plants help their relatives is taking root.\nOnce considered outlandish, the idea that plants help their relatives is taking root.","container-title":"Science","DOI":"10.1126/science.363.6422.15","ISSN":"0036-8075, 1095-9203","issue":"6422","language":"en","license":"Copyright © 2019 The Authors, some rights reserved; exclusive licensee American Association for the Advancement of Science. No claim to original U.S. Government Works","note":"PMID: 30606825","page":"15-16","source":"science-sciencemag-org.inee.bib.cnrs.fr","title":"Do plants favor their kin?","volume":"363","author":[{"family":"Pennisi","given":"Elizabeth"}],"issued":{"date-parts":[["2019",1,4]]}}},{"id":675,"uris":["http://zotero.org/users/3458704/items/DSUMMJ2D"],"itemData":{"id":675,"type":"article-journal","abstract":"The phenomenon that organisms can distinguish genetically related individuals from strangers (i.e., kin recognition) and exhibit more cooperative behaviours towards their relatives (i.e., positive kin discrimination) has been documented in a wide variety of organisms. However, its occurrence in plants has been considered only recently. Despite the concerns about some methodologies used to document kin recognition, there is sufficient evidence to state that it exists in plants. Effects of kin recognition go well beyond reducing resource competition between related plants and involve interactions with symbionts (e.g., mycorrhizal networks). Kin recognition thus likely has important implications for evolution of plant traits, diversity of plant populations, ecological networks and community structures. Moreover, as kin selection may result in less competitive traits and thus greater population performance, it holds potential promise for crop breeding. Exploration of these evo-ecological and agricultural implications requires adequate control and measurements of relatedness, sufficient replication at genotypic level and comprehensive measurements of performance/fitness effects of kin discrimination. The primary questions that need to be answered are: when, where and by how much positive kin discrimination improves population performance.","container-title":"Plant, Cell &amp; Environment","DOI":"https://doi.org/10.1111/pce.14011","ISSN":"1365-3040","issue":"4","language":"en","license":"© 2021 The Authors. Plant, Cell &amp; Environment published by John Wiley &amp; Sons Ltd.","note":"_eprint: https://onlinelibrary.wiley.com/doi/pdf/10.1111/pce.14011","page":"1059-1071","source":"Wiley Online Library","title":"Detect thy family: Mechanisms, ecology and agricultural aspects of kin recognition in plants","title-short":"Detect thy family","volume":"44","author":[{"family":"Anten","given":"Niels P. R."},{"family":"Chen","given":"Bin J. W."}],"issued":{"date-parts":[["2021"]]}}}],"schema":"https://github.com/citation-style-language/schema/raw/master/csl-citation.json"} </w:instrText>
      </w:r>
      <w:r w:rsidR="00A846EB">
        <w:rPr>
          <w:lang w:val="en-GB"/>
        </w:rPr>
        <w:fldChar w:fldCharType="separate"/>
      </w:r>
      <w:r w:rsidR="00A846EB" w:rsidRPr="00175CF4">
        <w:rPr>
          <w:rFonts w:cs="Times New Roman"/>
          <w:lang w:val="en-GB"/>
          <w:rPrChange w:id="1191" w:author="montazeaud" w:date="2025-02-12T14:39:00Z">
            <w:rPr>
              <w:rFonts w:cs="Times New Roman"/>
            </w:rPr>
          </w:rPrChange>
        </w:rPr>
        <w:t>(Pennisi, 2019; Anten and Chen, 2021)</w:t>
      </w:r>
      <w:r w:rsidR="00A846EB">
        <w:rPr>
          <w:lang w:val="en-GB"/>
        </w:rPr>
        <w:fldChar w:fldCharType="end"/>
      </w:r>
      <w:ins w:id="1192" w:author="montazeaud" w:date="2025-02-12T10:01:00Z">
        <w:r w:rsidR="00363387">
          <w:rPr>
            <w:lang w:val="en-GB"/>
          </w:rPr>
          <w:t xml:space="preserve">. </w:t>
        </w:r>
      </w:ins>
      <w:ins w:id="1193" w:author="montazeaud" w:date="2025-02-12T10:02:00Z">
        <w:r w:rsidR="00363387">
          <w:rPr>
            <w:lang w:val="en-GB"/>
          </w:rPr>
          <w:t>A more parsimonious interpretation i</w:t>
        </w:r>
      </w:ins>
      <w:ins w:id="1194" w:author="montazeaud" w:date="2025-02-12T10:34:00Z">
        <w:r w:rsidR="002D4115">
          <w:rPr>
            <w:lang w:val="en-GB"/>
          </w:rPr>
          <w:t>s</w:t>
        </w:r>
      </w:ins>
      <w:ins w:id="1195" w:author="montazeaud" w:date="2025-02-12T10:02:00Z">
        <w:r w:rsidR="00363387">
          <w:rPr>
            <w:lang w:val="en-GB"/>
          </w:rPr>
          <w:t xml:space="preserve"> that </w:t>
        </w:r>
      </w:ins>
      <w:moveToRangeStart w:id="1196" w:author="montazeaud" w:date="2025-02-12T10:03:00Z" w:name="move190246997"/>
      <w:moveTo w:id="1197" w:author="montazeaud" w:date="2025-02-12T10:03:00Z">
        <w:r w:rsidR="00363387">
          <w:rPr>
            <w:lang w:val="en-GB"/>
          </w:rPr>
          <w:t xml:space="preserve">water and nutrient limitation triggered an arms race between plants of highly competitive varieties in pure stands, which manifested through root proliferation and ultimately overinvestment in both below and aboveground biomass. According to previous study on root responses to the presence of competitor plants, such proliferation could have </w:t>
        </w:r>
        <w:r w:rsidR="00363387">
          <w:rPr>
            <w:lang w:val="en-GB"/>
          </w:rPr>
          <w:lastRenderedPageBreak/>
          <w:t xml:space="preserve">been triggered either by a direct perception of the presence of a competitive neighbour through the detection of chemical cues in the rhizosphere, or by the perception of resource depletion caused by the neighbour </w:t>
        </w:r>
        <w:r w:rsidR="00363387">
          <w:rPr>
            <w:lang w:val="en-GB"/>
          </w:rPr>
          <w:fldChar w:fldCharType="begin"/>
        </w:r>
        <w:r w:rsidR="00363387">
          <w:rPr>
            <w:lang w:val="en-GB"/>
          </w:rPr>
          <w: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instrText>
        </w:r>
        <w:r w:rsidR="00363387">
          <w:rPr>
            <w:lang w:val="en-GB"/>
          </w:rPr>
          <w:fldChar w:fldCharType="separate"/>
        </w:r>
        <w:r w:rsidR="00363387" w:rsidRPr="005739A7">
          <w:rPr>
            <w:rFonts w:cs="Times New Roman"/>
            <w:szCs w:val="24"/>
            <w:lang w:val="en-GB"/>
          </w:rPr>
          <w:t xml:space="preserve">(Schenk, 2006; Pierik </w:t>
        </w:r>
        <w:r w:rsidR="00363387" w:rsidRPr="005739A7">
          <w:rPr>
            <w:rFonts w:cs="Times New Roman"/>
            <w:i/>
            <w:iCs/>
            <w:szCs w:val="24"/>
            <w:lang w:val="en-GB"/>
          </w:rPr>
          <w:t>et al.</w:t>
        </w:r>
        <w:r w:rsidR="00363387" w:rsidRPr="005739A7">
          <w:rPr>
            <w:rFonts w:cs="Times New Roman"/>
            <w:szCs w:val="24"/>
            <w:lang w:val="en-GB"/>
          </w:rPr>
          <w:t>, 2013)</w:t>
        </w:r>
        <w:r w:rsidR="00363387">
          <w:rPr>
            <w:lang w:val="en-GB"/>
          </w:rPr>
          <w:fldChar w:fldCharType="end"/>
        </w:r>
        <w:r w:rsidR="00363387">
          <w:rPr>
            <w:lang w:val="en-GB"/>
          </w:rPr>
          <w:t>. Such highly competitive varieties experienced reduced competition in mixed stands and thus disengaged from this competitive arms race and produced less biomass.</w:t>
        </w:r>
      </w:moveTo>
      <w:moveToRangeEnd w:id="1196"/>
      <w:ins w:id="1198" w:author="montazeaud" w:date="2025-02-12T10:05:00Z">
        <w:r w:rsidR="00363387">
          <w:rPr>
            <w:lang w:val="en-GB"/>
          </w:rPr>
          <w:t xml:space="preserve"> When the difference in root area between t</w:t>
        </w:r>
      </w:ins>
      <w:ins w:id="1199" w:author="montazeaud" w:date="2025-02-12T10:06:00Z">
        <w:r w:rsidR="007C5A13">
          <w:rPr>
            <w:lang w:val="en-GB"/>
          </w:rPr>
          <w:t xml:space="preserve">wo varieties was relatively </w:t>
        </w:r>
      </w:ins>
      <w:ins w:id="1200" w:author="montazeaud" w:date="2025-02-12T10:18:00Z">
        <w:r w:rsidR="00CC6FE3">
          <w:rPr>
            <w:lang w:val="en-GB"/>
          </w:rPr>
          <w:t>small</w:t>
        </w:r>
      </w:ins>
      <w:ins w:id="1201" w:author="montazeaud" w:date="2025-02-12T10:06:00Z">
        <w:r w:rsidR="007C5A13">
          <w:rPr>
            <w:lang w:val="en-GB"/>
          </w:rPr>
          <w:t xml:space="preserve"> and they both had high root areas in pure stands (resulting in high average root area</w:t>
        </w:r>
      </w:ins>
      <w:ins w:id="1202" w:author="montazeaud" w:date="2025-02-28T16:52:00Z">
        <w:r w:rsidR="00B60FCB">
          <w:rPr>
            <w:lang w:val="en-GB"/>
          </w:rPr>
          <w:t xml:space="preserve"> and small root area differences</w:t>
        </w:r>
      </w:ins>
      <w:ins w:id="1203" w:author="montazeaud" w:date="2025-02-12T10:06:00Z">
        <w:r w:rsidR="007C5A13">
          <w:rPr>
            <w:lang w:val="en-GB"/>
          </w:rPr>
          <w:t xml:space="preserve">), the relaxation of competition was synergistic: </w:t>
        </w:r>
      </w:ins>
      <w:ins w:id="1204" w:author="montazeaud" w:date="2025-02-12T10:07:00Z">
        <w:r w:rsidR="007C5A13">
          <w:rPr>
            <w:lang w:val="en-GB"/>
          </w:rPr>
          <w:t xml:space="preserve">the reduction in root area of the most competitive variety </w:t>
        </w:r>
      </w:ins>
      <w:ins w:id="1205" w:author="montazeaud" w:date="2025-02-12T10:08:00Z">
        <w:r w:rsidR="007C5A13">
          <w:rPr>
            <w:lang w:val="en-GB"/>
          </w:rPr>
          <w:t>led to a lower root area th</w:t>
        </w:r>
      </w:ins>
      <w:ins w:id="1206" w:author="montazeaud" w:date="2025-02-12T10:18:00Z">
        <w:r w:rsidR="00CC6FE3">
          <w:rPr>
            <w:lang w:val="en-GB"/>
          </w:rPr>
          <w:t xml:space="preserve">an that of the </w:t>
        </w:r>
      </w:ins>
      <w:ins w:id="1207" w:author="montazeaud" w:date="2025-02-12T10:19:00Z">
        <w:r w:rsidR="00CC6FE3">
          <w:rPr>
            <w:lang w:val="en-GB"/>
          </w:rPr>
          <w:t>neighbour</w:t>
        </w:r>
      </w:ins>
      <w:ins w:id="1208" w:author="montazeaud" w:date="2025-02-12T10:18:00Z">
        <w:r w:rsidR="00CC6FE3">
          <w:rPr>
            <w:lang w:val="en-GB"/>
          </w:rPr>
          <w:t xml:space="preserve"> in pure stands, leading to a </w:t>
        </w:r>
      </w:ins>
      <w:ins w:id="1209" w:author="montazeaud" w:date="2025-02-12T10:19:00Z">
        <w:r w:rsidR="00CC6FE3">
          <w:rPr>
            <w:lang w:val="en-GB"/>
          </w:rPr>
          <w:t>simultaneous decrease in competition intensity for the neighbo</w:t>
        </w:r>
      </w:ins>
      <w:ins w:id="1210" w:author="montazeaud" w:date="2025-02-12T10:20:00Z">
        <w:r w:rsidR="00CC6FE3">
          <w:rPr>
            <w:lang w:val="en-GB"/>
          </w:rPr>
          <w:t>u</w:t>
        </w:r>
      </w:ins>
      <w:ins w:id="1211" w:author="montazeaud" w:date="2025-02-12T10:19:00Z">
        <w:r w:rsidR="00CC6FE3">
          <w:rPr>
            <w:lang w:val="en-GB"/>
          </w:rPr>
          <w:t>r</w:t>
        </w:r>
      </w:ins>
      <w:ins w:id="1212" w:author="montazeaud" w:date="2025-02-12T10:35:00Z">
        <w:r w:rsidR="002D4115">
          <w:rPr>
            <w:lang w:val="en-GB"/>
          </w:rPr>
          <w:t xml:space="preserve">, </w:t>
        </w:r>
      </w:ins>
      <w:ins w:id="1213" w:author="montazeaud" w:date="2025-02-12T10:20:00Z">
        <w:r w:rsidR="00CC6FE3">
          <w:rPr>
            <w:lang w:val="en-GB"/>
          </w:rPr>
          <w:t xml:space="preserve">and finally to a negative complementarity effect.  </w:t>
        </w:r>
      </w:ins>
      <w:del w:id="1214" w:author="montazeaud" w:date="2025-02-12T10:03:00Z">
        <w:r w:rsidDel="00363387">
          <w:rPr>
            <w:lang w:val="en-GB"/>
          </w:rPr>
          <w:delText xml:space="preserve"> I</w:delText>
        </w:r>
        <w:r w:rsidR="00BC61BC" w:rsidDel="00363387">
          <w:rPr>
            <w:lang w:val="en-GB"/>
          </w:rPr>
          <w:delText xml:space="preserve">ndividual </w:delText>
        </w:r>
        <w:r w:rsidR="00484943" w:rsidDel="00363387">
          <w:rPr>
            <w:lang w:val="en-GB"/>
          </w:rPr>
          <w:delText>variety</w:delText>
        </w:r>
        <w:r w:rsidR="00BC61BC" w:rsidDel="00363387">
          <w:rPr>
            <w:lang w:val="en-GB"/>
          </w:rPr>
          <w:delText xml:space="preserve"> responses to mixture cultivation </w:delText>
        </w:r>
        <w:r w:rsidDel="00363387">
          <w:rPr>
            <w:lang w:val="en-GB"/>
          </w:rPr>
          <w:delText xml:space="preserve">(i.e., RYs) </w:delText>
        </w:r>
        <w:r w:rsidR="00BC61BC" w:rsidDel="00363387">
          <w:rPr>
            <w:lang w:val="en-GB"/>
          </w:rPr>
          <w:delText>combined with root trait data</w:delText>
        </w:r>
        <w:r w:rsidDel="00363387">
          <w:rPr>
            <w:lang w:val="en-GB"/>
          </w:rPr>
          <w:delText xml:space="preserve"> (incl. hierarchical distance and plasticity in root area) </w:delText>
        </w:r>
        <w:r w:rsidR="00BC61BC" w:rsidDel="00363387">
          <w:rPr>
            <w:lang w:val="en-GB"/>
          </w:rPr>
          <w:delText xml:space="preserve">together suggest that </w:delText>
        </w:r>
        <w:r w:rsidR="00F84A09" w:rsidDel="00363387">
          <w:rPr>
            <w:lang w:val="en-GB"/>
          </w:rPr>
          <w:delText xml:space="preserve">such </w:delText>
        </w:r>
        <w:r w:rsidR="00BC61BC" w:rsidDel="00363387">
          <w:rPr>
            <w:lang w:val="en-GB"/>
          </w:rPr>
          <w:delText xml:space="preserve">reduction </w:delText>
        </w:r>
        <w:r w:rsidR="00F84A09" w:rsidDel="00363387">
          <w:rPr>
            <w:lang w:val="en-GB"/>
          </w:rPr>
          <w:delText xml:space="preserve">in biomass </w:delText>
        </w:r>
        <w:r w:rsidR="00BC61BC" w:rsidDel="00363387">
          <w:rPr>
            <w:lang w:val="en-GB"/>
          </w:rPr>
          <w:delText xml:space="preserve">was </w:delText>
        </w:r>
        <w:r w:rsidR="00F84A09" w:rsidDel="00363387">
          <w:rPr>
            <w:lang w:val="en-GB"/>
          </w:rPr>
          <w:delText xml:space="preserve">the </w:delText>
        </w:r>
        <w:r w:rsidR="00BC61BC" w:rsidDel="00363387">
          <w:rPr>
            <w:lang w:val="en-GB"/>
          </w:rPr>
          <w:delText>consequence of intense co</w:delText>
        </w:r>
        <w:r w:rsidDel="00363387">
          <w:rPr>
            <w:lang w:val="en-GB"/>
          </w:rPr>
          <w:delText>mpetition</w:delText>
        </w:r>
        <w:r w:rsidR="00BC61BC" w:rsidDel="00363387">
          <w:rPr>
            <w:lang w:val="en-GB"/>
          </w:rPr>
          <w:delText xml:space="preserve"> in pure stands</w:delText>
        </w:r>
        <w:r w:rsidDel="00363387">
          <w:rPr>
            <w:lang w:val="en-GB"/>
          </w:rPr>
          <w:delText xml:space="preserve">: </w:delText>
        </w:r>
      </w:del>
      <w:moveFromRangeStart w:id="1215" w:author="montazeaud" w:date="2025-02-12T10:03:00Z" w:name="move190246997"/>
      <w:moveFrom w:id="1216" w:author="montazeaud" w:date="2025-02-12T10:03:00Z">
        <w:del w:id="1217" w:author="montazeaud" w:date="2025-02-12T10:03:00Z">
          <w:r w:rsidDel="00363387">
            <w:rPr>
              <w:lang w:val="en-GB"/>
            </w:rPr>
            <w:delText xml:space="preserve">water and nutrient limitation triggered an arms race between plants of highly competitive varieties in pure stands, which </w:delText>
          </w:r>
          <w:r w:rsidR="00957F99" w:rsidDel="00363387">
            <w:rPr>
              <w:lang w:val="en-GB"/>
            </w:rPr>
            <w:delText>manifested through</w:delText>
          </w:r>
          <w:r w:rsidDel="00363387">
            <w:rPr>
              <w:lang w:val="en-GB"/>
            </w:rPr>
            <w:delText xml:space="preserve"> root proliferation and ultimately overinvestment in both below and aboveground biomass</w:delText>
          </w:r>
          <w:r w:rsidR="00BC61BC" w:rsidDel="00363387">
            <w:rPr>
              <w:lang w:val="en-GB"/>
            </w:rPr>
            <w:delText xml:space="preserve">. </w:delText>
          </w:r>
          <w:r w:rsidR="00957F99" w:rsidDel="00363387">
            <w:rPr>
              <w:lang w:val="en-GB"/>
            </w:rPr>
            <w:delText>According to previous study on root responses to the presence of competitor plants, such proliferation could have been triggered either by a direct perception of the presence of a competitive neighbour through the detection of chemical cues in the rhizosphere, or by the perception of resource depletion caused by the neighbour</w:delText>
          </w:r>
          <w:r w:rsidR="001C7BF6" w:rsidDel="00363387">
            <w:rPr>
              <w:lang w:val="en-GB"/>
            </w:rPr>
            <w:delText xml:space="preserve"> </w:delText>
          </w:r>
          <w:r w:rsidR="001C7BF6" w:rsidDel="00363387">
            <w:rPr>
              <w:lang w:val="en-GB"/>
            </w:rPr>
            <w:fldChar w:fldCharType="begin"/>
          </w:r>
          <w:r w:rsidR="001C7BF6" w:rsidDel="00363387">
            <w:rPr>
              <w:lang w:val="en-GB"/>
            </w:rPr>
            <w:delInstrText xml:space="preserve"> ADDIN ZOTERO_ITEM CSL_CITATION {"citationID":"3MapayMb","properties":{"formattedCitation":"(Schenk, 2006; Pierik {\\i{}et al.}, 2013)","plainCitation":"(Schenk, 2006; Pierik et al., 2013)","noteIndex":0},"citationItems":[{"id":3695,"uris":["http://zotero.org/users/3458704/items/NIM7XS53"],"itemData":{"id":3695,"type":"article-journal","abstract":"1 Root competition is defined as a reduction in the availability of a soil resource to roots that is caused by other roots. Resource availability to competitors can be affected through resource depletion (scramble competition) and by mechanisms that inhibit access of other roots to resources (contest competition, such as allelopathy). 2 It has been proposed that soil heterogeneity can cause size-asymmetric root competition. Support for this hypothesis is limited and contradictory, possibly because resource uptake is affected more by the amount and spatial distribution of resource-acquiring organs, relative to the spatial distribution of resources, than by root system size per se. 3 Root competition intensity between individual plants generally decreases as resource availability (but not necessarily habitat productivity) increases, but the importance of root competition relative to other factors that structure communities may increase with resource availability. 4 Soil organisms play important, and often species-specific, roles in root interactions. 5 The findings that some roots can detect other roots, or inert objects, before they are contacted and can distinguish between self and non-self roots create experimental challenges for those attempting to untangle the effects of self/non-self root recognition, self-inhibition and root segregation or proliferation in response to competition. Recent studies suggesting that root competition may represent a ‘tragedy-of-the-commons’ may have failed to account for this complexity. 6 Theories about potential effects of root competition on plant diversity (and vice versa) appear to be ahead of the experimental evidence, with only one study documenting different effects of root competition on plant diversity under different levels of resource availability. 7 Roots can interact with their biotic and abiotic environments using a large variety of often species-specific mechanisms, far beyond the traditional view that plants interact mainly through resource depletion. Research on root interactions between exotic invasives and native species holds great promise for a better understanding of the way in which root competition may affect community structure and plant diversity, and may create new insights into coevolution of plants, their competitors and the soil community.","container-title":"Journal of Ecology","DOI":"10.1111/j.1365-2745.2006.01124.x","ISSN":"1365-2745","issue":"4","language":"en","note":"_eprint: https://onlinelibrary.wiley.com/doi/pdf/10.1111/j.1365-2745.2006.01124.x","page":"725-739","source":"Wiley Online Library","title":"Root competition: beyond resource depletion","title-short":"Root competition","volume":"94","author":[{"family":"Schenk","given":"H. Jochen"}],"issued":{"date-parts":[["2006"]]}}},{"id":3692,"uris":["http://zotero.org/users/3458704/items/FF8JHYRZ"],"itemData":{"id":3692,"type":"article-journal","abstract":"Plant competition determines the diversity and species abundance of natural communities as well as potential yields in agricultural systems. Understanding the mechanisms of plant competition is instrumental to understanding plant performance in true vegetations. In this review, we will address various components of competition between plant individuals with a specific focus on molecular aspects. As plant–plant interactions during competition are multiple and complex, we will focus here on a restricted set of examples of plant traits that are thought to enhance their performance during competition. To respond to competition by neighbours, plants first need to detect these competitors in a reliable way. We discuss the various ways of molecular detection of competition through light-quality signals, nutrient levels, soluble root exudates and volatile organic compounds emitted by neighbouring plants. Once perceived, these signals are translated into responses such as shade avoidance, root foraging and allelopathy. We integrate the various molecular patterns of signal detection and subsequent plant responses, both above- and below-ground and including their interaction. We outline research strategies towards creating a general, mechanistic understanding of how plants increase their performance during competition.","container-title":"Functional Ecology","DOI":"10.1111/1365-2435.12010","ISSN":"1365-2435","issue":"4","language":"en","license":"© 2012 The Authors. Functional Ecology © 2012 British Ecological Society","note":"_eprint: https://onlinelibrary.wiley.com/doi/pdf/10.1111/1365-2435.12010","page":"841-853","source":"Wiley Online Library","title":"Molecular mechanisms of plant competition: neighbour detection and response strategies","title-short":"Molecular mechanisms of plant competition","volume":"27","author":[{"family":"Pierik","given":"Ronald"},{"family":"Mommer","given":"Liesje"},{"family":"Voesenek","given":"Laurentius ACJ"}],"issued":{"date-parts":[["2013"]]}}}],"schema":"https://github.com/citation-style-language/schema/raw/master/csl-citation.json"} </w:delInstrText>
          </w:r>
          <w:r w:rsidR="001C7BF6" w:rsidDel="00363387">
            <w:rPr>
              <w:lang w:val="en-GB"/>
            </w:rPr>
            <w:fldChar w:fldCharType="separate"/>
          </w:r>
          <w:r w:rsidR="001C7BF6" w:rsidRPr="005739A7" w:rsidDel="00363387">
            <w:rPr>
              <w:rFonts w:cs="Times New Roman"/>
              <w:szCs w:val="24"/>
              <w:lang w:val="en-GB"/>
            </w:rPr>
            <w:delText xml:space="preserve">(Schenk, 2006; Pierik </w:delText>
          </w:r>
          <w:r w:rsidR="001C7BF6" w:rsidRPr="005739A7" w:rsidDel="00363387">
            <w:rPr>
              <w:rFonts w:cs="Times New Roman"/>
              <w:i/>
              <w:iCs/>
              <w:szCs w:val="24"/>
              <w:lang w:val="en-GB"/>
            </w:rPr>
            <w:delText>et al.</w:delText>
          </w:r>
          <w:r w:rsidR="001C7BF6" w:rsidRPr="005739A7" w:rsidDel="00363387">
            <w:rPr>
              <w:rFonts w:cs="Times New Roman"/>
              <w:szCs w:val="24"/>
              <w:lang w:val="en-GB"/>
            </w:rPr>
            <w:delText>, 2013)</w:delText>
          </w:r>
          <w:r w:rsidR="001C7BF6" w:rsidDel="00363387">
            <w:rPr>
              <w:lang w:val="en-GB"/>
            </w:rPr>
            <w:fldChar w:fldCharType="end"/>
          </w:r>
          <w:r w:rsidR="00957F99" w:rsidDel="00363387">
            <w:rPr>
              <w:lang w:val="en-GB"/>
            </w:rPr>
            <w:delText xml:space="preserve">. </w:delText>
          </w:r>
          <w:r w:rsidR="00F531FC" w:rsidDel="00363387">
            <w:rPr>
              <w:lang w:val="en-GB"/>
            </w:rPr>
            <w:delText>Such highly competitive varieties experienced reduced competition in mixed stands and thus disengaged from th</w:delText>
          </w:r>
          <w:r w:rsidR="00957F99" w:rsidDel="00363387">
            <w:rPr>
              <w:lang w:val="en-GB"/>
            </w:rPr>
            <w:delText>is</w:delText>
          </w:r>
          <w:r w:rsidR="00F531FC" w:rsidDel="00363387">
            <w:rPr>
              <w:lang w:val="en-GB"/>
            </w:rPr>
            <w:delText xml:space="preserve"> competitive arms race and produced less biomass. </w:delText>
          </w:r>
        </w:del>
      </w:moveFrom>
      <w:moveFromRangeEnd w:id="1215"/>
      <w:del w:id="1218" w:author="montazeaud" w:date="2025-02-12T10:28:00Z">
        <w:r w:rsidR="004B2AC9" w:rsidDel="002D4115">
          <w:rPr>
            <w:lang w:val="en-GB"/>
          </w:rPr>
          <w:delText>Conversely</w:delText>
        </w:r>
        <w:r w:rsidR="00F531FC" w:rsidDel="002D4115">
          <w:rPr>
            <w:lang w:val="en-GB"/>
          </w:rPr>
          <w:delText>, the</w:delText>
        </w:r>
        <w:r w:rsidR="000F6898" w:rsidDel="002D4115">
          <w:rPr>
            <w:lang w:val="en-GB"/>
          </w:rPr>
          <w:delText>ir</w:delText>
        </w:r>
        <w:r w:rsidR="00F531FC" w:rsidDel="002D4115">
          <w:rPr>
            <w:lang w:val="en-GB"/>
          </w:rPr>
          <w:delText xml:space="preserve"> less competitive </w:delText>
        </w:r>
        <w:r w:rsidR="000F6898" w:rsidDel="002D4115">
          <w:rPr>
            <w:lang w:val="en-GB"/>
          </w:rPr>
          <w:delText>neighbour</w:delText>
        </w:r>
        <w:r w:rsidR="00F531FC" w:rsidDel="002D4115">
          <w:rPr>
            <w:lang w:val="en-GB"/>
          </w:rPr>
          <w:delText xml:space="preserve"> experienced stronger competition in mixed </w:delText>
        </w:r>
        <w:r w:rsidR="009C1B1B" w:rsidDel="002D4115">
          <w:rPr>
            <w:lang w:val="en-GB"/>
          </w:rPr>
          <w:delText xml:space="preserve">than in pure stands, </w:delText>
        </w:r>
        <w:r w:rsidR="00F531FC" w:rsidDel="002D4115">
          <w:rPr>
            <w:lang w:val="en-GB"/>
          </w:rPr>
          <w:delText>and hence produced more biomass. The net balance between these two effects was an overall reduction in biomass because the biomass gain from the weaker competitor was lower than the biomass loss from the stronger competitor, which explain</w:delText>
        </w:r>
        <w:r w:rsidR="006D415A" w:rsidDel="002D4115">
          <w:rPr>
            <w:lang w:val="en-GB"/>
          </w:rPr>
          <w:delText>s</w:delText>
        </w:r>
        <w:r w:rsidR="00F531FC" w:rsidDel="002D4115">
          <w:rPr>
            <w:lang w:val="en-GB"/>
          </w:rPr>
          <w:delText xml:space="preserve"> the average negative RYT observed in the R- treatment. </w:delText>
        </w:r>
        <w:r w:rsidR="000F6898" w:rsidDel="002D4115">
          <w:rPr>
            <w:lang w:val="en-GB"/>
          </w:rPr>
          <w:delText>All together, these results suggest a positive selection effect where the dominant genotype (here most competitive) gain more than what is lost by the sub-dominant genotype.</w:delText>
        </w:r>
        <w:r w:rsidR="001C7BF6" w:rsidDel="002D4115">
          <w:rPr>
            <w:lang w:val="en-GB"/>
          </w:rPr>
          <w:delText xml:space="preserve"> </w:delText>
        </w:r>
        <w:r w:rsidR="001C7BF6" w:rsidRPr="001C7BF6" w:rsidDel="002D4115">
          <w:rPr>
            <w:lang w:val="en-GB"/>
          </w:rPr>
          <w:delText xml:space="preserve">Similar ecological mechanisms have been shown to be responsible for the </w:delText>
        </w:r>
        <w:r w:rsidR="001C7BF6" w:rsidDel="002D4115">
          <w:rPr>
            <w:lang w:val="en-GB"/>
          </w:rPr>
          <w:delText>overyielding in</w:delText>
        </w:r>
        <w:r w:rsidR="001C7BF6" w:rsidRPr="001C7BF6" w:rsidDel="002D4115">
          <w:rPr>
            <w:lang w:val="en-GB"/>
          </w:rPr>
          <w:delText xml:space="preserve"> forest trees, with larger tree species able to benefit from reduced light competition from their smaller neighbours</w:delText>
        </w:r>
        <w:r w:rsidR="001C7BF6" w:rsidDel="002D4115">
          <w:rPr>
            <w:lang w:val="en-GB"/>
          </w:rPr>
          <w:delText xml:space="preserve"> </w:delText>
        </w:r>
        <w:r w:rsidR="001C7BF6" w:rsidDel="002D4115">
          <w:rPr>
            <w:lang w:val="en-GB"/>
          </w:rPr>
          <w:fldChar w:fldCharType="begin"/>
        </w:r>
        <w:r w:rsidR="001C7BF6" w:rsidDel="002D4115">
          <w:rPr>
            <w:lang w:val="en-GB"/>
          </w:rPr>
          <w:delInstrText xml:space="preserve"> ADDIN ZOTERO_ITEM CSL_CITATION {"citationID":"AyMlF8iB","properties":{"formattedCitation":"(Schmid and Niklaus, 2017; Williams {\\i{}et al.}, 2017)","plainCitation":"(Schmid and Niklaus, 2017; Williams et al., 2017)","noteIndex":0},"citationItems":[{"id":197,"uris":["http://zotero.org/users/3458704/items/CK98CCAV"],"itemData":{"id":197,"type":"article-journal","abstract":"Physical complementarity among trees in the use of vertical space increases productivity due to species-specific differences and plasticity in crown architecture.","container-title":"Nature Ecology &amp; Evolution","DOI":"10.1038/s41559-017-0104","ISSN":"2397-334X","language":"en","license":"© 2017 Macmillan Publishers Limited, part of Springer Nature. All rights reserved.","page":"0104","source":"www.nature.com","title":"Biodiversity: complementary canopies","title-short":"Biodiversity","volume":"1","author":[{"family":"Schmid","given":"Bernhard"},{"family":"Niklaus","given":"Pascal A."}],"issued":{"date-parts":[["2017",3,1]]}}},{"id":399,"uris":["http://zotero.org/users/3458704/items/MSEJHGF9"],"itemData":{"id":399,"type":"article-journal","abstract":"A field study of young trees shows that complementarity among tree crowns in canopy space is a mechanism linking biodiversity with ecosystem productivity, and as such may contribute to diversity-enhanced productivity in forests.","container-title":"Nature Ecology &amp; Evolution","DOI":"10.1038/s41559-016-0063","ISSN":"2397-334X","language":"en","license":"© 2017 Macmillan Publishers Limited, part of Springer Nature. All rights reserved.","page":"0063","source":"www.nature.com","title":"Spatial complementarity in tree crowns explains overyielding in species mixtures","volume":"1","author":[{"family":"Williams","given":"Laura J."},{"family":"Paquette","given":"Alain"},{"family":"Cavender-Bares","given":"Jeannine"},{"family":"Messier","given":"Christian"},{"family":"Reich","given":"Peter B."}],"issued":{"date-parts":[["2017",3,1]]}}}],"schema":"https://github.com/citation-style-language/schema/raw/master/csl-citation.json"} </w:delInstrText>
        </w:r>
        <w:r w:rsidR="001C7BF6" w:rsidDel="002D4115">
          <w:rPr>
            <w:lang w:val="en-GB"/>
          </w:rPr>
          <w:fldChar w:fldCharType="separate"/>
        </w:r>
        <w:r w:rsidR="001C7BF6" w:rsidRPr="005739A7" w:rsidDel="002D4115">
          <w:rPr>
            <w:rFonts w:cs="Times New Roman"/>
            <w:szCs w:val="24"/>
            <w:lang w:val="en-GB"/>
          </w:rPr>
          <w:delText xml:space="preserve">(Schmid and Niklaus, 2017; Williams </w:delText>
        </w:r>
        <w:r w:rsidR="001C7BF6" w:rsidRPr="005739A7" w:rsidDel="002D4115">
          <w:rPr>
            <w:rFonts w:cs="Times New Roman"/>
            <w:i/>
            <w:iCs/>
            <w:szCs w:val="24"/>
            <w:lang w:val="en-GB"/>
          </w:rPr>
          <w:delText>et al.</w:delText>
        </w:r>
        <w:r w:rsidR="001C7BF6" w:rsidRPr="005739A7" w:rsidDel="002D4115">
          <w:rPr>
            <w:rFonts w:cs="Times New Roman"/>
            <w:szCs w:val="24"/>
            <w:lang w:val="en-GB"/>
          </w:rPr>
          <w:delText>, 2017)</w:delText>
        </w:r>
        <w:r w:rsidR="001C7BF6" w:rsidDel="002D4115">
          <w:rPr>
            <w:lang w:val="en-GB"/>
          </w:rPr>
          <w:fldChar w:fldCharType="end"/>
        </w:r>
        <w:r w:rsidR="001C7BF6" w:rsidDel="002D4115">
          <w:rPr>
            <w:lang w:val="en-GB"/>
          </w:rPr>
          <w:delText xml:space="preserve">. </w:delText>
        </w:r>
      </w:del>
      <w:r w:rsidR="001C7BF6">
        <w:rPr>
          <w:lang w:val="en-GB"/>
        </w:rPr>
        <w:t xml:space="preserve">In our case, </w:t>
      </w:r>
      <w:ins w:id="1219" w:author="montazeaud" w:date="2025-02-28T17:01:00Z">
        <w:r w:rsidR="003C48A2">
          <w:rPr>
            <w:lang w:val="en-GB"/>
          </w:rPr>
          <w:t>we interpreted such</w:t>
        </w:r>
      </w:ins>
      <w:del w:id="1220" w:author="montazeaud" w:date="2025-02-28T17:01:00Z">
        <w:r w:rsidR="001C7BF6" w:rsidDel="003C48A2">
          <w:rPr>
            <w:lang w:val="en-GB"/>
          </w:rPr>
          <w:delText>a</w:delText>
        </w:r>
      </w:del>
      <w:r w:rsidR="000F6898">
        <w:rPr>
          <w:lang w:val="en-GB"/>
        </w:rPr>
        <w:t xml:space="preserve"> </w:t>
      </w:r>
      <w:r w:rsidR="001C7BF6">
        <w:rPr>
          <w:lang w:val="en-GB"/>
        </w:rPr>
        <w:t>“</w:t>
      </w:r>
      <w:del w:id="1221" w:author="montazeaud" w:date="2025-02-12T10:28:00Z">
        <w:r w:rsidR="000F6898" w:rsidDel="002D4115">
          <w:rPr>
            <w:lang w:val="en-GB"/>
          </w:rPr>
          <w:delText>gain</w:delText>
        </w:r>
      </w:del>
      <w:ins w:id="1222" w:author="montazeaud" w:date="2025-02-12T10:28:00Z">
        <w:r w:rsidR="002D4115">
          <w:rPr>
            <w:lang w:val="en-GB"/>
          </w:rPr>
          <w:t>negative</w:t>
        </w:r>
      </w:ins>
      <w:r w:rsidR="001C7BF6">
        <w:rPr>
          <w:lang w:val="en-GB"/>
        </w:rPr>
        <w:t>”</w:t>
      </w:r>
      <w:ins w:id="1223" w:author="montazeaud" w:date="2025-02-12T10:28:00Z">
        <w:r w:rsidR="002D4115">
          <w:rPr>
            <w:lang w:val="en-GB"/>
          </w:rPr>
          <w:t xml:space="preserve"> </w:t>
        </w:r>
      </w:ins>
      <w:ins w:id="1224" w:author="montazeaud" w:date="2025-02-28T17:02:00Z">
        <w:r w:rsidR="003C48A2">
          <w:rPr>
            <w:lang w:val="en-GB"/>
          </w:rPr>
          <w:t xml:space="preserve">complementarity </w:t>
        </w:r>
      </w:ins>
      <w:ins w:id="1225" w:author="montazeaud" w:date="2025-02-12T10:28:00Z">
        <w:r w:rsidR="002D4115">
          <w:rPr>
            <w:lang w:val="en-GB"/>
          </w:rPr>
          <w:t>effect</w:t>
        </w:r>
      </w:ins>
      <w:r w:rsidR="000F6898">
        <w:rPr>
          <w:lang w:val="en-GB"/>
        </w:rPr>
        <w:t xml:space="preserve"> </w:t>
      </w:r>
      <w:del w:id="1226" w:author="montazeaud" w:date="2025-02-28T17:02:00Z">
        <w:r w:rsidR="000F6898" w:rsidDel="003C48A2">
          <w:rPr>
            <w:lang w:val="en-GB"/>
          </w:rPr>
          <w:delText xml:space="preserve">is seen </w:delText>
        </w:r>
      </w:del>
      <w:r w:rsidR="000F6898">
        <w:rPr>
          <w:lang w:val="en-GB"/>
        </w:rPr>
        <w:t xml:space="preserve">as a reduction of competition intensity which </w:t>
      </w:r>
      <w:r w:rsidR="00957F99">
        <w:rPr>
          <w:lang w:val="en-GB"/>
        </w:rPr>
        <w:t>translate</w:t>
      </w:r>
      <w:del w:id="1227" w:author="montazeaud" w:date="2025-02-28T17:02:00Z">
        <w:r w:rsidR="00957F99" w:rsidDel="003C48A2">
          <w:rPr>
            <w:lang w:val="en-GB"/>
          </w:rPr>
          <w:delText>s</w:delText>
        </w:r>
      </w:del>
      <w:ins w:id="1228" w:author="montazeaud" w:date="2025-02-28T17:02:00Z">
        <w:r w:rsidR="003C48A2">
          <w:rPr>
            <w:lang w:val="en-GB"/>
          </w:rPr>
          <w:t>d</w:t>
        </w:r>
      </w:ins>
      <w:r w:rsidR="00957F99">
        <w:rPr>
          <w:lang w:val="en-GB"/>
        </w:rPr>
        <w:t xml:space="preserve"> into a reduction of biomass. This </w:t>
      </w:r>
      <w:ins w:id="1229" w:author="montazeaud" w:date="2025-02-12T10:28:00Z">
        <w:r w:rsidR="002D4115">
          <w:rPr>
            <w:lang w:val="en-GB"/>
          </w:rPr>
          <w:t xml:space="preserve">interpretation is </w:t>
        </w:r>
      </w:ins>
      <w:ins w:id="1230" w:author="montazeaud" w:date="2025-02-12T10:29:00Z">
        <w:r w:rsidR="002D4115">
          <w:rPr>
            <w:lang w:val="en-GB"/>
          </w:rPr>
          <w:t>based on the hypothesis that the biomass of a three-week old wheat seedling</w:t>
        </w:r>
      </w:ins>
      <w:ins w:id="1231" w:author="montazeaud" w:date="2025-02-12T10:31:00Z">
        <w:r w:rsidR="002D4115">
          <w:rPr>
            <w:lang w:val="en-GB"/>
          </w:rPr>
          <w:t xml:space="preserve"> in a stand</w:t>
        </w:r>
      </w:ins>
      <w:ins w:id="1232" w:author="montazeaud" w:date="2025-02-12T10:29:00Z">
        <w:r w:rsidR="002D4115">
          <w:rPr>
            <w:lang w:val="en-GB"/>
          </w:rPr>
          <w:t xml:space="preserve"> is a better indicator of the competitiveness of the plant than of its </w:t>
        </w:r>
      </w:ins>
      <w:ins w:id="1233" w:author="montazeaud" w:date="2025-02-12T10:30:00Z">
        <w:r w:rsidR="002D4115">
          <w:rPr>
            <w:lang w:val="en-GB"/>
          </w:rPr>
          <w:t>future grain production</w:t>
        </w:r>
      </w:ins>
      <w:ins w:id="1234" w:author="montazeaud" w:date="2025-02-12T10:31:00Z">
        <w:r w:rsidR="002D4115">
          <w:rPr>
            <w:lang w:val="en-GB"/>
          </w:rPr>
          <w:t>. In cereals such as wheat, early seedling growth an</w:t>
        </w:r>
      </w:ins>
      <w:ins w:id="1235" w:author="montazeaud" w:date="2025-02-12T10:32:00Z">
        <w:r w:rsidR="002D4115">
          <w:rPr>
            <w:lang w:val="en-GB"/>
          </w:rPr>
          <w:t>d vigour are</w:t>
        </w:r>
      </w:ins>
      <w:ins w:id="1236" w:author="montazeaud" w:date="2025-02-12T10:31:00Z">
        <w:r w:rsidR="002D4115">
          <w:rPr>
            <w:lang w:val="en-GB"/>
          </w:rPr>
          <w:t xml:space="preserve"> traditionally </w:t>
        </w:r>
      </w:ins>
      <w:moveToRangeStart w:id="1237" w:author="montazeaud" w:date="2025-02-12T10:31:00Z" w:name="move190248720"/>
      <w:moveTo w:id="1238" w:author="montazeaud" w:date="2025-02-12T10:31:00Z">
        <w:r w:rsidR="002D4115">
          <w:rPr>
            <w:lang w:val="en-GB"/>
          </w:rPr>
          <w:t>targeted by plant breeders as</w:t>
        </w:r>
        <w:del w:id="1239" w:author="montazeaud" w:date="2025-02-28T17:03:00Z">
          <w:r w:rsidR="002D4115" w:rsidDel="003C48A2">
            <w:rPr>
              <w:lang w:val="en-GB"/>
            </w:rPr>
            <w:delText xml:space="preserve"> </w:delText>
          </w:r>
        </w:del>
      </w:moveTo>
      <w:ins w:id="1240" w:author="montazeaud" w:date="2025-02-12T10:31:00Z">
        <w:r w:rsidR="002D4115">
          <w:rPr>
            <w:lang w:val="en-GB"/>
          </w:rPr>
          <w:t xml:space="preserve"> </w:t>
        </w:r>
      </w:ins>
      <w:moveTo w:id="1241" w:author="montazeaud" w:date="2025-02-12T10:31:00Z">
        <w:r w:rsidR="002D4115">
          <w:rPr>
            <w:lang w:val="en-GB"/>
          </w:rPr>
          <w:t xml:space="preserve">favourable traits for competitiveness against weeds </w:t>
        </w:r>
        <w:r w:rsidR="002D4115">
          <w:fldChar w:fldCharType="begin"/>
        </w:r>
      </w:moveTo>
      <w:r w:rsidR="00A71DBC">
        <w:rPr>
          <w:lang w:val="en-GB"/>
        </w:rPr>
        <w:instrText xml:space="preserve"> ADDIN ZOTERO_ITEM CSL_CITATION {"citationID":"4L0dhLX4","properties":{"formattedCitation":"(Lemerle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instrText>
      </w:r>
      <w:moveTo w:id="1242" w:author="montazeaud" w:date="2025-02-12T10:31:00Z">
        <w:r w:rsidR="002D4115">
          <w:rPr>
            <w:lang w:val="en-GB"/>
          </w:rPr>
          <w:fldChar w:fldCharType="separate"/>
        </w:r>
        <w:r w:rsidR="002D4115" w:rsidRPr="004E258C">
          <w:rPr>
            <w:rFonts w:cs="Times New Roman"/>
            <w:szCs w:val="24"/>
            <w:lang w:val="en-GB"/>
          </w:rPr>
          <w:t xml:space="preserve">(Lemerle </w:t>
        </w:r>
        <w:r w:rsidR="002D4115" w:rsidRPr="004E258C">
          <w:rPr>
            <w:rFonts w:cs="Times New Roman"/>
            <w:i/>
            <w:iCs/>
            <w:szCs w:val="24"/>
            <w:lang w:val="en-GB"/>
          </w:rPr>
          <w:t>et al.</w:t>
        </w:r>
        <w:r w:rsidR="002D4115" w:rsidRPr="004E258C">
          <w:rPr>
            <w:rFonts w:cs="Times New Roman"/>
            <w:szCs w:val="24"/>
            <w:lang w:val="en-GB"/>
          </w:rPr>
          <w:t xml:space="preserve">, 1996; Bertholdsson, 2005; Hendriks </w:t>
        </w:r>
        <w:r w:rsidR="002D4115" w:rsidRPr="004E258C">
          <w:rPr>
            <w:rFonts w:cs="Times New Roman"/>
            <w:i/>
            <w:iCs/>
            <w:szCs w:val="24"/>
            <w:lang w:val="en-GB"/>
          </w:rPr>
          <w:t>et al.</w:t>
        </w:r>
        <w:r w:rsidR="002D4115" w:rsidRPr="004E258C">
          <w:rPr>
            <w:rFonts w:cs="Times New Roman"/>
            <w:szCs w:val="24"/>
            <w:lang w:val="en-GB"/>
          </w:rPr>
          <w:t>, 2022)</w:t>
        </w:r>
        <w:r w:rsidR="002D4115">
          <w:rPr>
            <w:lang w:val="en-GB"/>
          </w:rPr>
          <w:fldChar w:fldCharType="end"/>
        </w:r>
        <w:r w:rsidR="002D4115">
          <w:rPr>
            <w:lang w:val="en-GB"/>
          </w:rPr>
          <w:t>.</w:t>
        </w:r>
      </w:moveTo>
      <w:moveToRangeEnd w:id="1237"/>
      <w:ins w:id="1243" w:author="montazeaud" w:date="2025-02-12T10:32:00Z">
        <w:r w:rsidR="002D4115">
          <w:rPr>
            <w:lang w:val="en-GB"/>
          </w:rPr>
          <w:t xml:space="preserve"> However, in the absence of weeds</w:t>
        </w:r>
      </w:ins>
      <w:ins w:id="1244" w:author="montazeaud" w:date="2025-02-28T16:54:00Z">
        <w:r w:rsidR="00B60FCB">
          <w:rPr>
            <w:lang w:val="en-GB"/>
          </w:rPr>
          <w:t xml:space="preserve"> </w:t>
        </w:r>
      </w:ins>
      <w:ins w:id="1245" w:author="montazeaud" w:date="2025-02-28T16:55:00Z">
        <w:r w:rsidR="00B60FCB">
          <w:rPr>
            <w:lang w:val="en-GB"/>
          </w:rPr>
          <w:t xml:space="preserve">and </w:t>
        </w:r>
      </w:ins>
      <w:ins w:id="1246" w:author="montazeaud" w:date="2025-02-28T16:54:00Z">
        <w:r w:rsidR="00B60FCB">
          <w:rPr>
            <w:lang w:val="en-GB"/>
          </w:rPr>
          <w:t xml:space="preserve">under </w:t>
        </w:r>
      </w:ins>
      <w:ins w:id="1247" w:author="montazeaud" w:date="2025-02-28T16:55:00Z">
        <w:r w:rsidR="00B60FCB">
          <w:rPr>
            <w:lang w:val="en-GB"/>
          </w:rPr>
          <w:t>limited resource conditions</w:t>
        </w:r>
      </w:ins>
      <w:ins w:id="1248" w:author="montazeaud" w:date="2025-02-28T16:56:00Z">
        <w:r w:rsidR="00B60FCB">
          <w:rPr>
            <w:lang w:val="en-GB"/>
          </w:rPr>
          <w:t>,</w:t>
        </w:r>
      </w:ins>
      <w:ins w:id="1249" w:author="montazeaud" w:date="2025-02-28T17:03:00Z">
        <w:r w:rsidR="003C48A2">
          <w:rPr>
            <w:lang w:val="en-GB"/>
          </w:rPr>
          <w:t xml:space="preserve"> </w:t>
        </w:r>
      </w:ins>
      <w:ins w:id="1250" w:author="montazeaud" w:date="2025-02-12T10:33:00Z">
        <w:r w:rsidR="002D4115">
          <w:rPr>
            <w:lang w:val="en-GB"/>
          </w:rPr>
          <w:t xml:space="preserve">intraspecific plant-plant interactions </w:t>
        </w:r>
      </w:ins>
      <w:ins w:id="1251" w:author="montazeaud" w:date="2025-02-28T16:55:00Z">
        <w:r w:rsidR="00B60FCB">
          <w:rPr>
            <w:lang w:val="en-GB"/>
          </w:rPr>
          <w:t xml:space="preserve">can </w:t>
        </w:r>
      </w:ins>
      <w:ins w:id="1252" w:author="montazeaud" w:date="2025-02-12T10:33:00Z">
        <w:r w:rsidR="002D4115">
          <w:rPr>
            <w:lang w:val="en-GB"/>
          </w:rPr>
          <w:t>become a strong determinant of yield per unit area</w:t>
        </w:r>
      </w:ins>
      <w:ins w:id="1253" w:author="montazeaud" w:date="2025-02-28T16:56:00Z">
        <w:r w:rsidR="00B60FCB">
          <w:rPr>
            <w:lang w:val="en-GB"/>
          </w:rPr>
          <w:t xml:space="preserve">. In this context, </w:t>
        </w:r>
      </w:ins>
      <w:ins w:id="1254" w:author="montazeaud" w:date="2025-02-12T10:33:00Z">
        <w:r w:rsidR="002D4115">
          <w:rPr>
            <w:lang w:val="en-GB"/>
          </w:rPr>
          <w:t>favouring competitive seedling might actually decrease yields</w:t>
        </w:r>
      </w:ins>
      <w:ins w:id="1255" w:author="montazeaud" w:date="2025-02-12T10:59:00Z">
        <w:r w:rsidR="00011287">
          <w:rPr>
            <w:lang w:val="en-GB"/>
          </w:rPr>
          <w:t xml:space="preserve"> because </w:t>
        </w:r>
      </w:ins>
      <w:ins w:id="1256" w:author="montazeaud" w:date="2025-02-12T11:22:00Z">
        <w:r w:rsidR="00F6224E">
          <w:rPr>
            <w:lang w:val="en-GB"/>
          </w:rPr>
          <w:t>seed</w:t>
        </w:r>
      </w:ins>
      <w:ins w:id="1257" w:author="montazeaud" w:date="2025-02-12T11:23:00Z">
        <w:r w:rsidR="00F6224E">
          <w:rPr>
            <w:lang w:val="en-GB"/>
          </w:rPr>
          <w:t>lings competitiveness would essentially be directed towards themselves</w:t>
        </w:r>
      </w:ins>
      <w:ins w:id="1258" w:author="montazeaud" w:date="2025-02-12T10:33:00Z">
        <w:r w:rsidR="002D4115">
          <w:rPr>
            <w:lang w:val="en-GB"/>
          </w:rPr>
          <w:t xml:space="preserve">. </w:t>
        </w:r>
      </w:ins>
      <w:ins w:id="1259" w:author="montazeaud" w:date="2025-02-28T16:54:00Z">
        <w:r w:rsidR="00B60FCB">
          <w:rPr>
            <w:lang w:val="en-GB"/>
          </w:rPr>
          <w:t>Supporting</w:t>
        </w:r>
        <w:r w:rsidR="00B60FCB" w:rsidRPr="00B60FCB">
          <w:rPr>
            <w:lang w:val="en-GB"/>
          </w:rPr>
          <w:t xml:space="preserve"> this hypothesis, Colombo et al. (2022) found that seedling biomass measured on the same phenotyping platform was negatively correlated with grain yields using a large dataset of 715 bread wheat varieties and 200 durum wheat varieties grown in 42 contrasting environments.</w:t>
        </w:r>
      </w:ins>
      <w:ins w:id="1260" w:author="montazeaud" w:date="2025-02-28T16:57:00Z">
        <w:r w:rsidR="00B60FCB" w:rsidDel="00B60FCB">
          <w:rPr>
            <w:lang w:val="en-GB"/>
          </w:rPr>
          <w:t xml:space="preserve"> </w:t>
        </w:r>
      </w:ins>
      <w:del w:id="1261" w:author="montazeaud" w:date="2025-02-28T16:54:00Z">
        <w:r w:rsidR="00A846EB" w:rsidDel="00B60FCB">
          <w:rPr>
            <w:lang w:val="en-GB"/>
          </w:rPr>
          <w:fldChar w:fldCharType="begin"/>
        </w:r>
        <w:r w:rsidR="00A846EB" w:rsidDel="00B60FCB">
          <w:rPr>
            <w:lang w:val="en-GB"/>
          </w:rPr>
          <w:delInstrText xml:space="preserve"> ADDIN ZOTERO_ITEM CSL_CITATION {"citationID":"7qEUODzr","properties":{"formattedCitation":"(Colombo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w:delInstrText>
        </w:r>
        <w:r w:rsidR="00A846EB" w:rsidRPr="00B60FCB" w:rsidDel="00B60FCB">
          <w:rPr>
            <w:lang w:val="en-GB"/>
          </w:rPr>
          <w:delInstrText xml:space="preserve">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delInstrText>
        </w:r>
        <w:r w:rsidR="00A846EB" w:rsidDel="00B60FCB">
          <w:rPr>
            <w:lang w:val="en-GB"/>
          </w:rPr>
          <w:fldChar w:fldCharType="separate"/>
        </w:r>
        <w:r w:rsidR="00A846EB" w:rsidRPr="00B60FCB" w:rsidDel="00B60FCB">
          <w:rPr>
            <w:rFonts w:cs="Times New Roman"/>
            <w:szCs w:val="24"/>
            <w:lang w:val="en-GB"/>
            <w:rPrChange w:id="1262" w:author="montazeaud" w:date="2025-02-28T16:54:00Z">
              <w:rPr>
                <w:rFonts w:cs="Times New Roman"/>
                <w:szCs w:val="24"/>
              </w:rPr>
            </w:rPrChange>
          </w:rPr>
          <w:delText xml:space="preserve">(Colombo </w:delText>
        </w:r>
        <w:r w:rsidR="00A846EB" w:rsidRPr="00B60FCB" w:rsidDel="00B60FCB">
          <w:rPr>
            <w:rFonts w:cs="Times New Roman"/>
            <w:i/>
            <w:iCs/>
            <w:szCs w:val="24"/>
            <w:lang w:val="en-GB"/>
            <w:rPrChange w:id="1263" w:author="montazeaud" w:date="2025-02-28T16:54:00Z">
              <w:rPr>
                <w:rFonts w:cs="Times New Roman"/>
                <w:i/>
                <w:iCs/>
                <w:szCs w:val="24"/>
              </w:rPr>
            </w:rPrChange>
          </w:rPr>
          <w:delText>et al.</w:delText>
        </w:r>
        <w:r w:rsidR="00A846EB" w:rsidRPr="00B60FCB" w:rsidDel="00B60FCB">
          <w:rPr>
            <w:rFonts w:cs="Times New Roman"/>
            <w:szCs w:val="24"/>
            <w:lang w:val="en-GB"/>
            <w:rPrChange w:id="1264" w:author="montazeaud" w:date="2025-02-28T16:54:00Z">
              <w:rPr>
                <w:rFonts w:cs="Times New Roman"/>
                <w:szCs w:val="24"/>
              </w:rPr>
            </w:rPrChange>
          </w:rPr>
          <w:delText>, 2022)</w:delText>
        </w:r>
        <w:r w:rsidR="00A846EB" w:rsidDel="00B60FCB">
          <w:rPr>
            <w:lang w:val="en-GB"/>
          </w:rPr>
          <w:fldChar w:fldCharType="end"/>
        </w:r>
      </w:del>
      <w:del w:id="1265" w:author="montazeaud" w:date="2025-02-12T10:28:00Z">
        <w:r w:rsidR="000F6898" w:rsidRPr="00B60FCB" w:rsidDel="002D4115">
          <w:rPr>
            <w:lang w:val="en-GB"/>
          </w:rPr>
          <w:delText xml:space="preserve">is </w:delText>
        </w:r>
      </w:del>
      <w:del w:id="1266" w:author="montazeaud" w:date="2025-02-12T10:34:00Z">
        <w:r w:rsidR="001C7BF6" w:rsidRPr="00B60FCB" w:rsidDel="002D4115">
          <w:rPr>
            <w:lang w:val="en-GB"/>
          </w:rPr>
          <w:delText>because in a cereal</w:delText>
        </w:r>
        <w:r w:rsidR="00F416D3" w:rsidRPr="00B60FCB" w:rsidDel="002D4115">
          <w:rPr>
            <w:lang w:val="en-GB"/>
          </w:rPr>
          <w:delText xml:space="preserve"> such as wheat</w:delText>
        </w:r>
        <w:r w:rsidR="001C7BF6" w:rsidRPr="00B60FCB" w:rsidDel="002D4115">
          <w:rPr>
            <w:lang w:val="en-GB"/>
          </w:rPr>
          <w:delText>, at the seedling stage, biomass typically reflect</w:delText>
        </w:r>
        <w:r w:rsidR="00F416D3" w:rsidRPr="00B60FCB" w:rsidDel="002D4115">
          <w:rPr>
            <w:lang w:val="en-GB"/>
          </w:rPr>
          <w:delText>s</w:delText>
        </w:r>
        <w:r w:rsidR="001C7BF6" w:rsidRPr="00B60FCB" w:rsidDel="002D4115">
          <w:rPr>
            <w:lang w:val="en-GB"/>
          </w:rPr>
          <w:delText xml:space="preserve"> </w:delText>
        </w:r>
        <w:r w:rsidR="006D415A" w:rsidRPr="00B60FCB" w:rsidDel="002D4115">
          <w:rPr>
            <w:lang w:val="en-GB"/>
          </w:rPr>
          <w:delText>competitive ability</w:delText>
        </w:r>
        <w:r w:rsidR="000F6898" w:rsidRPr="00B60FCB" w:rsidDel="002D4115">
          <w:rPr>
            <w:lang w:val="en-GB"/>
          </w:rPr>
          <w:delText>.</w:delText>
        </w:r>
        <w:r w:rsidR="00F416D3" w:rsidRPr="00B60FCB" w:rsidDel="002D4115">
          <w:rPr>
            <w:lang w:val="en-GB"/>
          </w:rPr>
          <w:delText xml:space="preserve"> For example, s</w:delText>
        </w:r>
        <w:r w:rsidR="00BC61BC" w:rsidRPr="00B60FCB" w:rsidDel="002D4115">
          <w:rPr>
            <w:lang w:val="en-GB"/>
          </w:rPr>
          <w:delText>eedling growth rate and early vigo</w:delText>
        </w:r>
        <w:r w:rsidR="00484943" w:rsidRPr="00B60FCB" w:rsidDel="002D4115">
          <w:rPr>
            <w:lang w:val="en-GB"/>
          </w:rPr>
          <w:delText>u</w:delText>
        </w:r>
        <w:r w:rsidR="00BC61BC" w:rsidRPr="00B60FCB" w:rsidDel="002D4115">
          <w:rPr>
            <w:lang w:val="en-GB"/>
          </w:rPr>
          <w:delText xml:space="preserve">r are </w:delText>
        </w:r>
        <w:r w:rsidR="006D415A" w:rsidRPr="00B60FCB" w:rsidDel="002D4115">
          <w:rPr>
            <w:lang w:val="en-GB"/>
          </w:rPr>
          <w:delText>typically</w:delText>
        </w:r>
        <w:r w:rsidR="00BC61BC" w:rsidRPr="00B60FCB" w:rsidDel="002D4115">
          <w:rPr>
            <w:lang w:val="en-GB"/>
          </w:rPr>
          <w:delText xml:space="preserve"> </w:delText>
        </w:r>
      </w:del>
      <w:moveFromRangeStart w:id="1267" w:author="montazeaud" w:date="2025-02-12T10:31:00Z" w:name="move190248720"/>
      <w:moveFrom w:id="1268" w:author="montazeaud" w:date="2025-02-12T10:31:00Z">
        <w:del w:id="1269" w:author="montazeaud" w:date="2025-02-12T10:34:00Z">
          <w:r w:rsidR="00BC61BC" w:rsidRPr="00B60FCB" w:rsidDel="002D4115">
            <w:rPr>
              <w:lang w:val="en-GB"/>
            </w:rPr>
            <w:delText>targeted by plant breeders as favo</w:delText>
          </w:r>
          <w:r w:rsidR="00484943" w:rsidRPr="00B60FCB" w:rsidDel="002D4115">
            <w:rPr>
              <w:lang w:val="en-GB"/>
            </w:rPr>
            <w:delText>u</w:delText>
          </w:r>
          <w:r w:rsidR="00BC61BC" w:rsidRPr="00B60FCB" w:rsidDel="002D4115">
            <w:rPr>
              <w:lang w:val="en-GB"/>
            </w:rPr>
            <w:delText xml:space="preserve">rable traits for competitiveness against weeds </w:delText>
          </w:r>
          <w:r w:rsidR="00BC61BC" w:rsidDel="002D4115">
            <w:fldChar w:fldCharType="begin"/>
          </w:r>
          <w:r w:rsidR="004E258C" w:rsidRPr="00B60FCB" w:rsidDel="002D4115">
            <w:rPr>
              <w:lang w:val="en-GB"/>
            </w:rPr>
            <w:delInstrText xml:space="preserve"> ADDIN ZOTERO_ITEM CSL_CITATION {"citationID":"kAdTu7Em","properties":{"formattedCitation":"(Lemerle {\\i{}et al.}, 1996; Bertholdsson, 2005; Hendriks {\\i{}et al.}, 2022)","plainCitation":"(Lemerle et al., 1996; Bertholdsson, 2005; Hendriks et al., 2022)","noteIndex":0},"citationItems":[{"id":9,"uris":["http://zotero.org/users/3458704/items/LERJJPAT"],"itemData":{"id":9,"type":"article-journal","abstract":"The competitive abilities of a wide range of genotypes of wheat (Trilicvm aestivum L.) and durum wheat (Triticum durum Desf.) against Lolium rigidum Gaud, (annual ryegrass) were examined 1o determine the potential for breeders to select strongly competitive varieties, Considerable potential within the wheat genome to breed varieties with greater competitive ability was demonstrated. In 1993, 250 genotypes from around the world were screened and in 1994 a subset of 45 (mainly Australian) genotypes were further examined. A uniform density of L. rigidum reduced grain yield of wheat by up to about 80% in 1993 and to 50% in 1994, depending on wheat genotype. Reduction in grain yield was correlated with L. rigidum dry matter. Wheats varied in competitive ability with source, and durum wheats were less competitive than T. aestivum. The ‘old’ standard wheat varieties (released between 1880 and 1950) suppressed the weed more than all the current varieties, with the exception of eight F1 hybrids. A doubling of the crop seeding rate of 10 of the genotypes in 1994 reduced the biomass of L. rigidum by an average of 25% compared with the standard seeding rate. Ranking of competitive ability of varieties at high density was consistent at both seeding rates. The strongly competitive genotypes had high early biomass accumulation, large numbers of tillers, and were tall with extensive leaf display. The potential for breeding enhanced competitive ability in wheat is discussed.","container-title":"Weed Research","DOI":"10.1111/j.1365-3180.1996.tb01679.x","ISSN":"1365-3180","issue":"6","language":"en","note":"_eprint: https://onlinelibrary.wiley.com/doi/pdf/10.1111/j.1365-3180.1996.tb01679.x","page":"505-513","source":"Wiley Online Library","title":"The potential for selecting wheat varieties strongly competitive against weeds","volume":"36","author":[{"family":"Lemerle","given":"D."},{"family":"Verbeek","given":"B."},{"family":"Cousens","given":"R.d."},{"family":"Coombes","given":"N E"}],"issued":{"date-parts":[["1996"]]}}},{"id":10,"uris":["http://zotero.org/users/3458704/items/3S92S9AR"],"itemData":{"id":10,"type":"article-journal","abstract":"The objectives of this study were to identify traits in spring barley (Hordeum vulgare) and spring wheat (Triticum aestivum) related to the competitive ability of the crop and to determine their importance. Weed biomass 1–2 weeks prior to ear emergence was used as a measure of genotypic differences in competitiveness against weeds. Crop trait measurements comprised early crop biomass, early shoot height, straw length, heading and maturity. Early crop biomass 1–2 weeks prior to ear emergence was used as an overall trait for the various characters related to early vigour. In addition to these morphological traits, the potential allelopathic activity of the tested cultivars was determined using an agar-based bioassay with Lolium perenne (ryegrass). In both barley and wheat, multiple regression analysis revealed that early crop biomass and potential allelopathic activity were the only parameters that significantly contributed to competitiveness. In barley, early crop biomass explained 24–57% of the observed genotypic variance across 4 years, allelopathic activity explained 7–58% and combined they explained 44–69% of the observed genotypic variance. In wheat, the corresponding figures were lower: 14–21% for early biomass, 0–21% for allelopathic activity and 27–37% when combined. Model predictions suggested that new cultivars with increased early vigour and allelopathic activity offer a potential to further reduce weed interference.","container-title":"Weed Research","DOI":"10.1111/j.1365-3180.2004.00442.x","ISSN":"1365-3180","issue":"2","language":"en","note":"_eprint: https://onlinelibrary.wiley.com/doi/pdf/10.1111/j.1365-3180.2004.00442.x","page":"94-102","source":"Wiley Online Library","title":"Early vigour and allelopathy – two useful traits for enhanced barley and wheat competitiveness against weeds","volume":"45","author":[{"family":"Bertholdsson","given":"N-O"}],"issued":{"date-parts":[["2005"]]}}},{"id":8,"uris":["http://zotero.org/users/3458704/items/HSZ6F65G"],"itemData":{"id":8,"type":"article-journal","abstract":"Weed competitiveness in wheat (Triticum aestivum L.) has previously been shown to be positively associated with shoot biomass. This study evaluated the impact of increased early shoot vigour on the weed competitiveness of Australian wheats. Breeding lines generated for early shoot vigour were top-crossed with two commercial wheat cultivars (Yitpi and Wyalkatchem) and the resulting high vigour lines (HV lines) were assessed for early growth and weed pressure in the field. These lines were directly compared with their parental lines, other commercial cultivars, and the tall heritage cultivar, Federation. Moreover, rye (Secale cereale L.) or triticale (× Triticosecale) was included in each trial as a positive control for vigour. The association between shoot growth and vigour and weed suppression was evaluated over 3 years in the cereal belt of south-eastern Australia during contrasting seasons. The HV lines consistently displayed greater leaf area, ground cover, and canopy light interception in both dry and wet seasons and suppressed weed growth significantly in contrast to commercial cultivars. Light interception at the first tiller stage, and ground cover at the end of tillering were identified as the most important variables for predicting weed suppression. This study demonstrated the enhancement of competitiveness in commercial wheat through the selection for early vigour, and identified traits that best predicted weed suppression.","container-title":"Agronomy","DOI":"10.3390/agronomy12020377","ISSN":"2073-4395","issue":"2","language":"en","license":"http://creativecommons.org/licenses/by/3.0/","note":"number: 2\npublisher: Multidisciplinary Digital Publishing Institute","page":"377","source":"www.mdpi.com","title":"Competitiveness of early vigour wheat (Triticum aestivum L.) genotypes is established at early growth stages","volume":"12","author":[{"family":"Hendriks","given":"Pieter-Willem"},{"family":"Gurusinghe","given":"Saliya"},{"family":"Ryan","given":"Peter R."},{"family":"Rebetzke","given":"Gregory J."},{"family":"Weston","given":"Leslie A."}],"issued":{"date-parts":[["2022",2]]}}}],"schema":"https://github.com/citation-style-language/schema/raw/master/csl-citation.json"} </w:delInstrText>
          </w:r>
          <w:r w:rsidR="00BC61BC" w:rsidDel="002D4115">
            <w:rPr>
              <w:lang w:val="en-GB"/>
            </w:rPr>
            <w:fldChar w:fldCharType="separate"/>
          </w:r>
          <w:r w:rsidR="004E258C" w:rsidRPr="00B60FCB" w:rsidDel="002D4115">
            <w:rPr>
              <w:rFonts w:cs="Times New Roman"/>
              <w:szCs w:val="24"/>
              <w:lang w:val="en-GB"/>
            </w:rPr>
            <w:delText xml:space="preserve">(Lemerle </w:delText>
          </w:r>
          <w:r w:rsidR="004E258C" w:rsidRPr="00B60FCB" w:rsidDel="002D4115">
            <w:rPr>
              <w:rFonts w:cs="Times New Roman"/>
              <w:i/>
              <w:iCs/>
              <w:szCs w:val="24"/>
              <w:lang w:val="en-GB"/>
            </w:rPr>
            <w:delText>et al.</w:delText>
          </w:r>
          <w:r w:rsidR="004E258C" w:rsidRPr="00B60FCB" w:rsidDel="002D4115">
            <w:rPr>
              <w:rFonts w:cs="Times New Roman"/>
              <w:szCs w:val="24"/>
              <w:lang w:val="en-GB"/>
            </w:rPr>
            <w:delText xml:space="preserve">, 1996; Bertholdsson, 2005; Hendriks </w:delText>
          </w:r>
          <w:r w:rsidR="004E258C" w:rsidRPr="00B60FCB" w:rsidDel="002D4115">
            <w:rPr>
              <w:rFonts w:cs="Times New Roman"/>
              <w:i/>
              <w:iCs/>
              <w:szCs w:val="24"/>
              <w:lang w:val="en-GB"/>
            </w:rPr>
            <w:delText>et al.</w:delText>
          </w:r>
          <w:r w:rsidR="004E258C" w:rsidRPr="00B60FCB" w:rsidDel="002D4115">
            <w:rPr>
              <w:rFonts w:cs="Times New Roman"/>
              <w:szCs w:val="24"/>
              <w:lang w:val="en-GB"/>
            </w:rPr>
            <w:delText>, 2022)</w:delText>
          </w:r>
          <w:r w:rsidR="00BC61BC" w:rsidDel="002D4115">
            <w:rPr>
              <w:lang w:val="en-GB"/>
            </w:rPr>
            <w:fldChar w:fldCharType="end"/>
          </w:r>
          <w:r w:rsidR="00BC61BC" w:rsidRPr="00B60FCB" w:rsidDel="002D4115">
            <w:rPr>
              <w:lang w:val="en-GB"/>
            </w:rPr>
            <w:delText xml:space="preserve">. </w:delText>
          </w:r>
        </w:del>
      </w:moveFrom>
      <w:moveFromRangeEnd w:id="1267"/>
    </w:p>
    <w:p w14:paraId="32FCF469" w14:textId="43037EBE" w:rsidR="005369BB" w:rsidRPr="008E3909" w:rsidRDefault="005369BB" w:rsidP="005369BB">
      <w:pPr>
        <w:pStyle w:val="Titre2"/>
        <w:rPr>
          <w:lang w:val="en-GB"/>
          <w:rPrChange w:id="1270" w:author="montazeaud" w:date="2025-02-28T17:55:00Z">
            <w:rPr/>
          </w:rPrChange>
        </w:rPr>
      </w:pPr>
      <w:r w:rsidRPr="008E3909">
        <w:rPr>
          <w:lang w:val="en-GB"/>
          <w:rPrChange w:id="1271" w:author="montazeaud" w:date="2025-02-28T17:55:00Z">
            <w:rPr/>
          </w:rPrChange>
        </w:rPr>
        <w:t xml:space="preserve">No evidence for niche complementarity </w:t>
      </w:r>
      <w:del w:id="1272" w:author="montazeaud" w:date="2025-02-10T17:26:00Z">
        <w:r w:rsidRPr="008E3909" w:rsidDel="00EB1C9E">
          <w:rPr>
            <w:lang w:val="en-GB"/>
            <w:rPrChange w:id="1273" w:author="montazeaud" w:date="2025-02-28T17:55:00Z">
              <w:rPr/>
            </w:rPrChange>
          </w:rPr>
          <w:delText>between seedlings</w:delText>
        </w:r>
      </w:del>
      <w:ins w:id="1274" w:author="montazeaud" w:date="2025-02-10T17:26:00Z">
        <w:r w:rsidR="00EB1C9E" w:rsidRPr="008E3909">
          <w:rPr>
            <w:lang w:val="en-GB"/>
            <w:rPrChange w:id="1275" w:author="montazeaud" w:date="2025-02-28T17:55:00Z">
              <w:rPr/>
            </w:rPrChange>
          </w:rPr>
          <w:t>driven by trait differences between seedlings</w:t>
        </w:r>
      </w:ins>
    </w:p>
    <w:p w14:paraId="5CE514B6" w14:textId="28BC4D58" w:rsidR="000C59AA" w:rsidRDefault="00C95530" w:rsidP="000C59AA">
      <w:pPr>
        <w:rPr>
          <w:lang w:val="en-GB"/>
        </w:rPr>
      </w:pPr>
      <w:ins w:id="1276" w:author="montazeaud" w:date="2025-02-12T11:37:00Z">
        <w:r>
          <w:rPr>
            <w:lang w:val="en-GB"/>
          </w:rPr>
          <w:t>While we found strong complementarity effects between varieties</w:t>
        </w:r>
      </w:ins>
      <w:ins w:id="1277" w:author="montazeaud" w:date="2025-02-12T11:38:00Z">
        <w:r>
          <w:rPr>
            <w:lang w:val="en-GB"/>
          </w:rPr>
          <w:t xml:space="preserve"> under resource limitation</w:t>
        </w:r>
      </w:ins>
      <w:ins w:id="1278" w:author="montazeaud" w:date="2025-02-12T11:37:00Z">
        <w:r>
          <w:rPr>
            <w:lang w:val="en-GB"/>
          </w:rPr>
          <w:t xml:space="preserve">, these </w:t>
        </w:r>
      </w:ins>
      <w:ins w:id="1279" w:author="montazeaud" w:date="2025-02-28T17:16:00Z">
        <w:r w:rsidR="00CA5E45">
          <w:rPr>
            <w:lang w:val="en-GB"/>
          </w:rPr>
          <w:t xml:space="preserve">effects </w:t>
        </w:r>
      </w:ins>
      <w:ins w:id="1280" w:author="montazeaud" w:date="2025-02-12T11:37:00Z">
        <w:r>
          <w:rPr>
            <w:lang w:val="en-GB"/>
          </w:rPr>
          <w:t xml:space="preserve">were mostly driven by </w:t>
        </w:r>
      </w:ins>
      <w:ins w:id="1281" w:author="montazeaud" w:date="2025-02-12T11:38:00Z">
        <w:r>
          <w:rPr>
            <w:lang w:val="en-GB"/>
          </w:rPr>
          <w:t>average trait values in pure stand</w:t>
        </w:r>
      </w:ins>
      <w:ins w:id="1282" w:author="montazeaud" w:date="2025-02-12T17:56:00Z">
        <w:r w:rsidR="00567D70">
          <w:rPr>
            <w:lang w:val="en-GB"/>
          </w:rPr>
          <w:t>s</w:t>
        </w:r>
      </w:ins>
      <w:ins w:id="1283" w:author="montazeaud" w:date="2025-02-12T11:38:00Z">
        <w:r>
          <w:rPr>
            <w:lang w:val="en-GB"/>
          </w:rPr>
          <w:t xml:space="preserve">, and </w:t>
        </w:r>
      </w:ins>
      <w:del w:id="1284" w:author="montazeaud" w:date="2025-02-12T11:38:00Z">
        <w:r w:rsidR="005369BB" w:rsidDel="00C95530">
          <w:rPr>
            <w:lang w:val="en-GB"/>
          </w:rPr>
          <w:delText>W</w:delText>
        </w:r>
      </w:del>
      <w:ins w:id="1285" w:author="montazeaud" w:date="2025-02-12T11:38:00Z">
        <w:r>
          <w:rPr>
            <w:lang w:val="en-GB"/>
          </w:rPr>
          <w:t>w</w:t>
        </w:r>
      </w:ins>
      <w:r w:rsidR="005369BB">
        <w:rPr>
          <w:lang w:val="en-GB"/>
        </w:rPr>
        <w:t xml:space="preserve">e found no evidence </w:t>
      </w:r>
      <w:del w:id="1286" w:author="montazeaud" w:date="2025-02-28T17:18:00Z">
        <w:r w:rsidR="005369BB" w:rsidDel="00CA5E45">
          <w:rPr>
            <w:lang w:val="en-GB"/>
          </w:rPr>
          <w:delText>of complementarity effects</w:delText>
        </w:r>
        <w:r w:rsidR="00F705A1" w:rsidDel="00CA5E45">
          <w:rPr>
            <w:lang w:val="en-GB"/>
          </w:rPr>
          <w:delText xml:space="preserve"> </w:delText>
        </w:r>
        <w:r w:rsidR="00455715" w:rsidDel="00CA5E45">
          <w:rPr>
            <w:lang w:val="en-GB"/>
          </w:rPr>
          <w:delText>that would be driven by</w:delText>
        </w:r>
      </w:del>
      <w:ins w:id="1287" w:author="montazeaud" w:date="2025-02-28T17:18:00Z">
        <w:r w:rsidR="00CA5E45">
          <w:rPr>
            <w:lang w:val="en-GB"/>
          </w:rPr>
          <w:t>that</w:t>
        </w:r>
      </w:ins>
      <w:r w:rsidR="00455715">
        <w:rPr>
          <w:lang w:val="en-GB"/>
        </w:rPr>
        <w:t xml:space="preserve"> trait differences between</w:t>
      </w:r>
      <w:del w:id="1288" w:author="montazeaud" w:date="2025-02-12T11:38:00Z">
        <w:r w:rsidR="00455715" w:rsidDel="00C95530">
          <w:rPr>
            <w:lang w:val="en-GB"/>
          </w:rPr>
          <w:delText xml:space="preserve"> </w:delText>
        </w:r>
      </w:del>
      <w:ins w:id="1289" w:author="montazeaud" w:date="2025-02-12T11:38:00Z">
        <w:r>
          <w:rPr>
            <w:lang w:val="en-GB"/>
          </w:rPr>
          <w:t xml:space="preserve"> varieties</w:t>
        </w:r>
      </w:ins>
      <w:ins w:id="1290" w:author="montazeaud" w:date="2025-02-28T17:18:00Z">
        <w:r w:rsidR="00CA5E45">
          <w:rPr>
            <w:lang w:val="en-GB"/>
          </w:rPr>
          <w:t xml:space="preserve"> contributed to complementarity effects</w:t>
        </w:r>
      </w:ins>
      <w:del w:id="1291" w:author="montazeaud" w:date="2025-02-12T11:38:00Z">
        <w:r w:rsidR="00455715" w:rsidDel="00C95530">
          <w:rPr>
            <w:lang w:val="en-GB"/>
          </w:rPr>
          <w:delText>varieties</w:delText>
        </w:r>
        <w:r w:rsidR="005369BB" w:rsidDel="00C95530">
          <w:rPr>
            <w:lang w:val="en-GB"/>
          </w:rPr>
          <w:delText>, including under resource limitation</w:delText>
        </w:r>
      </w:del>
      <w:r w:rsidR="005369BB">
        <w:rPr>
          <w:lang w:val="en-GB"/>
        </w:rPr>
        <w:t xml:space="preserve">. This could be explained by the </w:t>
      </w:r>
      <w:r w:rsidR="005369BB">
        <w:rPr>
          <w:lang w:val="en-GB"/>
        </w:rPr>
        <w:lastRenderedPageBreak/>
        <w:t xml:space="preserve">fact that functional differences between </w:t>
      </w:r>
      <w:r w:rsidR="00973F0A">
        <w:rPr>
          <w:lang w:val="en-GB"/>
        </w:rPr>
        <w:t>varieties</w:t>
      </w:r>
      <w:r w:rsidR="005369BB">
        <w:rPr>
          <w:lang w:val="en-GB"/>
        </w:rPr>
        <w:t xml:space="preserve"> were not large enough 3-weeks after sowing to generate complementarity effects. A second hypothesis is that we did not measure the “right” traits to detect complementarity effects, notably belowground. </w:t>
      </w:r>
      <w:r w:rsidR="005B56A6">
        <w:rPr>
          <w:lang w:val="en-GB"/>
        </w:rPr>
        <w:t xml:space="preserve">Our phenotyping method did not allow us </w:t>
      </w:r>
      <w:ins w:id="1292" w:author="montazeaud" w:date="2025-02-12T10:54:00Z">
        <w:r w:rsidR="00011287">
          <w:rPr>
            <w:lang w:val="en-GB"/>
          </w:rPr>
          <w:t xml:space="preserve">to access </w:t>
        </w:r>
      </w:ins>
      <w:del w:id="1293" w:author="montazeaud" w:date="2025-02-12T10:54:00Z">
        <w:r w:rsidR="005B56A6" w:rsidDel="00011287">
          <w:rPr>
            <w:lang w:val="en-GB"/>
          </w:rPr>
          <w:delText xml:space="preserve">accessing </w:delText>
        </w:r>
      </w:del>
      <w:r w:rsidR="005B56A6">
        <w:rPr>
          <w:lang w:val="en-GB"/>
        </w:rPr>
        <w:t xml:space="preserve">traits such as root diameter or root tissue density. Other traits could not be computed due to root overlapping between adjacent plants (e.g., root angle) or to the reduced size of the </w:t>
      </w:r>
      <w:proofErr w:type="spellStart"/>
      <w:r w:rsidR="005B56A6">
        <w:rPr>
          <w:lang w:val="en-GB"/>
        </w:rPr>
        <w:t>Rhizotube</w:t>
      </w:r>
      <w:proofErr w:type="spellEnd"/>
      <w:r w:rsidR="00293621">
        <w:rPr>
          <w:lang w:val="en-GB"/>
        </w:rPr>
        <w:t>®</w:t>
      </w:r>
      <w:r w:rsidR="005B56A6">
        <w:rPr>
          <w:lang w:val="en-GB"/>
        </w:rPr>
        <w:t xml:space="preserve"> (e.g., root depth).</w:t>
      </w:r>
      <w:r w:rsidR="00293621">
        <w:rPr>
          <w:lang w:val="en-GB"/>
        </w:rPr>
        <w:t xml:space="preserve"> However, such traits have rarely been found to associated with complementarity effects in ecological studies </w:t>
      </w:r>
      <w:r w:rsidR="00293621">
        <w:fldChar w:fldCharType="begin"/>
      </w:r>
      <w:r w:rsidR="00293621">
        <w:rPr>
          <w:lang w:val="en-GB"/>
        </w:rPr>
        <w:instrText xml:space="preserve"> ADDIN ZOTERO_ITEM CSL_CITATION {"citationID":"bNpl4JMI","properties":{"formattedCitation":"(Fort {\\i{}et al.}, 2014; Bakker {\\i{}et al.}, 2018)","plainCitation":"(Fort et al., 2014; Bakker et al., 2018)","noteIndex":0},"citationItems":[{"id":433,"uris":["http://zotero.org/users/3458704/items/H5D7B9NT"],"itemData":{"id":433,"type":"article-journal","abstract":"*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3516,"uris":["http://zotero.org/users/3458704/items/LJIXTVU4"],"itemData":{"id":3516,"type":"article-journal","abstract":"The positive relationship between plant biodiversity and community productivity is well established. However, our knowledge about the mechanisms underlying these positive biodiversity effects is still limited. One of the main hypotheses is that complementarity in resource uptake is responsible for the positive biodiversity effects: plant species differ in resource uptake strategy, which results in a more complete exploitation of the available resources in space and time when plant species are growing together. Recent studies suggest that functional diversity of the community, i.e. the diversity in functional characteristics (‘traits’) among species, rather than species richness per se, is important for positive biodiversity effects. However, experimental evidence for specific trait combinations underlying resource complementarity is scarce. As the root system is responsible for the uptake of nutrients and water, we hypothesize that diversity in root traits may underlie complementary resource use and contribute to the biodiversity effects.In a common garden experiment, 16 grassland species were grown in monoculture, 4-species mixtures differing in root trait diversity and 16-species mixtures. The 4-species mixtures were designed to cover a gradient in average rooting depth. Above-ground biomass was cut after one growing season and used as a proxy for plant productivity to calculate biodiversity effects.Overall, plant mixtures showed a significant increase in biomass and complementarity ef</w:instrText>
      </w:r>
      <w:r w:rsidR="00293621" w:rsidRPr="00293621">
        <w:rPr>
          <w:lang w:val="en-GB"/>
        </w:rPr>
        <w:instrText xml:space="preserve">fects, but this varied greatly between communities. However, diversity in root traits (measured in a separate greenhouse experiment and based on literature) could not explain this variation in complementarity effects. Instead, complementarity effects were strongly affected by the presence and competitive interactions of two particular species. The large variation in complementarity effects and significant effect of two species emphasizes the importance of community composition for positive biodiversity effects. Future research should focus on identifying the traits associated with the key role of particular species for complementarity effects. This may increase our understanding of the links between functional trait composition and biodiversity effects as well as the relative importance of resource complementarity and other underlying mechanisms for the positive biodiversity effects.","container-title":"Journal of Plant Ecology","DOI":"10.1093/jpe/rtw111","ISSN":"1752-993X","issue":"1","journalAbbreviation":"Journal of Plant Ecology","page":"73-84","source":"Silverchair","title":"Can root trait diversity explain complementarity effects in a grassland biodiversity experiment?","volume":"11","author":[{"family":"Bakker","given":"Lisette M"},{"family":"Mommer","given":"Liesje"},{"family":"Ruijven","given":"Jasper","non-dropping-particle":"van"}],"issued":{"date-parts":[["2018",1,19]]}}}],"schema":"https://github.com/citation-style-language/schema/raw/master/csl-citation.json"} </w:instrText>
      </w:r>
      <w:r w:rsidR="00293621">
        <w:rPr>
          <w:lang w:val="en-GB"/>
        </w:rPr>
        <w:fldChar w:fldCharType="separate"/>
      </w:r>
      <w:r w:rsidR="00293621" w:rsidRPr="00293621">
        <w:rPr>
          <w:rFonts w:cs="Times New Roman"/>
          <w:szCs w:val="24"/>
          <w:lang w:val="en-GB"/>
        </w:rPr>
        <w:t xml:space="preserve">(Fort </w:t>
      </w:r>
      <w:r w:rsidR="00293621" w:rsidRPr="00293621">
        <w:rPr>
          <w:rFonts w:cs="Times New Roman"/>
          <w:i/>
          <w:iCs/>
          <w:szCs w:val="24"/>
          <w:lang w:val="en-GB"/>
        </w:rPr>
        <w:t>et al.</w:t>
      </w:r>
      <w:r w:rsidR="00293621" w:rsidRPr="00293621">
        <w:rPr>
          <w:rFonts w:cs="Times New Roman"/>
          <w:szCs w:val="24"/>
          <w:lang w:val="en-GB"/>
        </w:rPr>
        <w:t xml:space="preserve">, 2014; Bakker </w:t>
      </w:r>
      <w:r w:rsidR="00293621" w:rsidRPr="00293621">
        <w:rPr>
          <w:rFonts w:cs="Times New Roman"/>
          <w:i/>
          <w:iCs/>
          <w:szCs w:val="24"/>
          <w:lang w:val="en-GB"/>
        </w:rPr>
        <w:t>et al.</w:t>
      </w:r>
      <w:r w:rsidR="00293621" w:rsidRPr="00293621">
        <w:rPr>
          <w:rFonts w:cs="Times New Roman"/>
          <w:szCs w:val="24"/>
          <w:lang w:val="en-GB"/>
        </w:rPr>
        <w:t>, 2018)</w:t>
      </w:r>
      <w:r w:rsidR="00293621">
        <w:rPr>
          <w:lang w:val="en-GB"/>
        </w:rPr>
        <w:fldChar w:fldCharType="end"/>
      </w:r>
      <w:r w:rsidR="00293621" w:rsidRPr="00293621">
        <w:rPr>
          <w:rFonts w:cs="Times New Roman"/>
          <w:lang w:val="en-GB"/>
        </w:rPr>
        <w:t xml:space="preserve">. Previous studies in </w:t>
      </w:r>
      <w:r w:rsidR="00293621">
        <w:rPr>
          <w:rFonts w:cs="Times New Roman"/>
          <w:lang w:val="en-GB"/>
        </w:rPr>
        <w:t xml:space="preserve">rice </w:t>
      </w:r>
      <w:r w:rsidR="00293621" w:rsidRPr="00293621">
        <w:rPr>
          <w:rFonts w:cs="Times New Roman"/>
          <w:lang w:val="en-GB"/>
        </w:rPr>
        <w:t>varietal mixtures also fa</w:t>
      </w:r>
      <w:r w:rsidR="00293621">
        <w:rPr>
          <w:rFonts w:cs="Times New Roman"/>
          <w:lang w:val="en-GB"/>
        </w:rPr>
        <w:t xml:space="preserve">iled to find evidence of belowground niche complementarity driven by differences in morphological and architectural root traits </w:t>
      </w:r>
      <w:r w:rsidR="000C59AA">
        <w:rPr>
          <w:rFonts w:cs="Times New Roman"/>
          <w:lang w:val="en-GB"/>
        </w:rPr>
        <w:t>such as</w:t>
      </w:r>
      <w:r w:rsidR="00293621">
        <w:rPr>
          <w:rFonts w:cs="Times New Roman"/>
          <w:lang w:val="en-GB"/>
        </w:rPr>
        <w:t xml:space="preserve"> rooting depth, root diameter, or specific root length</w:t>
      </w:r>
      <w:r w:rsidR="000C59AA">
        <w:rPr>
          <w:rFonts w:cs="Times New Roman"/>
          <w:lang w:val="en-GB"/>
        </w:rPr>
        <w:t xml:space="preserve"> </w:t>
      </w:r>
      <w:r w:rsidR="000C59AA">
        <w:fldChar w:fldCharType="begin"/>
      </w:r>
      <w:r w:rsidR="000C59AA">
        <w:rPr>
          <w:rFonts w:cs="Times New Roman"/>
          <w:lang w:val="en-GB"/>
        </w:rPr>
        <w:instrText xml:space="preserve"> ADDIN ZOTERO_ITEM CSL_CITATION {"citationID":"mb4E0ExR","properties":{"formattedCitation":"(Montazeaud {\\i{}et al.}, 2018)","plainCitation":"(Montazeaud et al., 2018)","noteIndex":0},"citationItems":[{"id":771,"uris":["http://zotero.org/users/3458704/items/KLLELFEG"],"itemData":{"id":771,"type":"article-journal","abstract":"Genotypic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schema":"https://github.com/citation-style-language/schema/raw/master/csl-citation.json"} </w:instrText>
      </w:r>
      <w:r w:rsidR="000C59AA">
        <w:rPr>
          <w:rFonts w:cs="Times New Roman"/>
          <w:lang w:val="en-GB"/>
        </w:rPr>
        <w:fldChar w:fldCharType="separate"/>
      </w:r>
      <w:r w:rsidR="000C59AA" w:rsidRPr="004E258C">
        <w:rPr>
          <w:rFonts w:cs="Times New Roman"/>
          <w:szCs w:val="24"/>
          <w:lang w:val="en-GB"/>
        </w:rPr>
        <w:t xml:space="preserve">(Montazeaud </w:t>
      </w:r>
      <w:r w:rsidR="000C59AA" w:rsidRPr="004E258C">
        <w:rPr>
          <w:rFonts w:cs="Times New Roman"/>
          <w:i/>
          <w:iCs/>
          <w:szCs w:val="24"/>
          <w:lang w:val="en-GB"/>
        </w:rPr>
        <w:t>et al.</w:t>
      </w:r>
      <w:r w:rsidR="000C59AA" w:rsidRPr="004E258C">
        <w:rPr>
          <w:rFonts w:cs="Times New Roman"/>
          <w:szCs w:val="24"/>
          <w:lang w:val="en-GB"/>
        </w:rPr>
        <w:t>, 2018)</w:t>
      </w:r>
      <w:r w:rsidR="000C59AA">
        <w:rPr>
          <w:rFonts w:cs="Times New Roman"/>
          <w:lang w:val="en-GB"/>
        </w:rPr>
        <w:fldChar w:fldCharType="end"/>
      </w:r>
      <w:r w:rsidR="000C59AA">
        <w:rPr>
          <w:rFonts w:cs="Times New Roman"/>
          <w:lang w:val="en-GB"/>
        </w:rPr>
        <w:t>.</w:t>
      </w:r>
      <w:r w:rsidR="000C59AA" w:rsidRPr="000C59AA">
        <w:rPr>
          <w:rFonts w:cs="Times New Roman"/>
          <w:lang w:val="en-GB"/>
        </w:rPr>
        <w:t xml:space="preserve"> </w:t>
      </w:r>
      <w:r w:rsidR="000C59AA">
        <w:rPr>
          <w:rFonts w:cs="Times New Roman"/>
          <w:lang w:val="en-GB"/>
        </w:rPr>
        <w:t xml:space="preserve">Overall, this study confirm that root trait differences alone are less likely to generate complementarity effects in varietal mixtures </w:t>
      </w:r>
      <w:r w:rsidR="000C59AA">
        <w:rPr>
          <w:lang w:val="en-GB"/>
        </w:rPr>
        <w:t xml:space="preserve">than they are for example in intercropping where differences in root foraging strategies between species can be more significant </w:t>
      </w:r>
      <w:r w:rsidR="000C59AA">
        <w:fldChar w:fldCharType="begin"/>
      </w:r>
      <w:r w:rsidR="000C59AA">
        <w:rPr>
          <w:lang w:val="en-GB"/>
        </w:rPr>
        <w:instrText xml:space="preserve"> ADDIN ZOTERO_ITEM CSL_CITATION {"citationID":"3gScW2Oh","properties":{"formattedCitation":"(Zhang {\\i{}et al.}, 2014; Homulle {\\i{}et al.}, 2022; Schmutz and Sch\\uc0\\u246{}b, 2023)","plainCitation":"(Zhang et al., 2014; Homulle et al., 2022; Schmutz and Schöb, 2023)","noteIndex":0},"citationItems":[{"id":235,"uris":["http://zotero.org/users/3458704/items/7NULNZ4Z"],"itemData":{"id":235,"type":"article-journal","abstract":"AbstractBackground and Aims.  Since ancient times in the Americas, maize, bean and squash have been grown together in a polyculture known as the ‘three sisters’","container-title":"Annals of Botany","DOI":"10.1093/aob/mcu191","ISSN":"0305-7364","issue":"8","language":"en","page":"1719-1733","source":"academic.oup.com","title":"Root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P."}],"issued":{"date-parts":[["2014",12,1]]}}},{"id":3525,"uris":["http://zotero.org/users/3458704/items/HR8QZDG9"],"itemData":{"id":3525,"type":"article-journal","abstract":"The potential benefits of intercropping are manifold and have been repeatedly demonstrated. Intercropping has the potential to create more productive and resilient agroecosystems, by improving land utilisation, yield and yield stability, soil quality, and pest, disease and weed suppression. Despite these potential benefits, significant gaps remain in the understanding of ecological mechanisms that govern the outcomes when crop species are grown together. A major part of plant-plant interactions takes place belowground and these are often overlooked.","container-title":"Plant and Soil","DOI":"10.1007/s11104-021-05165-8","ISSN":"1573-5036","issue":"1","journalAbbreviation":"Plant Soil","language":"en","page":"1-26","source":"Springer Link","title":"Root traits with team benefits: understanding belowground interactions in intercropping systems","title-short":"Root traits with team benefits","volume":"471","author":[{"family":"Homulle","given":"Z."},{"family":"George","given":"T. S."},{"family":"Karley","given":"A. J."}],"issued":{"date-parts":[["2022",2,1]]}}},{"id":3519,"uris":["http://zotero.org/users/3458704/items/NR4GETVY"],"itemData":{"id":3519,"type":"article-journal","abstract":"More diverse plant communities are generally more productive than monocultures. This benefit of species diversity is supposed to stem from resource partitioning of species in mixtures where different species use the resources spatially, temporally, or chemically in distinct ways. With respect to water, the simultaneous cultivation of crops with distinct water uptake patterns might reduce niche overlaps and thus result in higher productivity. However, little is known about whether and how spatial water uptake patterns of crop species differ among different planting arrangements and whether these changes result in increased niche partitioning and explain overyielding in mixtures. Stable isotopes of water and a Bayesian model were used to investigate the spatial water uptake patterns of six different crop species and how these patterns change depending on the planting arrangement (monocultures vs mixtures). Niche overlaps and niche widths in spatial water uptake were compared among the different crop diversity levels and linked to productivity. Furthermore, spatial water uptake was related to competition intensity and overyielding in mixtures. We found evidence for increased niche partitioning in spatial water uptake, and therefore complementary spatial root distributions of crop species, and higher expected productivity in mixtures compared to expected productivity in monocultures both due to inherent species-level differences in water uptake and plasticity in the water uptake pattern of species. We also found a significant relationship of competition and overyielding with observed patterns in spatial water uptake. These results suggest that competition was most intense in shallow soil layers and enhanced overyielding was related to a gradual increase of water uptake in deeper soil layers. Thus, overyielding might be related to a more complete spatial exploitation of available water sources. Synthesis. Differences in spatial water uptake and niche partitioning of intercropped species, driven most likely by a complementary spatial root distribution, might explain why mixtures outperform monocultures. These findings underpin the potential of intercropping systems for a more sustainable agriculture with a more efficient use of soil resources and hence reduced input demands.","container-title":"Journal of Ecology","DOI":"10.1111/1365-2745.14088","ISSN":"1365-2745","issue":"5","language":"en","license":"© 2023 The Authors. Journal of Ecology published by John Wiley &amp; Sons Ltd on behalf of British Ecological Society.","note":"_eprint: https://onlinelibrary.wiley.com/doi/pdf/10.1111/1365-2745.14088","page":"1151-1165","source":"Wiley Online Library","title":"Crops grown in mixtures show niche partitioning in spatial water uptake","volume":"111","author":[{"family":"Schmutz","given":"Anja"},{"family":"Schöb","given":"Christian"}],"issued":{"date-parts":[["2023"]]}}}],"schema":"https://github.com/citation-style-language/schema/raw/master/csl-citation.json"} </w:instrText>
      </w:r>
      <w:r w:rsidR="000C59AA">
        <w:rPr>
          <w:lang w:val="en-GB"/>
        </w:rPr>
        <w:fldChar w:fldCharType="separate"/>
      </w:r>
      <w:r w:rsidR="000C59AA" w:rsidRPr="004E258C">
        <w:rPr>
          <w:rFonts w:cs="Times New Roman"/>
          <w:szCs w:val="24"/>
          <w:lang w:val="en-GB"/>
        </w:rPr>
        <w:t xml:space="preserve">(Zhang </w:t>
      </w:r>
      <w:r w:rsidR="000C59AA" w:rsidRPr="004E258C">
        <w:rPr>
          <w:rFonts w:cs="Times New Roman"/>
          <w:i/>
          <w:iCs/>
          <w:szCs w:val="24"/>
          <w:lang w:val="en-GB"/>
        </w:rPr>
        <w:t>et al.</w:t>
      </w:r>
      <w:r w:rsidR="000C59AA" w:rsidRPr="004E258C">
        <w:rPr>
          <w:rFonts w:cs="Times New Roman"/>
          <w:szCs w:val="24"/>
          <w:lang w:val="en-GB"/>
        </w:rPr>
        <w:t xml:space="preserve">, 2014; Homulle </w:t>
      </w:r>
      <w:r w:rsidR="000C59AA" w:rsidRPr="004E258C">
        <w:rPr>
          <w:rFonts w:cs="Times New Roman"/>
          <w:i/>
          <w:iCs/>
          <w:szCs w:val="24"/>
          <w:lang w:val="en-GB"/>
        </w:rPr>
        <w:t>et al.</w:t>
      </w:r>
      <w:r w:rsidR="000C59AA" w:rsidRPr="004E258C">
        <w:rPr>
          <w:rFonts w:cs="Times New Roman"/>
          <w:szCs w:val="24"/>
          <w:lang w:val="en-GB"/>
        </w:rPr>
        <w:t>, 2022; Schmutz and Schöb, 2023)</w:t>
      </w:r>
      <w:r w:rsidR="000C59AA">
        <w:rPr>
          <w:lang w:val="en-GB"/>
        </w:rPr>
        <w:fldChar w:fldCharType="end"/>
      </w:r>
      <w:r w:rsidR="000C59AA">
        <w:rPr>
          <w:lang w:val="en-GB"/>
        </w:rPr>
        <w:t xml:space="preserve">. </w:t>
      </w:r>
    </w:p>
    <w:p w14:paraId="3BA99937" w14:textId="0762580F" w:rsidR="00B629AA" w:rsidRDefault="00BC61BC">
      <w:pPr>
        <w:pStyle w:val="Titre2"/>
        <w:rPr>
          <w:lang w:val="en-GB"/>
        </w:rPr>
      </w:pPr>
      <w:r>
        <w:rPr>
          <w:lang w:val="en-GB"/>
        </w:rPr>
        <w:t xml:space="preserve">Root area as the main driver of competitive hierarchy </w:t>
      </w:r>
    </w:p>
    <w:p w14:paraId="7467B49C" w14:textId="3F4EC135" w:rsidR="00B629AA" w:rsidRDefault="00BC61BC">
      <w:pPr>
        <w:rPr>
          <w:lang w:val="en-GB"/>
        </w:rPr>
      </w:pPr>
      <w:r>
        <w:rPr>
          <w:lang w:val="en-GB"/>
        </w:rPr>
        <w:t xml:space="preserve">We identified root area as the main driver of </w:t>
      </w:r>
      <w:r w:rsidR="00375474">
        <w:rPr>
          <w:lang w:val="en-GB"/>
        </w:rPr>
        <w:t xml:space="preserve">plant </w:t>
      </w:r>
      <w:r>
        <w:rPr>
          <w:lang w:val="en-GB"/>
        </w:rPr>
        <w:t xml:space="preserve">biomass and mixing effects in our experiment. The average root area of the two </w:t>
      </w:r>
      <w:r w:rsidR="00484943">
        <w:rPr>
          <w:lang w:val="en-GB"/>
        </w:rPr>
        <w:t>varieties</w:t>
      </w:r>
      <w:r>
        <w:rPr>
          <w:lang w:val="en-GB"/>
        </w:rPr>
        <w:t xml:space="preserve"> </w:t>
      </w:r>
      <w:r w:rsidR="006720FE">
        <w:rPr>
          <w:lang w:val="en-GB"/>
        </w:rPr>
        <w:t xml:space="preserve">in pure stands </w:t>
      </w:r>
      <w:r>
        <w:rPr>
          <w:lang w:val="en-GB"/>
        </w:rPr>
        <w:t xml:space="preserve">could explain </w:t>
      </w:r>
      <w:r w:rsidR="00375474">
        <w:rPr>
          <w:lang w:val="en-GB"/>
        </w:rPr>
        <w:t xml:space="preserve">up to </w:t>
      </w:r>
      <w:r>
        <w:rPr>
          <w:lang w:val="en-GB"/>
        </w:rPr>
        <w:t xml:space="preserve">50% of RYT variability under resource-limiting conditions. A higher root area in </w:t>
      </w:r>
      <w:r w:rsidR="00484943">
        <w:rPr>
          <w:lang w:val="en-GB"/>
        </w:rPr>
        <w:t>pure stand</w:t>
      </w:r>
      <w:ins w:id="1294" w:author="montazeaud" w:date="2025-02-12T17:56:00Z">
        <w:r w:rsidR="00567D70">
          <w:rPr>
            <w:lang w:val="en-GB"/>
          </w:rPr>
          <w:t>s</w:t>
        </w:r>
      </w:ins>
      <w:r w:rsidR="00375474">
        <w:rPr>
          <w:lang w:val="en-GB"/>
        </w:rPr>
        <w:t xml:space="preserve"> </w:t>
      </w:r>
      <w:r>
        <w:rPr>
          <w:lang w:val="en-GB"/>
        </w:rPr>
        <w:t xml:space="preserve">was associated with a greater biomass reduction in mixture, especially when the mixture partner had a lower root area. These results support the idea of an early-stage belowground competitive hierarchy between </w:t>
      </w:r>
      <w:r w:rsidR="005369BB">
        <w:rPr>
          <w:lang w:val="en-GB"/>
        </w:rPr>
        <w:t>varieties</w:t>
      </w:r>
      <w:r>
        <w:rPr>
          <w:lang w:val="en-GB"/>
        </w:rPr>
        <w:t xml:space="preserve"> </w:t>
      </w:r>
      <w:r>
        <w:fldChar w:fldCharType="begin"/>
      </w:r>
      <w:r w:rsidR="004E258C">
        <w:rPr>
          <w:lang w:val="en-GB"/>
        </w:rPr>
        <w:instrText xml:space="preserve"> ADDIN ZOTERO_ITEM CSL_CITATION {"citationID":"1D031mjp","properties":{"formattedCitation":"(Kunstler {\\i{}et al.}, 2012)","plainCitation":"(Kunstler et al., 2012)","noteIndex":0},"citationItems":[{"id":469,"uris":["http://zotero.org/users/3458704/items/VUFJFDD8"],"itemData":{"id":469,"type":"article-journal","abstract":"The relative importance of competition vs. environmental filtering in the assembly of communities is commonly inferred from their functional and phylogenetic structure, on the grounds that similar species compete most strongly for resources and are therefore less likely to coexist locally. This approach ignores the possibility that competitive effects can be determined by relative positions of species on a hierarchy of competitive ability. Using growth data, we estimated 275 interaction coefficients between tree species in the French mountains. We show that interaction strengths are mainly driven by trait hierarchy and not by functional or phylogenetic similarity. On the basis of this result, we thus propose that functional and phylogenetic convergence in local tree community might be due to competition-sorting species with different competitive abilities and not only environmental filtering as commonly assumed. We then show a functional and phylogenetic convergence of forest structure with increasing plot age, which supports this view.","container-title":"Ecology Letters","DOI":"10.1111/j.1461-0248.2012.01803.x","ISSN":"1461-0248","issue":"8","language":"en","page":"831-840","source":"Wiley Online Library","title":"Competitive interactions between forest trees are driven by species' trait hierarchy, not phylogenetic or functional similarity: implications for forest community assembly","title-short":"Competitive interactions between forest trees are driven by species' trait hierarchy, not phylogenetic or functional similarity","volume":"15","author":[{"family":"Kunstler","given":"Georges"},{"family":"Lavergne","given":"Sébastien"},{"family":"Courbaud","given":"Benoît"},{"family":"Thuiller","given":"Wilfried"},{"family":"Vieilledent","given":"Ghislain"},{"family":"Zimmermann","given":"Niklaus E."},{"family":"Kattge","given":"Jens"},{"family":"Coomes","given":"David A."}],"issued":{"date-parts":[["2012",8,1]]}}}],"schema":"https://github.com/citation-style-language/schema/raw/master/csl-citation.json"} </w:instrText>
      </w:r>
      <w:r>
        <w:rPr>
          <w:lang w:val="en-GB"/>
        </w:rPr>
        <w:fldChar w:fldCharType="separate"/>
      </w:r>
      <w:r w:rsidR="004E258C" w:rsidRPr="004E258C">
        <w:rPr>
          <w:rFonts w:cs="Times New Roman"/>
          <w:szCs w:val="24"/>
          <w:lang w:val="en-GB"/>
        </w:rPr>
        <w:t xml:space="preserve">(Kunstler </w:t>
      </w:r>
      <w:r w:rsidR="004E258C" w:rsidRPr="004E258C">
        <w:rPr>
          <w:rFonts w:cs="Times New Roman"/>
          <w:i/>
          <w:iCs/>
          <w:szCs w:val="24"/>
          <w:lang w:val="en-GB"/>
        </w:rPr>
        <w:t>et al.</w:t>
      </w:r>
      <w:r w:rsidR="004E258C" w:rsidRPr="004E258C">
        <w:rPr>
          <w:rFonts w:cs="Times New Roman"/>
          <w:szCs w:val="24"/>
          <w:lang w:val="en-GB"/>
        </w:rPr>
        <w:t>, 2012)</w:t>
      </w:r>
      <w:r>
        <w:rPr>
          <w:lang w:val="en-GB"/>
        </w:rPr>
        <w:fldChar w:fldCharType="end"/>
      </w:r>
      <w:r w:rsidR="00375474">
        <w:rPr>
          <w:lang w:val="en-GB"/>
        </w:rPr>
        <w:t>,</w:t>
      </w:r>
      <w:r>
        <w:rPr>
          <w:lang w:val="en-GB"/>
        </w:rPr>
        <w:t xml:space="preserve"> where higher root area is associated with higher competitive ability. In line with these results, root functional traits associated with root foraging and absorption potential have already been shown to shape early-stage competitive hierarchies between grassland species </w:t>
      </w:r>
      <w:r>
        <w:fldChar w:fldCharType="begin"/>
      </w:r>
      <w:r w:rsidR="004E258C">
        <w:rPr>
          <w:lang w:val="en-GB"/>
        </w:rPr>
        <w:instrText xml:space="preserve"> ADDIN ZOTERO_ITEM CSL_CITATION {"citationID":"fOkDrTSB","properties":{"formattedCitation":"(Fort {\\i{}et al.}, 2014; Ravenek {\\i{}et al.}, 2016; Wagg {\\i{}et al.}, 2017)","plainCitation":"(Fort et al., 2014; Ravenek et al., 2016; Wagg et al., 2017)","noteIndex":0},"citationItems":[{"id":433,"uris":["http://zotero.org/users/3458704/items/H5D7B9NT"],"itemData":{"id":433,"type":"article-journal","abstract":"* The link between species' functional traits and competitive abilities has been described as a major factor structuring plant communities. However, two diverging hypotheses have been proposed to explain this process: competition-trait similarity and competition-trait hierarchy.\n\n* We performed a greenhouse experiment to determine whether grasses' root foraging strategies, from acquisitive or conservative functional groups, are linked to plant competitive ability and to test which hypothesis better explains interactions during the early stage of grass establishment under contrasting growth conditions.\n\n* Two grass species of each functional group were grown with and without a neighbour under two levels of water and phosphorus supplies. Three functional traits related to plant competitive ability were measured on all plants grown without neighbours: specific root length (SRL), root phosphorus use efficiency and root length density. Above-ground biomass was measured on plants grown with and without neighbours to evaluate the intensity of plant interaction.\n\n* We demonstrated that for the three traits the intensity of interaction is driven mainly by hierarchical trait distance, that is, trait distance between target and neighbour, and not by trait similarity. Growth conditions strongly affected the significance of the relation between hierarchical distances and competition intensity. For the SRL hierarchical distance, this effect may be due to the most competitive species (with high SRL) being strongly impacted by water shortage, which modified the competitive hierarchy. Trait plasticity in response to stresses also appeared an important factor influencing the competitive ability of species, that is, species with the most plastic SRL in response to P stress were also the most competitive under P stress.\n\n* A strong hierarchy exists among grasses' competitive abilities in non-limiting growth conditions that is linked to their root functional traits and investment in the root system. Consequently, our results support the trait hierarchy hypothesis in its ability to describe competitive interaction among grasses during early stages of establishment.\n\n* Our study provides evidence that root functional hierarchical trait distance and plasticity explain how grasses interact with their neighbours. This distance enables species to be ranked according to their competitive ability; however, this ranking may be influenced by the growth conditions and traits considered.","container-title":"Functional Ecology","DOI":"10.1111/1365-2435.12217","ISSN":"1365-2435","issue":"4","language":"en","page":"1030-1040","source":"Wiley Online Library","title":"Hierarchy of root functional trait values and plasticity drive early-stage competition for water and phosphorus among grasses","volume":"28","author":[{"family":"Fort","given":"Florian"},{"family":"Cruz","given":"Pablo"},{"family":"Jouany","given":"Claire"}],"issued":{"date-parts":[["2014",8,1]]}}},{"id":3506,"uris":["http://zotero.org/users/3458704/items/RNZ5976Q"],"itemData":{"id":3506,"type":"article-journal","abstract":"Competition is an important force shaping plant communities. Here we test the hypothesis that high overall root length density and selective root placement in nutrient patches, as two alternative strategies, confer competitive advantage in species mixtures.","container-title":"Plant and Soil","DOI":"10.1007/s11104-016-2843-z","ISSN":"1573-5036","issue":"1","journalAbbreviation":"Plant Soil","language":"en","page":"39-53","source":"Springer Link","title":"Linking root traits and competitive success in grassland species","volume":"407","author":[{"family":"Ravenek","given":"Janneke M."},{"family":"Mommer","given":"Liesje"},{"family":"Visser","given":"Eric J. W."},{"family":"Ruijven","given":"Jasper","non-dropping-particle":"van"},{"family":"Paauw","given":"Jan Willem","non-dropping-particle":"van der"},{"family":"Smit-Tiekstra","given":"Annemiek"},{"family":"Caluwe","given":"Hannie","non-dropping-particle":"de"},{"family":"Kroon","given":"Hans","non-dropping-particle":"de"}],"issued":{"date-parts":[["2016",10,1]]}}},{"id":603,"uris":["http://zotero.org/users/3458704/items/4QEF27ST"],"itemData":{"id":603,"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W."}],"issued":{"date-parts":[["2017"]]}}}],"schema":"https://github.com/citation-style-language/schema/raw/master/csl-citation.json"} </w:instrText>
      </w:r>
      <w:r>
        <w:rPr>
          <w:lang w:val="en-GB"/>
        </w:rPr>
        <w:fldChar w:fldCharType="separate"/>
      </w:r>
      <w:r w:rsidR="004E258C" w:rsidRPr="004E258C">
        <w:rPr>
          <w:rFonts w:cs="Times New Roman"/>
          <w:szCs w:val="24"/>
          <w:lang w:val="en-GB"/>
        </w:rPr>
        <w:t xml:space="preserve">(Fort </w:t>
      </w:r>
      <w:r w:rsidR="004E258C" w:rsidRPr="004E258C">
        <w:rPr>
          <w:rFonts w:cs="Times New Roman"/>
          <w:i/>
          <w:iCs/>
          <w:szCs w:val="24"/>
          <w:lang w:val="en-GB"/>
        </w:rPr>
        <w:t>et al.</w:t>
      </w:r>
      <w:r w:rsidR="004E258C" w:rsidRPr="004E258C">
        <w:rPr>
          <w:rFonts w:cs="Times New Roman"/>
          <w:szCs w:val="24"/>
          <w:lang w:val="en-GB"/>
        </w:rPr>
        <w:t xml:space="preserve">, 2014; Ravenek </w:t>
      </w:r>
      <w:r w:rsidR="004E258C" w:rsidRPr="004E258C">
        <w:rPr>
          <w:rFonts w:cs="Times New Roman"/>
          <w:i/>
          <w:iCs/>
          <w:szCs w:val="24"/>
          <w:lang w:val="en-GB"/>
        </w:rPr>
        <w:t>et al.</w:t>
      </w:r>
      <w:r w:rsidR="004E258C" w:rsidRPr="004E258C">
        <w:rPr>
          <w:rFonts w:cs="Times New Roman"/>
          <w:szCs w:val="24"/>
          <w:lang w:val="en-GB"/>
        </w:rPr>
        <w:t xml:space="preserve">, 2016; Wagg </w:t>
      </w:r>
      <w:r w:rsidR="004E258C" w:rsidRPr="004E258C">
        <w:rPr>
          <w:rFonts w:cs="Times New Roman"/>
          <w:i/>
          <w:iCs/>
          <w:szCs w:val="24"/>
          <w:lang w:val="en-GB"/>
        </w:rPr>
        <w:t>et al.</w:t>
      </w:r>
      <w:r w:rsidR="004E258C" w:rsidRPr="004E258C">
        <w:rPr>
          <w:rFonts w:cs="Times New Roman"/>
          <w:szCs w:val="24"/>
          <w:lang w:val="en-GB"/>
        </w:rPr>
        <w:t>, 2017)</w:t>
      </w:r>
      <w:r>
        <w:rPr>
          <w:lang w:val="en-GB"/>
        </w:rPr>
        <w:fldChar w:fldCharType="end"/>
      </w:r>
      <w:r>
        <w:rPr>
          <w:lang w:val="en-GB"/>
        </w:rPr>
        <w:t>. The very high explanatory power of root area found in our study might be explained by the fact that this trait integrates several functional dimensions of the root system that are classically captured by distinct traits (e.g., root length density, specific root length, or root diameter).</w:t>
      </w:r>
    </w:p>
    <w:p w14:paraId="3B540088" w14:textId="77777777" w:rsidR="00B629AA" w:rsidRDefault="00BC61BC">
      <w:pPr>
        <w:pStyle w:val="Titre2"/>
        <w:rPr>
          <w:lang w:val="en-GB"/>
        </w:rPr>
      </w:pPr>
      <w:r>
        <w:rPr>
          <w:lang w:val="en-GB"/>
        </w:rPr>
        <w:lastRenderedPageBreak/>
        <w:t xml:space="preserve">Root plasticity contributes to mixing effects </w:t>
      </w:r>
    </w:p>
    <w:p w14:paraId="20A5364D" w14:textId="5FE8453F" w:rsidR="00B629AA" w:rsidRDefault="00BC61BC">
      <w:pPr>
        <w:rPr>
          <w:lang w:val="en-GB"/>
        </w:rPr>
      </w:pPr>
      <w:r>
        <w:rPr>
          <w:lang w:val="en-GB"/>
        </w:rPr>
        <w:t xml:space="preserve">We found that root area in mixed stands deviated from root area observed in pure stands, indicating a plastic response of the root system to neighbour genotype identity. On average, root area decreased in mixed relative to pure stands, and the stronger the decrease, the lower the RYT especially in the </w:t>
      </w:r>
      <w:r w:rsidR="0095166F">
        <w:rPr>
          <w:lang w:val="en-GB"/>
        </w:rPr>
        <w:t>R-</w:t>
      </w:r>
      <w:r>
        <w:rPr>
          <w:lang w:val="en-GB"/>
        </w:rPr>
        <w:t xml:space="preserve"> treatment. In accordance with ecological theory, our results thus support the view that phenotypic plasticity contributes to mitigate competition intensity in diverse plant communities </w:t>
      </w:r>
      <w:r>
        <w:fldChar w:fldCharType="begin"/>
      </w:r>
      <w:r w:rsidR="004E258C">
        <w:rPr>
          <w:lang w:val="en-GB"/>
        </w:rPr>
        <w:instrText xml:space="preserve"> ADDIN ZOTERO_ITEM CSL_CITATION {"citationID":"qz6HGtM4","properties":{"formattedCitation":"(Callaway {\\i{}et al.}, 2003; Schiffers {\\i{}et al.}, 2011; Burns and Strauss, 2012)","plainCitation":"(Callaway et al., 2003; Schiffers et al., 2011; Burns and Strauss, 2012)","noteIndex":0},"citationItems":[{"id":248,"uris":["http://zotero.org/users/3458704/items/QZEMCNLH"],"itemData":{"id":248,"type":"article-journal","abstract":"We know a great deal about the plastic responses of plant phenotypes to the abiotic and biotic environment, but very little about the consequences of phenotypic plasticity for plant communities. In other words, we know that plant traits can vary widely for a given genotype, but we know little about the importance of trait-mediated interactions (TMI) among plants. Here, we discuss three major factors that affect the expression of phenotypic plasticity: variation in the abiotic environment, variation in the presence or identity of neighbors, and variation in herbivory. We consider how plastic responses to these factors might affect interactions among plants. Plastic responses to the abiotic environment have important consequences for conditionality in competitive effects, to the point of causing shifts from competitive to facilitative interactions. Because plants show a high degree of plasticity in response to neighbors, and even to the specific identify of neighbors, phenotypic plasticity may allow species to adjust to the composition of their communities, promoting coexistence and community diversity. Likewise, plastic responses to consumers may have various and counterintuitive consequences: induction of plant resistance, compensatory growth, and increased resource uptake may affect interactions among plants in ways that cannot be predicted simply by considering biomass lost to consumers. What little we know about TMI among plants suggests that they should not be ignored in plant community theory. Although work to date on the community consequences of phenotypic plasticity has been hampered by experimental constraints, new approaches such as manipulating phenotypes by using signals instead of actual environmental conditions and the use of transgenic plants should allow us to rapidly expand our understanding of the community consequences of plant plasticity. Corresponding Editor: F. R. Adler. For reprints of this Special Feature, see footnote 1, p. 1081.","container-title":"Ecology","DOI":"10.1890/0012-9658(2003)084[1115:PPAIAP]2.0.CO;2","ISSN":"1939-9170","issue":"5","language":"en","license":"© 2003 by the Ecological Society of America","page":"1115-1128","source":"Wiley Online Library","title":"Phenotypic plasticity and interactions among plants","volume":"84","author":[{"family":"Callaway","given":"Ragan M."},{"family":"Pennings","given":"Steven C."},{"family":"Richards","given":"Christina L."}],"issued":{"date-parts":[["2003"]]}}},{"id":3568,"uris":["http://zotero.org/users/3458704/items/8SPG945F"],"itemData":{"id":3568,"type":"article-journal","abstract":"Morphological plasticity is a striking characteristic of plants in natural communities. In the context of foraging behavior particularly, root plasticity has been documented for numerous species. Root plasticity is known to mitigate competitive interactions by reducing the overlap of the individuals' rhizospheres. But despite its obvious effect on resource acquisition, plasticity has been generally neglected in previous empirical and theoretical studies estimating interaction intensity among plants. In this study, we developed a semi-mechanistic model that addresses this shortcoming by introducing the idea of compensatory growth into the classical-zone-of influence (ZOI) and field-of-neighborhood (FON) approaches. The model parameters describing the belowground plastic sphere of influence (PSI) were parameterized using data from an accompanying field experiment. Measurements of the uptake of a stable nutrient analogue at distinct distances to the neighboring plants showed that the study species responded plastically to belowground competition by avoiding overlap of individuals' rhizospheres. An unexpected finding was that the sphere of influence of the study species Bromus hordeaceus could be best described by a unimodal function of distance to the plant's center and not with a continuously decreasing function as commonly assumed. We employed the parameterized model to investigate the interplay between plasticity and two other important factors determining the intensity of competitive interactions: overall plant density and the distribution of individuals in space. The simulation results confirm that the reduction of competition intensity due to morphological plasticity strongly depends on the spatial structure of the competitive environment. We advocate the use of semi-mechanistic simulations that explicitly consider morphological plasticity to improve our mechanistic understanding of plant interactions.","container-title":"Ecology","DOI":"10.1890/10-1086.1","ISSN":"1939-9170","issue":"3","language":"en","license":"© 2011 by the Ecological Society of America","note":"_eprint: https://onlinelibrary.wiley.com/doi/pdf/10.1890/10-1086.1","page":"610-620","source":"Wiley Online Library","title":"Root plasticity buffers competition among plants: theory meets experimental data","title-short":"Root plasticity buffers competition among plants","volume":"92","author":[{"family":"Schiffers","given":"Katja"},{"family":"Tielbörger","given":"Katja"},{"family":"Tietjen","given":"Britta"},{"family":"Jeltsch","given":"Florian"}],"issued":{"date-parts":[["2011"]]}}},{"id":251,"uris":["http://zotero.org/users/3458704/items/C6NJR7M3"],"itemData":{"id":251,"type":"article-journal","abstract":"Recent studies of communities have examined phylogenetic signal in species' functional traits to infer drivers of community assembly. Phenotypic variation in traits, arising from “constitutive” genetically based variation and from environmental influences on gene expression, or phenotypic plasticity, could affect inferences about community assembly. We found significant trait plasticity in 12 focal species across four species–interaction treatments grown in four soil environments. Phylogenetic signal in traits was present, but was also dependent on species–interactor treatment, suggesting that phenotypic plasticity and plant neighborhood could affect the ability to detect and interpret community phylogenetic patterns of trait variation. Individuals competing with conspecifics expressed significant divergence in specific leaf area (SLA) relative to when they were grown alone. Combined with the observation that competition is stronger between close relatives than between distant relatives in some soils, these results suggest that trait plasticity may be an adaptive response to competition. To test this hypothesis, we examined total biomass in a pot, relative to the predicted biomass of two individuals grown alone, and related pot biomass to phylogenetic distance of the interactor treatment, as well as to divergence in SLA and root : shoot ratio. Within competition treatments, only plastic divergence in root : shoot ratio in one interactor treatment was correlated with increased productivity, and only in one soil type. We also tested whether, across all treatments, divergence in SLA or root : shoot ratio increased pot productivity. We found that “community” productivity was positively influenced both by phylogenetic distance to competitor, as well as by divergence in root : shoot ratio due to both plasticity and constitutive differences. Phenotypic plasticity resulting in trait divergence may increase the ability of plants to coexist and may also decrease phylogenetic signal in community assembly at small spatial scales.","container-title":"Ecology","DOI":"10.1890/11-0401.1","ISSN":"1939-9170","issue":"sp8","language":"en","license":"© 2012 by the Ecological Society of America","page":"S126-S137","source":"Wiley Online Library","title":"Effects of competition on phylogenetic signal and phenotypic plasticity in plant functional traits","volume":"93","author":[{"family":"Burns","given":"Jean H."},{"family":"Strauss","given":"Sharon Y."}],"issued":{"date-parts":[["2012"]]}}}],"schema":"https://github.com/citation-style-language/schema/raw/master/csl-citation.json"} </w:instrText>
      </w:r>
      <w:r>
        <w:rPr>
          <w:lang w:val="en-GB"/>
        </w:rPr>
        <w:fldChar w:fldCharType="separate"/>
      </w:r>
      <w:r w:rsidR="004E258C" w:rsidRPr="004E258C">
        <w:rPr>
          <w:rFonts w:cs="Times New Roman"/>
          <w:szCs w:val="24"/>
          <w:lang w:val="en-GB"/>
        </w:rPr>
        <w:t xml:space="preserve">(Callaway </w:t>
      </w:r>
      <w:r w:rsidR="004E258C" w:rsidRPr="004E258C">
        <w:rPr>
          <w:rFonts w:cs="Times New Roman"/>
          <w:i/>
          <w:iCs/>
          <w:szCs w:val="24"/>
          <w:lang w:val="en-GB"/>
        </w:rPr>
        <w:t>et al.</w:t>
      </w:r>
      <w:r w:rsidR="004E258C" w:rsidRPr="004E258C">
        <w:rPr>
          <w:rFonts w:cs="Times New Roman"/>
          <w:szCs w:val="24"/>
          <w:lang w:val="en-GB"/>
        </w:rPr>
        <w:t xml:space="preserve">, 2003; Schiffers </w:t>
      </w:r>
      <w:r w:rsidR="004E258C" w:rsidRPr="004E258C">
        <w:rPr>
          <w:rFonts w:cs="Times New Roman"/>
          <w:i/>
          <w:iCs/>
          <w:szCs w:val="24"/>
          <w:lang w:val="en-GB"/>
        </w:rPr>
        <w:t>et al.</w:t>
      </w:r>
      <w:r w:rsidR="004E258C" w:rsidRPr="004E258C">
        <w:rPr>
          <w:rFonts w:cs="Times New Roman"/>
          <w:szCs w:val="24"/>
          <w:lang w:val="en-GB"/>
        </w:rPr>
        <w:t>, 2011; Burns and Strauss, 2012)</w:t>
      </w:r>
      <w:r>
        <w:rPr>
          <w:lang w:val="en-GB"/>
        </w:rPr>
        <w:fldChar w:fldCharType="end"/>
      </w:r>
      <w:r>
        <w:rPr>
          <w:lang w:val="en-GB"/>
        </w:rPr>
        <w:t xml:space="preserve">. In </w:t>
      </w:r>
      <w:r w:rsidR="0095166F">
        <w:rPr>
          <w:lang w:val="en-GB"/>
        </w:rPr>
        <w:t>varietal</w:t>
      </w:r>
      <w:r>
        <w:rPr>
          <w:lang w:val="en-GB"/>
        </w:rPr>
        <w:t xml:space="preserve"> mixtures, previous studies have already shown that plasticity in aboveground traits such as plant height, specific leaf area, or canopy cover contribute to overyielding, notably by increasing trait divergence between </w:t>
      </w:r>
      <w:r w:rsidR="00973F0A">
        <w:rPr>
          <w:lang w:val="en-GB"/>
        </w:rPr>
        <w:t>varieties</w:t>
      </w:r>
      <w:r>
        <w:rPr>
          <w:lang w:val="en-GB"/>
        </w:rPr>
        <w:t xml:space="preserve"> </w:t>
      </w:r>
      <w:r>
        <w:fldChar w:fldCharType="begin"/>
      </w:r>
      <w:r w:rsidR="004E258C">
        <w:rPr>
          <w:lang w:val="en-GB"/>
        </w:rPr>
        <w:instrText xml:space="preserve"> ADDIN ZOTERO_ITEM CSL_CITATION {"citationID":"eIuxXQcc","properties":{"formattedCitation":"(Kong and Zhao, 2023; Tschurr {\\i{}et al.}, 2023; Su {\\i{}et al.}, 2024)","plainCitation":"(Kong and Zhao, 2023; Tschurr et al., 2023; Su et al., 2024)","noteIndex":0},"citationItems":[{"id":3527,"uris":["http://zotero.org/users/3458704/items/2TQL296I"],"itemData":{"id":3527,"type":"article-journal","abstract":"Crop diversification is a potential strategy to increase the stability and productivity of crops, while reducing pathogen pressures and pesticide requirements. Crop variety mixtures provide some of these diversification benefits and their cultivation is fully compatible with current mechanized agronomic practices. However, the development of optimal variety mixtures is a long, labour-intense process requiring extensive field trials. High throughput field phenotyping (HTFP) methods provide promising applications in field testing because they allow for precise, repeatable, and rapid measurements of crop properties. Here, we evaluated the use of HTFP for developing high-performing oat (Avena sativa) variety mixtures by testing its suitability to predict diversity yield benefits from repeated canopy measurements across the growing season. Analyzing 26 mixtures of five varieties, we found significant overyielding at harvest, that is, mixtures were on average more productive than expected based on component pure stands. This grain yield overyielding was well predicted from deviations between mixture and pure stand canopy cover estimations, derived from HTFP mid-way through the growing season. This shows that (i) positive interactions between oat varieties occur already at an early stage, (ii) such interactions lead to increased potential for light interception, (iii) HTFP offers rapid, scalable methods to screen for performant variety mixtures.","container-title":"The Plant Phenome Journal","DOI":"10.1002/ppj2.20090","ISSN":"2578-2703","issue":"1","language":"en","license":"© 2023 The Authors. The Plant Phenome Journal published by Wiley Periodicals LLC on behalf of American Society of Agronomy and Crop Science Society of America.","note":"_eprint: https://onlinelibrary.wiley.com/doi/pdf/10.1002/ppj2.20090","page":"e20090","source":"Wiley Online Library","title":"Mixing things up! Identifying early diversity benefits and facilitating the development of improved variety mixtures with high throughput field phenotyping","volume":"6","author":[{"family":"Tschurr","given":"Flavian"},{"family":"Oppliger","given":"Corina"},{"family":"Wuest","given":"Samuel E."},{"family":"Kirchgessner","given":"Norbert"},{"family":"Walter","given":"Achim"}],"issued":{"date-parts":[["2023"]]}}},{"id":51,"uris":["http://zotero.org/users/3458704/items/CNEMV8Z6"],"itemData":{"id":51,"type":"article-journal","abstract":"Ecological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Pr>
          <w:lang w:val="en-GB"/>
        </w:rPr>
        <w:fldChar w:fldCharType="separate"/>
      </w:r>
      <w:r w:rsidR="004E258C" w:rsidRPr="004E258C">
        <w:rPr>
          <w:rFonts w:cs="Times New Roman"/>
          <w:szCs w:val="24"/>
          <w:lang w:val="en-GB"/>
        </w:rPr>
        <w:t xml:space="preserve">(Kong and Zhao, 2023; Tschurr </w:t>
      </w:r>
      <w:r w:rsidR="004E258C" w:rsidRPr="004E258C">
        <w:rPr>
          <w:rFonts w:cs="Times New Roman"/>
          <w:i/>
          <w:iCs/>
          <w:szCs w:val="24"/>
          <w:lang w:val="en-GB"/>
        </w:rPr>
        <w:t>et al.</w:t>
      </w:r>
      <w:r w:rsidR="004E258C" w:rsidRPr="004E258C">
        <w:rPr>
          <w:rFonts w:cs="Times New Roman"/>
          <w:szCs w:val="24"/>
          <w:lang w:val="en-GB"/>
        </w:rPr>
        <w:t xml:space="preserve">, 2023; Su </w:t>
      </w:r>
      <w:r w:rsidR="004E258C" w:rsidRPr="004E258C">
        <w:rPr>
          <w:rFonts w:cs="Times New Roman"/>
          <w:i/>
          <w:iCs/>
          <w:szCs w:val="24"/>
          <w:lang w:val="en-GB"/>
        </w:rPr>
        <w:t>et al.</w:t>
      </w:r>
      <w:r w:rsidR="004E258C" w:rsidRPr="004E258C">
        <w:rPr>
          <w:rFonts w:cs="Times New Roman"/>
          <w:szCs w:val="24"/>
          <w:lang w:val="en-GB"/>
        </w:rPr>
        <w:t>, 2024)</w:t>
      </w:r>
      <w:r>
        <w:rPr>
          <w:lang w:val="en-GB"/>
        </w:rPr>
        <w:fldChar w:fldCharType="end"/>
      </w:r>
      <w:r>
        <w:rPr>
          <w:lang w:val="en-GB"/>
        </w:rPr>
        <w:t xml:space="preserve">. </w:t>
      </w:r>
      <w:ins w:id="1295" w:author="montazeaud" w:date="2025-02-28T17:21:00Z">
        <w:r w:rsidR="00CA5E45">
          <w:rPr>
            <w:lang w:val="en-GB"/>
          </w:rPr>
          <w:t>We</w:t>
        </w:r>
      </w:ins>
      <w:del w:id="1296" w:author="montazeaud" w:date="2025-02-12T14:06:00Z">
        <w:r w:rsidDel="0039008D">
          <w:rPr>
            <w:lang w:val="en-GB"/>
          </w:rPr>
          <w:delText>W</w:delText>
        </w:r>
      </w:del>
      <w:del w:id="1297" w:author="montazeaud" w:date="2025-02-28T17:21:00Z">
        <w:r w:rsidDel="00CA5E45">
          <w:rPr>
            <w:lang w:val="en-GB"/>
          </w:rPr>
          <w:delText>e</w:delText>
        </w:r>
      </w:del>
      <w:r>
        <w:rPr>
          <w:lang w:val="en-GB"/>
        </w:rPr>
        <w:t xml:space="preserve"> here show that plastic root changes may </w:t>
      </w:r>
      <w:del w:id="1298" w:author="montazeaud" w:date="2025-02-12T14:09:00Z">
        <w:r w:rsidDel="0039008D">
          <w:rPr>
            <w:lang w:val="en-GB"/>
          </w:rPr>
          <w:delText xml:space="preserve">also </w:delText>
        </w:r>
      </w:del>
      <w:r>
        <w:rPr>
          <w:lang w:val="en-GB"/>
        </w:rPr>
        <w:t>contribute to mixture performance</w:t>
      </w:r>
      <w:ins w:id="1299" w:author="montazeaud" w:date="2025-02-12T14:06:00Z">
        <w:r w:rsidR="0039008D">
          <w:rPr>
            <w:lang w:val="en-GB"/>
          </w:rPr>
          <w:t xml:space="preserve"> by decreasing biomass production at the seedling stage</w:t>
        </w:r>
      </w:ins>
      <w:ins w:id="1300" w:author="montazeaud" w:date="2025-02-12T14:09:00Z">
        <w:r w:rsidR="0039008D">
          <w:rPr>
            <w:lang w:val="en-GB"/>
          </w:rPr>
          <w:t>, which could ultimately translate into higher yields</w:t>
        </w:r>
      </w:ins>
      <w:ins w:id="1301" w:author="montazeaud" w:date="2025-02-12T14:13:00Z">
        <w:r w:rsidR="00316D19">
          <w:rPr>
            <w:lang w:val="en-GB"/>
          </w:rPr>
          <w:t xml:space="preserve"> through reduced </w:t>
        </w:r>
        <w:proofErr w:type="gramStart"/>
        <w:r w:rsidR="00316D19">
          <w:rPr>
            <w:lang w:val="en-GB"/>
          </w:rPr>
          <w:t>early stage</w:t>
        </w:r>
        <w:proofErr w:type="gramEnd"/>
        <w:r w:rsidR="00316D19">
          <w:rPr>
            <w:lang w:val="en-GB"/>
          </w:rPr>
          <w:t xml:space="preserve"> competition</w:t>
        </w:r>
      </w:ins>
      <w:ins w:id="1302" w:author="montazeaud" w:date="2025-02-12T14:20:00Z">
        <w:r w:rsidR="00316D19">
          <w:rPr>
            <w:lang w:val="en-GB"/>
          </w:rPr>
          <w:t xml:space="preserve"> between seedlings</w:t>
        </w:r>
      </w:ins>
      <w:ins w:id="1303" w:author="montazeaud" w:date="2025-02-12T14:10:00Z">
        <w:r w:rsidR="0039008D">
          <w:rPr>
            <w:lang w:val="en-GB"/>
          </w:rPr>
          <w:t>. We also show that plasticity does not only contribute to mixture performance by</w:t>
        </w:r>
      </w:ins>
      <w:del w:id="1304" w:author="montazeaud" w:date="2025-02-12T14:06:00Z">
        <w:r w:rsidDel="0039008D">
          <w:rPr>
            <w:lang w:val="en-GB"/>
          </w:rPr>
          <w:delText>,</w:delText>
        </w:r>
      </w:del>
      <w:del w:id="1305" w:author="montazeaud" w:date="2025-02-12T14:10:00Z">
        <w:r w:rsidDel="0039008D">
          <w:rPr>
            <w:lang w:val="en-GB"/>
          </w:rPr>
          <w:delText xml:space="preserve"> although it may not be by</w:delText>
        </w:r>
      </w:del>
      <w:r>
        <w:rPr>
          <w:lang w:val="en-GB"/>
        </w:rPr>
        <w:t xml:space="preserve"> increasing </w:t>
      </w:r>
      <w:ins w:id="1306" w:author="montazeaud" w:date="2025-02-12T14:10:00Z">
        <w:r w:rsidR="0039008D">
          <w:rPr>
            <w:lang w:val="en-GB"/>
          </w:rPr>
          <w:t xml:space="preserve">phenotypic </w:t>
        </w:r>
      </w:ins>
      <w:r>
        <w:rPr>
          <w:lang w:val="en-GB"/>
        </w:rPr>
        <w:t xml:space="preserve">differences between </w:t>
      </w:r>
      <w:r w:rsidR="00973F0A">
        <w:rPr>
          <w:lang w:val="en-GB"/>
        </w:rPr>
        <w:t>varieties</w:t>
      </w:r>
      <w:r>
        <w:rPr>
          <w:lang w:val="en-GB"/>
        </w:rPr>
        <w:t xml:space="preserve">, but </w:t>
      </w:r>
      <w:del w:id="1307" w:author="montazeaud" w:date="2025-02-12T14:11:00Z">
        <w:r w:rsidDel="00316D19">
          <w:rPr>
            <w:lang w:val="en-GB"/>
          </w:rPr>
          <w:delText xml:space="preserve">rather </w:delText>
        </w:r>
      </w:del>
      <w:ins w:id="1308" w:author="montazeaud" w:date="2025-02-12T14:11:00Z">
        <w:r w:rsidR="00316D19">
          <w:rPr>
            <w:lang w:val="en-GB"/>
          </w:rPr>
          <w:t xml:space="preserve">also </w:t>
        </w:r>
      </w:ins>
      <w:r>
        <w:rPr>
          <w:lang w:val="en-GB"/>
        </w:rPr>
        <w:t xml:space="preserve">by </w:t>
      </w:r>
      <w:del w:id="1309" w:author="montazeaud" w:date="2025-02-12T14:11:00Z">
        <w:r w:rsidDel="00316D19">
          <w:rPr>
            <w:lang w:val="en-GB"/>
          </w:rPr>
          <w:delText xml:space="preserve">changing </w:delText>
        </w:r>
      </w:del>
      <w:ins w:id="1310" w:author="montazeaud" w:date="2025-02-12T14:11:00Z">
        <w:r w:rsidR="00316D19">
          <w:rPr>
            <w:lang w:val="en-GB"/>
          </w:rPr>
          <w:t xml:space="preserve">displacing </w:t>
        </w:r>
      </w:ins>
      <w:r>
        <w:rPr>
          <w:lang w:val="en-GB"/>
        </w:rPr>
        <w:t>the average trait value</w:t>
      </w:r>
      <w:ins w:id="1311" w:author="montazeaud" w:date="2025-02-12T14:11:00Z">
        <w:r w:rsidR="00316D19">
          <w:rPr>
            <w:lang w:val="en-GB"/>
          </w:rPr>
          <w:t xml:space="preserve"> of the varieties. </w:t>
        </w:r>
      </w:ins>
      <w:del w:id="1312" w:author="montazeaud" w:date="2025-02-12T14:11:00Z">
        <w:r w:rsidDel="00316D19">
          <w:rPr>
            <w:lang w:val="en-GB"/>
          </w:rPr>
          <w:delText xml:space="preserve">. </w:delText>
        </w:r>
      </w:del>
    </w:p>
    <w:p w14:paraId="7D20FA17" w14:textId="77777777" w:rsidR="00B629AA" w:rsidRDefault="00BC61BC">
      <w:pPr>
        <w:pStyle w:val="Titre2"/>
        <w:rPr>
          <w:lang w:val="en-GB"/>
        </w:rPr>
      </w:pPr>
      <w:r>
        <w:rPr>
          <w:lang w:val="en-GB"/>
        </w:rPr>
        <w:t>Practical implications for plant breeding</w:t>
      </w:r>
    </w:p>
    <w:p w14:paraId="6850765A" w14:textId="53CCE8E9" w:rsidR="00733C51" w:rsidRDefault="00BC61BC" w:rsidP="00C30865">
      <w:pPr>
        <w:rPr>
          <w:lang w:val="en-GB"/>
        </w:rPr>
      </w:pPr>
      <w:r>
        <w:rPr>
          <w:lang w:val="en-GB"/>
        </w:rPr>
        <w:t>Crop performance, including grain yield, is affected by trade-offs between individual competitiveness and group performance. As early pointed</w:t>
      </w:r>
      <w:r w:rsidR="00443951">
        <w:rPr>
          <w:lang w:val="en-GB"/>
        </w:rPr>
        <w:t xml:space="preserve"> </w:t>
      </w:r>
      <w:r>
        <w:rPr>
          <w:lang w:val="en-GB"/>
        </w:rPr>
        <w:t xml:space="preserve">out by plant breeders </w:t>
      </w:r>
      <w:r>
        <w:fldChar w:fldCharType="begin"/>
      </w:r>
      <w:r w:rsidR="004E258C">
        <w:rPr>
          <w:lang w:val="en-GB"/>
        </w:rPr>
        <w:instrText xml:space="preserve"> ADDIN ZOTERO_ITEM CSL_CITATION {"citationID":"aHwMFeIt","properties":{"formattedCitation":"(Donald, 1968)","plainCitation":"(Donald, 1968)","noteIndex":0},"citationItems":[{"id":358,"uris":["http://zotero.org/users/3458704/items/Z384YYAX"],"itemData":{"id":358,"type":"article-journal","abstract":"SummaryMost plant breeding is based on “defect elimination” or “selection for yield”. A valuable additional approach is available through the breeding of crop ideotypes, plants with model characteristics known to influence photosynthesis, growth and (in cereals) grain production. Some instances of the successful use of model characters of this kind are quoted.It is postulated that a successful crop ideotype will be a weak competitor, relative to its mass. Thus the like plants in the crop community will compete with each other to a minimum degree. This relationship of plant form to the exploitation of the enviroment may lead to two negative relationships among genotypes, namely:(a)Between the performance of cultivars at low density and at high density respectively, and (b)Between the competitive ability of cultivars against other genotypes on the one hand, and their capacity for yield in pure culture on the other. A crop ideotype will make a minimum demand on resources per unit of dry matter produced. Further, in cereals, each unit of dry matter will include such a number of florets as to ensure that the ear has sufficient capacity to accept all photosynthates either from its own green surfaces or from other parts of the plant. These criteria are to be satisfied especially at high fertility, and when the total pressure by the community on environmental resources is intensified by high density of population.A wheat ideotype is described. It has a short, strong stem; few, small, erect leaves; a large ear (this specifically means many florets per unit of dry matter of the tops); an erect ear; awns; and a single culm.The design of crop ideotypes is likely to involve concurrent modifications of the environment. The wheat ideotype here described will call for consideration of the density of planting, the fertilizer rate, the plant arrangement and weed control.Eventually most plant breeding may be based on ideotypes.","container-title":"Euphytica","DOI":"10.1007/BF00056241","ISSN":"0014-2336, 1573-5060","issue":"3","journalAbbreviation":"Euphytica","language":"en","page":"385-403","source":"link.springer.com","title":"The breeding of crop ideotypes","volume":"17","author":[{"family":"Donald","given":"C. M."}],"issued":{"date-parts":[["1968",12,1]]}}}],"schema":"https://github.com/citation-style-language/schema/raw/master/csl-citation.json"} </w:instrText>
      </w:r>
      <w:r>
        <w:rPr>
          <w:lang w:val="en-GB"/>
        </w:rPr>
        <w:fldChar w:fldCharType="separate"/>
      </w:r>
      <w:r w:rsidR="004E258C" w:rsidRPr="004E258C">
        <w:rPr>
          <w:rFonts w:cs="Times New Roman"/>
          <w:lang w:val="en-GB"/>
        </w:rPr>
        <w:t>(Donald, 1968)</w:t>
      </w:r>
      <w:r>
        <w:rPr>
          <w:lang w:val="en-GB"/>
        </w:rPr>
        <w:fldChar w:fldCharType="end"/>
      </w:r>
      <w:r>
        <w:rPr>
          <w:lang w:val="en-GB"/>
        </w:rPr>
        <w:t xml:space="preserve">, and more recently revisited with the concepts of Darwinian Agriculture, or Evolutionary Agroecology, these trade-offs can hold promising opportunities to increase productivity, notably by reversing past selection for individual competitiveness </w:t>
      </w:r>
      <w:r>
        <w:fldChar w:fldCharType="begin"/>
      </w:r>
      <w:r w:rsidR="004E258C">
        <w:rPr>
          <w:lang w:val="en-GB"/>
        </w:rPr>
        <w:instrText xml:space="preserve"> ADDIN ZOTERO_ITEM CSL_CITATION {"citationID":"fMBuIh1c","properties":{"formattedCitation":"(Denison {\\i{}et al.}, 2003; Weiner, 2019)","plainCitation":"(Denison et al., 2003; Weiner, 2019)","noteIndex":0},"citationItems":[{"id":308,"uris":["http://zotero.org/users/3458704/items/9466CLBK"],"itemData":{"id":308,"type":"article-journal","abstract":"Progress in genetic improvement of crop yield potential has slowed since 1985. Simultaneously, more sustainable management of agricultural ecosystems is needed. A better understanding of natural selection can help solve both problems. We illustrate this point with two specific examples. First, the genetic legacy of crop plants has been refined by millions of years of natural selection, often driven by competition among plants. We therefore suggest that most simple, tradeoff‐free options to increase competitiveness (e.g., increased gene expression, or minor modifications of existing plant genes) have already been tested by natural selection. Further genetic improvement of crop yield potential over the next decade will mainly involve tradeoffs, either between fitness in past versus present environments, or between individual competitiveness and the collective performance of plant communities. Eventually, we may develop the ability to predict the consequences of genetic alterations so radical that they have not yet been tested by natural selection. Second, natural selection acts mainly at the level of genes, individuals, and family groups, rather than ecosystems as a whole. Consequently, there is no reason to expect the structure of natural ecosystems (diversity, spatial, or temporal patterns) to be a reliable blueprint for agricultural ecosystems. Natural ecosystems are nonetheless an important source of information that could be used to improve agriculture.","container-title":"The Quarterly Review of Biology","DOI":"10.1086/374951","ISSN":"0033-5770","issue":"2","journalAbbreviation":"The Quarterly Review of Biology","page":"145-168","source":"journals.uchicago.edu (Atypon)","title":"Darwinian Agriculture: when can humans find solutions beyond the reach of natural selection?","title-short":"Darwinian Agriculture","volume":"78","author":[{"family":"Denison","given":"R. Ford"},{"family":"Kiers","given":"E. Toby"},{"family":"West","given":"Stuart A."}],"issued":{"date-parts":[["2003",6,1]]}}},{"id":518,"uris":["http://zotero.org/users/3458704/items/FMSHP4W7"],"itemData":{"id":518,"type":"article-journal","abstract":"A misunderstanding of evolution via natural selection has led many plant physiologists and genetic engineers to look in the wrong direction for higher-yielding crop genotypes. Large investments in attempts to make ‘better’ plants by improving basic physiological processes are not likely to succeed because natural selection has been optimizing these for millions of years. Increases in yield from plant breeding have usually resulted from decreases, not increases, in plant fitness. Examples include reduced plant height and more vertical root growth in cereals. Plant scientists and breeders should generate hypotheses based on what evolutionary biologists call ‘group selection’, looking for attributes that increase yield in ways that decrease fitness, rather than attempting to improve upon the achievements of natural selection.","container-title":"Trends in Plant Science","DOI":"10.1016/j.tplants.2019.07.001","ISSN":"1360-1385","issue":"10","journalAbbreviation":"Trends in Plant Science","page":"927-933","source":"ScienceDirect","title":"Looking in the wrong direction for higher-yielding crop genotypes","volume":"24","author":[{"family":"Weiner","given":"Jacob"}],"issued":{"date-parts":[["2019",10,1]]}}}],"schema":"https://github.com/citation-style-language/schema/raw/master/csl-citation.json"} </w:instrText>
      </w:r>
      <w:r>
        <w:rPr>
          <w:lang w:val="en-GB"/>
        </w:rPr>
        <w:fldChar w:fldCharType="separate"/>
      </w:r>
      <w:r w:rsidR="004E258C" w:rsidRPr="004E258C">
        <w:rPr>
          <w:rFonts w:cs="Times New Roman"/>
          <w:szCs w:val="24"/>
          <w:lang w:val="en-GB"/>
        </w:rPr>
        <w:t xml:space="preserve">(Denison </w:t>
      </w:r>
      <w:r w:rsidR="004E258C" w:rsidRPr="004E258C">
        <w:rPr>
          <w:rFonts w:cs="Times New Roman"/>
          <w:i/>
          <w:iCs/>
          <w:szCs w:val="24"/>
          <w:lang w:val="en-GB"/>
        </w:rPr>
        <w:t>et al.</w:t>
      </w:r>
      <w:r w:rsidR="004E258C" w:rsidRPr="004E258C">
        <w:rPr>
          <w:rFonts w:cs="Times New Roman"/>
          <w:szCs w:val="24"/>
          <w:lang w:val="en-GB"/>
        </w:rPr>
        <w:t>, 2003; Weiner, 2019)</w:t>
      </w:r>
      <w:r>
        <w:rPr>
          <w:lang w:val="en-GB"/>
        </w:rPr>
        <w:fldChar w:fldCharType="end"/>
      </w:r>
      <w:r>
        <w:rPr>
          <w:lang w:val="en-GB"/>
        </w:rPr>
        <w:t>. This can be achieved either by selecting on group performance</w:t>
      </w:r>
      <w:r w:rsidR="00677C66">
        <w:rPr>
          <w:lang w:val="en-GB"/>
        </w:rPr>
        <w:t xml:space="preserve">, </w:t>
      </w:r>
      <w:r>
        <w:rPr>
          <w:lang w:val="en-GB"/>
        </w:rPr>
        <w:t>i.e., selecting on population yield</w:t>
      </w:r>
      <w:r w:rsidR="00677C66">
        <w:rPr>
          <w:lang w:val="en-GB"/>
        </w:rPr>
        <w:t xml:space="preserve"> </w:t>
      </w:r>
      <w:r w:rsidR="00677C66">
        <w:rPr>
          <w:lang w:val="en-GB"/>
        </w:rPr>
        <w:fldChar w:fldCharType="begin"/>
      </w:r>
      <w:r w:rsidR="002F7753">
        <w:rPr>
          <w:lang w:val="en-GB"/>
        </w:rPr>
        <w:instrText xml:space="preserve"> ADDIN ZOTERO_ITEM CSL_CITATION {"citationID":"89niSKCx","properties":{"formattedCitation":"(Montazeaud {\\i{}et al.}, 2020)","plainCitation":"(Montazeaud et al., 2020)","noteIndex":0},"citationItems":[{"id":589,"uris":["http://zotero.org/users/3458704/items/SLE244Z4"],"itemData":{"id":589,"type":"article-journal","abstract":"Selection of the fittest can promote individual competitiveness but often results in the erosion of group performance. Recently, several authors revisited this idea in crop production and proposed new practices based on selection for cooperative phenotypes, i.e. phenotypes that increase crop yield through decreased competitiveness. These recommendations, however, remain difficult to evaluate without a formal description of crop evolutionary dynamics under different selection strategies. Here, we develop a theoretical framework to investigate the evolution of cooperation-related traits in crops, using plant height as a case study. Our model is tailored to realistic agricultural practices and shows that combining high plant density, high relatedness and selection among groups favours the evolution of shorter plants that maximize grain yield. Our model allows us to revisit past and current breeding practices in light of kin selection theory, and yields practical recommendations to increase cooperation among crops and promote sustainable agriculture.","container-title":"Proceedings of the Royal Society B: Biological Sciences","DOI":"10.1098/rspb.2019.1290","issue":"1919","journalAbbreviation":"Proceedings of the Royal Society B: Biological Sciences","page":"20191290","source":"royalsocietypublishing.org (Atypon)","title":"Farming plant cooperation in crops","volume":"287","author":[{"family":"Montazeaud","given":"Germain"},{"family":"Rousset","given":"François"},{"family":"Fort","given":"Florian"},{"family":"Violle","given":"Cyrille"},{"family":"Fréville","given":"Hélène"},{"family":"Gandon","given":"Sylvain"}],"issued":{"date-parts":[["2020",1,29]]}}}],"schema":"https://github.com/citation-style-language/schema/raw/master/csl-citation.json"} </w:instrText>
      </w:r>
      <w:r w:rsidR="00677C66">
        <w:rPr>
          <w:lang w:val="en-GB"/>
        </w:rPr>
        <w:fldChar w:fldCharType="separate"/>
      </w:r>
      <w:r w:rsidR="002F7753" w:rsidRPr="002F7753">
        <w:rPr>
          <w:rFonts w:cs="Times New Roman"/>
          <w:szCs w:val="24"/>
          <w:lang w:val="en-GB"/>
        </w:rPr>
        <w:t xml:space="preserve">(Montazeaud </w:t>
      </w:r>
      <w:r w:rsidR="002F7753" w:rsidRPr="002F7753">
        <w:rPr>
          <w:rFonts w:cs="Times New Roman"/>
          <w:i/>
          <w:iCs/>
          <w:szCs w:val="24"/>
          <w:lang w:val="en-GB"/>
        </w:rPr>
        <w:t>et al.</w:t>
      </w:r>
      <w:r w:rsidR="002F7753" w:rsidRPr="002F7753">
        <w:rPr>
          <w:rFonts w:cs="Times New Roman"/>
          <w:szCs w:val="24"/>
          <w:lang w:val="en-GB"/>
        </w:rPr>
        <w:t>, 2020)</w:t>
      </w:r>
      <w:r w:rsidR="00677C66">
        <w:rPr>
          <w:lang w:val="en-GB"/>
        </w:rPr>
        <w:fldChar w:fldCharType="end"/>
      </w:r>
      <w:r>
        <w:rPr>
          <w:lang w:val="en-GB"/>
        </w:rPr>
        <w:t xml:space="preserve">, or by targeting key traits related to competitive ability. Our study suggests that selecting genotypes with reduced root area </w:t>
      </w:r>
      <w:r w:rsidR="005369BB">
        <w:rPr>
          <w:lang w:val="en-GB"/>
        </w:rPr>
        <w:t xml:space="preserve">in pure stands and </w:t>
      </w:r>
      <w:r>
        <w:rPr>
          <w:lang w:val="en-GB"/>
        </w:rPr>
        <w:t xml:space="preserve">reduced root area proliferation in presence of neighbours could be a way to reduce competition intensity between seedlings, which could then translate into higher yields. </w:t>
      </w:r>
      <w:r w:rsidR="00CD1F34">
        <w:rPr>
          <w:lang w:val="en-GB"/>
        </w:rPr>
        <w:t xml:space="preserve">This </w:t>
      </w:r>
      <w:r w:rsidR="003E6466">
        <w:rPr>
          <w:lang w:val="en-GB"/>
        </w:rPr>
        <w:t xml:space="preserve">result aligns with </w:t>
      </w:r>
      <w:r w:rsidR="00CD1F34">
        <w:rPr>
          <w:lang w:val="en-GB"/>
        </w:rPr>
        <w:t>classical prediction of game theory models</w:t>
      </w:r>
      <w:r w:rsidR="008F0452">
        <w:rPr>
          <w:lang w:val="en-GB"/>
        </w:rPr>
        <w:t xml:space="preserve">: </w:t>
      </w:r>
      <w:r w:rsidR="00CD1F34">
        <w:rPr>
          <w:lang w:val="en-GB"/>
        </w:rPr>
        <w:t>investment in</w:t>
      </w:r>
      <w:r w:rsidR="008F0452">
        <w:rPr>
          <w:lang w:val="en-GB"/>
        </w:rPr>
        <w:t xml:space="preserve"> </w:t>
      </w:r>
      <w:r w:rsidR="00CD1F34">
        <w:rPr>
          <w:lang w:val="en-GB"/>
        </w:rPr>
        <w:t xml:space="preserve">root </w:t>
      </w:r>
      <w:r w:rsidR="008F0452">
        <w:rPr>
          <w:lang w:val="en-GB"/>
        </w:rPr>
        <w:t>biomass</w:t>
      </w:r>
      <w:r w:rsidR="00CD1F34">
        <w:rPr>
          <w:lang w:val="en-GB"/>
        </w:rPr>
        <w:t xml:space="preserve"> beyond the payoff point where soil resource absorption compensate the cost of the root system only </w:t>
      </w:r>
      <w:r w:rsidR="00CD1F34">
        <w:rPr>
          <w:lang w:val="en-GB"/>
        </w:rPr>
        <w:lastRenderedPageBreak/>
        <w:t xml:space="preserve">happens at cost for neighbouring plants, leading to a Tragedy of the Commons </w:t>
      </w:r>
      <w:r w:rsidR="00CD1F34">
        <w:rPr>
          <w:lang w:val="en-GB"/>
        </w:rPr>
        <w:fldChar w:fldCharType="begin"/>
      </w:r>
      <w:r w:rsidR="002F7753">
        <w:rPr>
          <w:lang w:val="en-GB"/>
        </w:rPr>
        <w:instrText xml:space="preserve"> ADDIN ZOTERO_ITEM CSL_CITATION {"citationID":"IXhJJZLr","properties":{"formattedCitation":"(Hardin, 1968; Gersani {\\i{}et al.}, 2001; Anten and Vermeulen, 2016)","plainCitation":"(Hardin, 1968; Gersani et al., 2001; Anten and Vermeulen, 2016)","noteIndex":0},"citationItems":[{"id":311,"uris":["http://zotero.org/users/3458704/items/A37MGCPV"],"itemData":{"id":311,"type":"article-journal","abstract":"The population problem has no technical solution; it requires a fundamental extension in morality.","container-title":"Science","DOI":"10.1126/science.162.3859.1243","ISSN":"0036-8075, 1095-9203","issue":"3859","language":"en","license":"© 1968","note":"PMID: 5699198","page":"1243-1248","source":"science.sciencemag.org","title":"The tragedy of the commons","volume":"162","author":[{"family":"Hardin","given":"Garrett"}],"issued":{"date-parts":[["1968",12,13]]}}},{"id":687,"uris":["http://zotero.org/users/3458704/items/QBG9XRVU"],"itemData":{"id":687,"type":"article-journal","abstract":"1 We develop and test a game-theoretic model for considering the effects of intra- and interplant competition on root proliferation and reproductive yield. 2 We predict that if space and resources per individual are held constant, plants should produce more roots per individual and less reproductive yield per individual as the number of plants sharing the combined space increases. 3 We tested the predictions using soybean plants (Glycine max) cultivated in the glasshouse either as owners or as two individuals sharing twice the space and nutrients. 4 Sharing individuals produced 85% more root mass than owners. Owners, however, produced 30% more reproductive yield per plant (dry mass of seeds), as a result of significantly more seed pods (8.70 vs. 7.66), more seeds per pod (1.87 vs. 1.72) and larger seeds (0.205 vs. 0.195 g seed−1), than did sharing individuals. 5 Total plant biomass did not differ between owners and sharing individuals, but owners had significantly higher shoot to root ratios, produced significantly more seeds per unit root mass, and allocated a significantly higher percentage of total biomass production to seeds. 6 Possession of an evolutionarily stable strategy (ESS) of root competition suggests that different roots and parts of a plant assess and respond to opportunities in a manner that maximizes the good of the whole plant. Thus, plants may be more sophisticated and share more in common with animals in their non-cognitive behaviours than previously thought. A plant operating as a co-ordinated whole should, all else being equal, first proliferate roots in unoccupied soil, then in soil occupied by a conspecific competitor, and lastly in soil already occupied by its own roots.","container-title":"Journal of Ecology","DOI":"https://doi.org/10.1046/j.0022-0477.2001.00609.x","ISSN":"1365-2745","issue":"4","language":"en","note":"_eprint: https://besjournals.onlinelibrary.wiley.com/doi/pdf/10.1046/j.0022-0477.2001.00609.x","page":"660-669","source":"Wiley Online Library","title":"Tragedy of the commons as a result of root competition","volume":"89","author":[{"family":"Gersani","given":"Mordechai"},{"family":"Brown","given":"Joel","dropping-particle":"s"},{"family":"O'Brien","given":"Erin E."},{"family":"Maina","given":"Godfrey M."},{"family":"Abramsky","given":"Zvika"}],"issued":{"date-parts":[["2001"]]}}},{"id":287,"uris":["http://zotero.org/users/3458704/items/NCIX2JSJ"],"itemData":{"id":287,"type":"article-journal","abstract":"Plant communities with traits that would maximize community performance can be invaded by plants that invest extra in acquiring resources at the expense of others, lowering the overall community performance, a so-called tragedy of the commons (TOC). By contrast, maximum community performance is usually the objective in agriculture. We first give an overview of the occurrence of TOCs in plants, and explore the extent to which past crop breeding has led to trait values that go against an unwanted TOC. We then show how linking evolutionary game theory (EGT) with mechanistic knowledge of the physiological processes that drive trait expression and the ecological aspects of biotic interactions in agro-ecosystems might contribute to increasing crop yields and resource-use efficiency.","container-title":"Trends in Ecology &amp; Evolution","DOI":"10.1016/j.tree.2016.02.010","ISSN":"1872-8383","issue":"6","language":"eng","note":"PMID: 27012675","page":"429-439","source":"PubMed","title":"Tragedies and crops: understanding natural selection to improve cropping systems","title-short":"Tragedies and Crops","volume":"31","author":[{"family":"Anten","given":"Niels P. R."},{"family":"Vermeulen","given":"Peter J."}],"issued":{"date-parts":[["2016",6]]}}}],"schema":"https://github.com/citation-style-language/schema/raw/master/csl-citation.json"} </w:instrText>
      </w:r>
      <w:r w:rsidR="00CD1F34">
        <w:rPr>
          <w:lang w:val="en-GB"/>
        </w:rPr>
        <w:fldChar w:fldCharType="separate"/>
      </w:r>
      <w:r w:rsidR="00CD1F34" w:rsidRPr="002945C9">
        <w:rPr>
          <w:rFonts w:cs="Times New Roman"/>
          <w:szCs w:val="24"/>
          <w:lang w:val="en-GB"/>
        </w:rPr>
        <w:t xml:space="preserve">(Hardin, 1968; Gersani </w:t>
      </w:r>
      <w:r w:rsidR="00CD1F34" w:rsidRPr="002945C9">
        <w:rPr>
          <w:rFonts w:cs="Times New Roman"/>
          <w:i/>
          <w:iCs/>
          <w:szCs w:val="24"/>
          <w:lang w:val="en-GB"/>
        </w:rPr>
        <w:t>et al.</w:t>
      </w:r>
      <w:r w:rsidR="00CD1F34" w:rsidRPr="002945C9">
        <w:rPr>
          <w:rFonts w:cs="Times New Roman"/>
          <w:szCs w:val="24"/>
          <w:lang w:val="en-GB"/>
        </w:rPr>
        <w:t>, 2001; Anten and Vermeulen, 2016)</w:t>
      </w:r>
      <w:r w:rsidR="00CD1F34">
        <w:rPr>
          <w:lang w:val="en-GB"/>
        </w:rPr>
        <w:fldChar w:fldCharType="end"/>
      </w:r>
      <w:r w:rsidR="00CD1F34">
        <w:rPr>
          <w:lang w:val="en-GB"/>
        </w:rPr>
        <w:t>.</w:t>
      </w:r>
      <w:r w:rsidR="003E6466">
        <w:rPr>
          <w:lang w:val="en-GB"/>
        </w:rPr>
        <w:t xml:space="preserve"> </w:t>
      </w:r>
      <w:del w:id="1313" w:author="montazeaud" w:date="2025-02-12T14:21:00Z">
        <w:r w:rsidR="003E6466" w:rsidDel="004C225E">
          <w:rPr>
            <w:lang w:val="en-GB"/>
          </w:rPr>
          <w:delText xml:space="preserve">It is also supported by empirical data measured in the same phenotyping platform: </w:delText>
        </w:r>
        <w:r w:rsidR="003E6466" w:rsidDel="004C225E">
          <w:rPr>
            <w:lang w:val="en-GB"/>
          </w:rPr>
          <w:fldChar w:fldCharType="begin"/>
        </w:r>
        <w:r w:rsidR="00121A9C" w:rsidDel="004C225E">
          <w:rPr>
            <w:lang w:val="en-GB"/>
          </w:rPr>
          <w:del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delInstrText>
        </w:r>
        <w:r w:rsidR="003E6466" w:rsidDel="004C225E">
          <w:rPr>
            <w:lang w:val="en-GB"/>
          </w:rPr>
          <w:fldChar w:fldCharType="separate"/>
        </w:r>
        <w:r w:rsidR="003E6466" w:rsidRPr="00733C51" w:rsidDel="004C225E">
          <w:rPr>
            <w:rFonts w:cs="Times New Roman"/>
            <w:szCs w:val="24"/>
            <w:lang w:val="en-GB"/>
          </w:rPr>
          <w:delText xml:space="preserve">Colombo </w:delText>
        </w:r>
        <w:r w:rsidR="003E6466" w:rsidRPr="00733C51" w:rsidDel="004C225E">
          <w:rPr>
            <w:rFonts w:cs="Times New Roman"/>
            <w:i/>
            <w:iCs/>
            <w:szCs w:val="24"/>
            <w:lang w:val="en-GB"/>
          </w:rPr>
          <w:delText>et al.</w:delText>
        </w:r>
        <w:r w:rsidR="003E6466" w:rsidRPr="00733C51" w:rsidDel="004C225E">
          <w:rPr>
            <w:rFonts w:cs="Times New Roman"/>
            <w:szCs w:val="24"/>
            <w:lang w:val="en-GB"/>
          </w:rPr>
          <w:delText xml:space="preserve"> </w:delText>
        </w:r>
        <w:r w:rsidR="003E6466" w:rsidDel="004C225E">
          <w:rPr>
            <w:rFonts w:cs="Times New Roman"/>
            <w:szCs w:val="24"/>
            <w:lang w:val="en-GB"/>
          </w:rPr>
          <w:delText>(</w:delText>
        </w:r>
        <w:r w:rsidR="003E6466" w:rsidRPr="00733C51" w:rsidDel="004C225E">
          <w:rPr>
            <w:rFonts w:cs="Times New Roman"/>
            <w:szCs w:val="24"/>
            <w:lang w:val="en-GB"/>
          </w:rPr>
          <w:delText>2022)</w:delText>
        </w:r>
        <w:r w:rsidR="003E6466" w:rsidDel="004C225E">
          <w:rPr>
            <w:lang w:val="en-GB"/>
          </w:rPr>
          <w:fldChar w:fldCharType="end"/>
        </w:r>
        <w:r w:rsidR="003E6466" w:rsidDel="004C225E">
          <w:rPr>
            <w:lang w:val="en-GB"/>
          </w:rPr>
          <w:delText xml:space="preserve"> found that early seedling biomass measured in the platform was negatively correlated with yield components measured in the field in multiple wheat panels</w:delText>
        </w:r>
        <w:r w:rsidR="008F0452" w:rsidDel="004C225E">
          <w:rPr>
            <w:lang w:val="en-GB"/>
          </w:rPr>
          <w:delText xml:space="preserve">. </w:delText>
        </w:r>
      </w:del>
      <w:r w:rsidR="00CD1F34">
        <w:rPr>
          <w:lang w:val="en-GB"/>
        </w:rPr>
        <w:t xml:space="preserve">Interestingly, </w:t>
      </w:r>
      <w:r>
        <w:rPr>
          <w:lang w:val="en-GB"/>
        </w:rPr>
        <w:t xml:space="preserve">modern </w:t>
      </w:r>
      <w:r w:rsidR="006F0543">
        <w:rPr>
          <w:lang w:val="en-GB"/>
        </w:rPr>
        <w:t xml:space="preserve">wheat </w:t>
      </w:r>
      <w:r>
        <w:rPr>
          <w:lang w:val="en-GB"/>
        </w:rPr>
        <w:t xml:space="preserve">varieties that have been subject to selection for increased population yield for many generations display reduced </w:t>
      </w:r>
      <w:r w:rsidR="006F0543">
        <w:rPr>
          <w:lang w:val="en-GB"/>
        </w:rPr>
        <w:t>root biomass at the seedling stage</w:t>
      </w:r>
      <w:r w:rsidR="00733C51">
        <w:rPr>
          <w:lang w:val="en-GB"/>
        </w:rPr>
        <w:t xml:space="preserve"> </w:t>
      </w:r>
      <w:r w:rsidR="00733C51">
        <w:rPr>
          <w:lang w:val="en-GB"/>
        </w:rPr>
        <w:fldChar w:fldCharType="begin"/>
      </w:r>
      <w:r w:rsidR="00866C0F">
        <w:rPr>
          <w:lang w:val="en-GB"/>
        </w:rPr>
        <w:instrText xml:space="preserve"> ADDIN ZOTERO_ITEM CSL_CITATION {"citationID":"tu9sdziK","properties":{"formattedCitation":"(Colombo {\\i{}et al.}, 2022)","plainCitation":"(Colombo et al., 2022)","noteIndex":0},"citationItems":[{"id":3669,"uris":["http://zotero.org/users/3458704/items/YERSU76A"],"itemData":{"id":3669,"type":"article-journal","abstract":"&lt;p&gt;Roots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733C51">
        <w:rPr>
          <w:lang w:val="en-GB"/>
        </w:rPr>
        <w:fldChar w:fldCharType="separate"/>
      </w:r>
      <w:r w:rsidR="00733C51" w:rsidRPr="00733C51">
        <w:rPr>
          <w:rFonts w:cs="Times New Roman"/>
          <w:szCs w:val="24"/>
          <w:lang w:val="en-GB"/>
        </w:rPr>
        <w:t xml:space="preserve">(Colombo </w:t>
      </w:r>
      <w:r w:rsidR="00733C51" w:rsidRPr="00733C51">
        <w:rPr>
          <w:rFonts w:cs="Times New Roman"/>
          <w:i/>
          <w:iCs/>
          <w:szCs w:val="24"/>
          <w:lang w:val="en-GB"/>
        </w:rPr>
        <w:t>et al.</w:t>
      </w:r>
      <w:r w:rsidR="00733C51" w:rsidRPr="00733C51">
        <w:rPr>
          <w:rFonts w:cs="Times New Roman"/>
          <w:szCs w:val="24"/>
          <w:lang w:val="en-GB"/>
        </w:rPr>
        <w:t>, 2022)</w:t>
      </w:r>
      <w:r w:rsidR="00733C51">
        <w:rPr>
          <w:lang w:val="en-GB"/>
        </w:rPr>
        <w:fldChar w:fldCharType="end"/>
      </w:r>
      <w:r w:rsidR="006F0543">
        <w:rPr>
          <w:lang w:val="en-GB"/>
        </w:rPr>
        <w:t xml:space="preserve">, and reduced </w:t>
      </w:r>
      <w:r>
        <w:rPr>
          <w:lang w:val="en-GB"/>
        </w:rPr>
        <w:t xml:space="preserve">root proliferation in presence of a neighbour compared to old landraces </w:t>
      </w:r>
      <w:r>
        <w:fldChar w:fldCharType="begin"/>
      </w:r>
      <w:r w:rsidR="004E258C">
        <w:rPr>
          <w:lang w:val="en-GB"/>
        </w:rPr>
        <w:instrText xml:space="preserve"> ADDIN ZOTERO_ITEM CSL_CITATION {"citationID":"6FGD5t1O","properties":{"formattedCitation":"(Zhu {\\i{}et al.}, 2019)","plainCitation":"(Zhu et al., 2019)","noteIndex":0},"citationItems":[{"id":677,"uris":["http://zotero.org/users/3458704/items/IFLC4VSR"],"itemData":{"id":677,"type":"article-journal","abstract":"It has been hypothesized that plants compete actively by allocating more resources to competitive organs and activities in response to neighbours, and this can reduce population performance, such as yield in crops. Root proliferation and reduced aboveground growth in response to the presence of roots of a neighbouring plant in experiments with vs. without root dividers between pairs of plants has been reported in several studies, but this result has been criticized as a possible artefact resulting from differences in soil volume available to roots in the two treatments. To address this possible confounding effect, we conducted a pot experiment with a traditional landrace and a modern cultivar of wheat (Triticum aestivum). Pairs of spring wheat plants were grown in pots with two types of root dividers (a) film, which completely divides the soil into two volumes, and (b) fine nylon net, through which roots cannot grow but chemical cues can move. We hypothesized that the root proliferation in response to root interactions would reduce aboveground growth. Wheat plants produced significantly more belowground and less aboveground biomass when interacting through the net dividers than when roots were completely separated. This effect was smaller, but still significant, in the modern cultivar. Our results confirm neighbour-induced root proliferation resulting in a so-called “tragedy of the commons” in an important crop species. The results also suggest that this response has decreased over the course of crop breeding, due to inadvertent “group selection”, and that there is further potential to increase yields by reducing or eliminating this response.","container-title":"Basic and Applied Ecology","DOI":"10.1016/j.baae.2019.07.001","ISSN":"1439-1791","journalAbbreviation":"Basic and Applied Ecology","language":"en","page":"10-14","source":"ScienceDirect","title":"Root proliferation in response to neighbouring roots in wheat (&lt;i&gt;Triticum aestivum&lt;/i&gt;)","volume":"39","author":[{"family":"Zhu","given":"Yong-He"},{"family":"Weiner","given":"Jacob"},{"family":"Li","given":"Feng-Min"}],"issued":{"date-parts":[["2019",9,1]]}}}],"schema":"https://github.com/citation-style-language/schema/raw/master/csl-citation.json"} </w:instrText>
      </w:r>
      <w:r>
        <w:rPr>
          <w:lang w:val="en-GB"/>
        </w:rPr>
        <w:fldChar w:fldCharType="separate"/>
      </w:r>
      <w:r w:rsidR="004E258C" w:rsidRPr="004E258C">
        <w:rPr>
          <w:rFonts w:cs="Times New Roman"/>
          <w:szCs w:val="24"/>
          <w:lang w:val="en-GB"/>
        </w:rPr>
        <w:t xml:space="preserve">(Zhu </w:t>
      </w:r>
      <w:r w:rsidR="004E258C" w:rsidRPr="004E258C">
        <w:rPr>
          <w:rFonts w:cs="Times New Roman"/>
          <w:i/>
          <w:iCs/>
          <w:szCs w:val="24"/>
          <w:lang w:val="en-GB"/>
        </w:rPr>
        <w:t>et al.</w:t>
      </w:r>
      <w:r w:rsidR="004E258C" w:rsidRPr="004E258C">
        <w:rPr>
          <w:rFonts w:cs="Times New Roman"/>
          <w:szCs w:val="24"/>
          <w:lang w:val="en-GB"/>
        </w:rPr>
        <w:t>, 2019)</w:t>
      </w:r>
      <w:r>
        <w:rPr>
          <w:lang w:val="en-GB"/>
        </w:rPr>
        <w:fldChar w:fldCharType="end"/>
      </w:r>
      <w:r>
        <w:rPr>
          <w:lang w:val="en-GB"/>
        </w:rPr>
        <w:t xml:space="preserve">. </w:t>
      </w:r>
      <w:r w:rsidR="006F0543">
        <w:rPr>
          <w:lang w:val="en-GB"/>
        </w:rPr>
        <w:t xml:space="preserve">In oat and barley, excessive growth of the root system in the topsoil </w:t>
      </w:r>
      <w:r w:rsidR="000A1897">
        <w:rPr>
          <w:lang w:val="en-GB"/>
        </w:rPr>
        <w:t>is also associated with</w:t>
      </w:r>
      <w:r w:rsidR="006F0543">
        <w:rPr>
          <w:lang w:val="en-GB"/>
        </w:rPr>
        <w:t xml:space="preserve"> yield</w:t>
      </w:r>
      <w:r w:rsidR="000A1897">
        <w:rPr>
          <w:lang w:val="en-GB"/>
        </w:rPr>
        <w:t xml:space="preserve"> reductions</w:t>
      </w:r>
      <w:r w:rsidR="006F0543">
        <w:rPr>
          <w:lang w:val="en-GB"/>
        </w:rPr>
        <w:t xml:space="preserve"> </w:t>
      </w:r>
      <w:r w:rsidR="006F0543">
        <w:fldChar w:fldCharType="begin"/>
      </w:r>
      <w:r w:rsidR="006F0543">
        <w:rPr>
          <w:lang w:val="en-GB"/>
        </w:rPr>
        <w:instrText xml:space="preserve"> ADDIN ZOTERO_ITEM CSL_CITATION {"citationID":"uEsmAF7K","properties":{"formattedCitation":"(Vain {\\i{}et al.}, 2023)","plainCitation":"(Vain et al., 2023)","noteIndex":0},"citationItems":[{"id":3577,"uris":["http://zotero.org/users/3458704/items/JYQKXHVG"],"itemData":{"id":3577,"type":"article-journal","abstract":"Production and maintenance of vegetative organs is costly for cereal crops, and thus it should be advantageous for crop production to produce no more roots and shoots than necessary to ensure maximum output. Excessive growth of vegetative organs may be genetically determined or triggered by resource deficiency or competition. While aboveground structures have received much attention from breeders, the same is not true of roots, which are not so readily observable. The purpose of this study was to examine the relationship between collective crop yield and vegetative growth parameters under favourable abiotic conditions in densely sown monocultures of oat and barley, with specific focus on root traits in the topsoil. A diverse set of existing varieties, as well as original crosses within both species were sown as monoculture patches in the field. Significant negative relationships were found between several root length-related traits and grain or protein yield in both species. Among oat crosses, we found a significant negative relationship between topsoil root length density and both grain and protein yield. In barley, the negative relationship between root length and yield was tied to shoot biomass - plants that grew longer roots per unit shoot biomass (root length ratio) produced lower grain yields. The results indicate that plants produced longer roots in the topsoil than necessary for maximum yield. While we cannot state with certainty the cause of the observed negative relationships between root growth and yield parameters, the results still suggest that root growth redundancy exists in cereals.","container-title":"Agriculture, Ecosystems &amp; Environment","DOI":"10.1016/j.agee.2023.108467","ISSN":"0167-8809","journalAbbreviation":"Agriculture, Ecosystems &amp; Environment","page":"108467","source":"ScienceDirect","title":"Negative relationship between topsoil root production and grain yield in oat and barley","volume":"349","author":[{"family":"Vain","given":"Susanna"},{"family":"Tamm","given":"Ilmar"},{"family":"Tamm","given":"Ülle"},{"family":"Annusver","given":"Mihkel"},{"family":"Zobel","given":"Kristjan"}],"issued":{"date-parts":[["2023",6,15]]}}}],"schema":"https://github.com/citation-style-language/schema/raw/master/csl-citation.json"} </w:instrText>
      </w:r>
      <w:r w:rsidR="006F0543">
        <w:rPr>
          <w:lang w:val="en-GB"/>
        </w:rPr>
        <w:fldChar w:fldCharType="separate"/>
      </w:r>
      <w:r w:rsidR="006F0543" w:rsidRPr="004E258C">
        <w:rPr>
          <w:rFonts w:cs="Times New Roman"/>
          <w:szCs w:val="24"/>
          <w:lang w:val="en-GB"/>
        </w:rPr>
        <w:t xml:space="preserve">(Vain </w:t>
      </w:r>
      <w:r w:rsidR="006F0543" w:rsidRPr="004E258C">
        <w:rPr>
          <w:rFonts w:cs="Times New Roman"/>
          <w:i/>
          <w:iCs/>
          <w:szCs w:val="24"/>
          <w:lang w:val="en-GB"/>
        </w:rPr>
        <w:t>et al.</w:t>
      </w:r>
      <w:r w:rsidR="006F0543" w:rsidRPr="004E258C">
        <w:rPr>
          <w:rFonts w:cs="Times New Roman"/>
          <w:szCs w:val="24"/>
          <w:lang w:val="en-GB"/>
        </w:rPr>
        <w:t>, 2023)</w:t>
      </w:r>
      <w:r w:rsidR="006F0543">
        <w:rPr>
          <w:lang w:val="en-GB"/>
        </w:rPr>
        <w:fldChar w:fldCharType="end"/>
      </w:r>
      <w:r w:rsidR="006F0543">
        <w:rPr>
          <w:lang w:val="en-GB"/>
        </w:rPr>
        <w:t xml:space="preserve">. </w:t>
      </w:r>
    </w:p>
    <w:p w14:paraId="5F733611" w14:textId="294FF5E8" w:rsidR="00043394" w:rsidRDefault="00D64E48" w:rsidP="00C30865">
      <w:pPr>
        <w:rPr>
          <w:lang w:val="en-GB"/>
        </w:rPr>
      </w:pPr>
      <w:r>
        <w:rPr>
          <w:lang w:val="en-GB"/>
        </w:rPr>
        <w:t xml:space="preserve">Beyond direct selection on root traits in pure stand varieties, </w:t>
      </w:r>
      <w:r w:rsidR="00526837">
        <w:rPr>
          <w:lang w:val="en-GB"/>
        </w:rPr>
        <w:t xml:space="preserve">which could be challenging to implement, </w:t>
      </w:r>
      <w:r>
        <w:rPr>
          <w:lang w:val="en-GB"/>
        </w:rPr>
        <w:t>mixing varieties could be another solution to resolve belowground TOC</w:t>
      </w:r>
      <w:r w:rsidR="00526837">
        <w:rPr>
          <w:lang w:val="en-GB"/>
        </w:rPr>
        <w:t>s. This solution</w:t>
      </w:r>
      <w:r>
        <w:rPr>
          <w:lang w:val="en-GB"/>
        </w:rPr>
        <w:t xml:space="preserve"> would allow to benefit from other </w:t>
      </w:r>
      <w:r w:rsidR="00526837">
        <w:rPr>
          <w:lang w:val="en-GB"/>
        </w:rPr>
        <w:t xml:space="preserve">known </w:t>
      </w:r>
      <w:r>
        <w:rPr>
          <w:lang w:val="en-GB"/>
        </w:rPr>
        <w:t xml:space="preserve">positive effects of genetic diversity </w:t>
      </w:r>
      <w:r w:rsidR="00526837">
        <w:rPr>
          <w:lang w:val="en-GB"/>
        </w:rPr>
        <w:t>at the same time (e.g., improved disease control</w:t>
      </w:r>
      <w:r w:rsidR="00526837">
        <w:fldChar w:fldCharType="begin"/>
      </w:r>
      <w:r w:rsidR="00223A23">
        <w:rPr>
          <w:lang w:val="en-GB"/>
        </w:rPr>
        <w:instrText xml:space="preserve"> ADDIN ZOTERO_ITEM CSL_CITATION {"citationID":"ne0QINnO","properties":{"formattedCitation":"(Wolfe, 1985; Mundt {\\i{}et al.}, 1995; Zhu {\\i{}et al.}, 2000; Finckh and Wolfe, 2006)","plainCitation":"(Wolfe, 1985; Mundt et al., 1995; Zhu et al., 2000; Finckh and Wolfe, 2006)","dontUpdate":true,"noteIndex":0},"citationItems":[{"id":459,"uris":["http://zotero.org/users/3458704/items/FV25V3BU"],"itemData":{"id":459,"type":"article-journal","container-title":"Annual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S"}],"issued":{"date-parts":[["1985",9,1]]}}},{"id":137,"uris":["http://zotero.org/users/3458704/items/U67NQRPX"],"itemData":{"id":137,"type":"article-journal","abstract":"Five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S."}],"issued":{"date-parts":[["1995"]]}}},{"id":226,"uris":["http://zotero.org/users/3458704/items/5364UMKD"],"itemData":{"id":226,"type":"article-journal","abstract":"Crop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C."}],"issued":{"date-parts":[["2000",8,17]]}}},{"id":818,"uris":["http://zotero.org/users/3458704/items/RYNXRFEX"],"itemData":{"id":818,"type":"chapter","container-title":"The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526837">
        <w:rPr>
          <w:lang w:val="en-GB"/>
        </w:rPr>
        <w:fldChar w:fldCharType="separate"/>
      </w:r>
      <w:r w:rsidR="00526837">
        <w:rPr>
          <w:rFonts w:cs="Times New Roman"/>
          <w:szCs w:val="24"/>
          <w:lang w:val="en-GB"/>
        </w:rPr>
        <w:t xml:space="preserve">, </w:t>
      </w:r>
      <w:r w:rsidR="00526837" w:rsidRPr="004E258C">
        <w:rPr>
          <w:rFonts w:cs="Times New Roman"/>
          <w:szCs w:val="24"/>
          <w:lang w:val="en-GB"/>
        </w:rPr>
        <w:t xml:space="preserve">Wolfe, 1985; Mundt </w:t>
      </w:r>
      <w:r w:rsidR="00526837" w:rsidRPr="004E258C">
        <w:rPr>
          <w:rFonts w:cs="Times New Roman"/>
          <w:i/>
          <w:iCs/>
          <w:szCs w:val="24"/>
          <w:lang w:val="en-GB"/>
        </w:rPr>
        <w:t>et al.</w:t>
      </w:r>
      <w:r w:rsidR="00526837" w:rsidRPr="004E258C">
        <w:rPr>
          <w:rFonts w:cs="Times New Roman"/>
          <w:szCs w:val="24"/>
          <w:lang w:val="en-GB"/>
        </w:rPr>
        <w:t xml:space="preserve">, 1995; Zhu </w:t>
      </w:r>
      <w:r w:rsidR="00526837" w:rsidRPr="004E258C">
        <w:rPr>
          <w:rFonts w:cs="Times New Roman"/>
          <w:i/>
          <w:iCs/>
          <w:szCs w:val="24"/>
          <w:lang w:val="en-GB"/>
        </w:rPr>
        <w:t>et al.</w:t>
      </w:r>
      <w:r w:rsidR="00526837" w:rsidRPr="004E258C">
        <w:rPr>
          <w:rFonts w:cs="Times New Roman"/>
          <w:szCs w:val="24"/>
          <w:lang w:val="en-GB"/>
        </w:rPr>
        <w:t>, 2000; Finckh and Wolfe, 2006)</w:t>
      </w:r>
      <w:r w:rsidR="00526837">
        <w:rPr>
          <w:lang w:val="en-GB"/>
        </w:rPr>
        <w:fldChar w:fldCharType="end"/>
      </w:r>
      <w:r w:rsidR="00526837">
        <w:rPr>
          <w:lang w:val="en-GB"/>
        </w:rPr>
        <w:t>)</w:t>
      </w:r>
      <w:r>
        <w:rPr>
          <w:lang w:val="en-GB"/>
        </w:rPr>
        <w:t>. Our study suggests that</w:t>
      </w:r>
      <w:r w:rsidR="0058769B">
        <w:rPr>
          <w:lang w:val="en-GB"/>
        </w:rPr>
        <w:t xml:space="preserve"> highly competitive varieties could benefit from relaxed belowground competition in varietal mixtures, which could translate into overyielding</w:t>
      </w:r>
      <w:del w:id="1314" w:author="montazeaud" w:date="2025-02-12T14:19:00Z">
        <w:r w:rsidR="0058769B" w:rsidDel="00316D19">
          <w:rPr>
            <w:lang w:val="en-GB"/>
          </w:rPr>
          <w:delText xml:space="preserve"> through positive selection effects</w:delText>
        </w:r>
      </w:del>
      <w:r w:rsidR="0058769B">
        <w:rPr>
          <w:lang w:val="en-GB"/>
        </w:rPr>
        <w:t>.</w:t>
      </w:r>
      <w:r w:rsidR="00043394">
        <w:rPr>
          <w:lang w:val="en-GB"/>
        </w:rPr>
        <w:t xml:space="preserve"> </w:t>
      </w:r>
      <w:r w:rsidR="00526837">
        <w:rPr>
          <w:lang w:val="en-GB"/>
        </w:rPr>
        <w:t xml:space="preserve">Conveniently, the choice of the varieties could be guided by their root projected area measured in </w:t>
      </w:r>
      <w:del w:id="1315" w:author="montazeaud" w:date="2025-02-12T14:19:00Z">
        <w:r w:rsidR="00526837" w:rsidDel="00316D19">
          <w:rPr>
            <w:lang w:val="en-GB"/>
          </w:rPr>
          <w:delText>monoculture</w:delText>
        </w:r>
      </w:del>
      <w:ins w:id="1316" w:author="montazeaud" w:date="2025-02-12T14:19:00Z">
        <w:r w:rsidR="00316D19">
          <w:rPr>
            <w:lang w:val="en-GB"/>
          </w:rPr>
          <w:t>pure stand</w:t>
        </w:r>
      </w:ins>
      <w:ins w:id="1317" w:author="montazeaud" w:date="2025-02-12T17:57:00Z">
        <w:r w:rsidR="00567D70">
          <w:rPr>
            <w:lang w:val="en-GB"/>
          </w:rPr>
          <w:t>s</w:t>
        </w:r>
      </w:ins>
      <w:r w:rsidR="00526837">
        <w:rPr>
          <w:lang w:val="en-GB"/>
        </w:rPr>
        <w:t xml:space="preserve">. Of course, the effect of relaxed competition at the seedling stage on final grain yield would still need to be validated in field trials. </w:t>
      </w:r>
      <w:ins w:id="1318" w:author="montazeaud" w:date="2025-02-28T17:36:00Z">
        <w:r w:rsidR="000168DD">
          <w:rPr>
            <w:lang w:val="en-GB"/>
          </w:rPr>
          <w:t>Yet, i</w:t>
        </w:r>
      </w:ins>
      <w:ins w:id="1319" w:author="montazeaud" w:date="2025-02-12T14:32:00Z">
        <w:r w:rsidR="00175CF4">
          <w:rPr>
            <w:lang w:val="en-GB"/>
          </w:rPr>
          <w:t xml:space="preserve">n our particular experimental set-up, previous studies have already shown that the biomass of the seedling measured </w:t>
        </w:r>
      </w:ins>
      <w:ins w:id="1320" w:author="montazeaud" w:date="2025-02-12T14:40:00Z">
        <w:r w:rsidR="00DF72D1">
          <w:rPr>
            <w:lang w:val="en-GB"/>
          </w:rPr>
          <w:t>in</w:t>
        </w:r>
      </w:ins>
      <w:ins w:id="1321" w:author="montazeaud" w:date="2025-02-12T14:33:00Z">
        <w:r w:rsidR="00175CF4">
          <w:rPr>
            <w:lang w:val="en-GB"/>
          </w:rPr>
          <w:t xml:space="preserve"> the phenotyping platform after three weeks </w:t>
        </w:r>
      </w:ins>
      <w:ins w:id="1322" w:author="montazeaud" w:date="2025-02-12T14:37:00Z">
        <w:r w:rsidR="00175CF4">
          <w:rPr>
            <w:lang w:val="en-GB"/>
          </w:rPr>
          <w:t xml:space="preserve">of growth </w:t>
        </w:r>
      </w:ins>
      <w:ins w:id="1323" w:author="montazeaud" w:date="2025-02-12T14:33:00Z">
        <w:r w:rsidR="00175CF4">
          <w:rPr>
            <w:lang w:val="en-GB"/>
          </w:rPr>
          <w:t xml:space="preserve">was </w:t>
        </w:r>
      </w:ins>
      <w:ins w:id="1324" w:author="montazeaud" w:date="2025-02-12T14:34:00Z">
        <w:r w:rsidR="00175CF4">
          <w:rPr>
            <w:lang w:val="en-GB"/>
          </w:rPr>
          <w:t>negatively correlated with grain yield</w:t>
        </w:r>
      </w:ins>
      <w:ins w:id="1325" w:author="montazeaud" w:date="2025-02-12T14:35:00Z">
        <w:r w:rsidR="00175CF4">
          <w:rPr>
            <w:lang w:val="en-GB"/>
          </w:rPr>
          <w:t>s</w:t>
        </w:r>
      </w:ins>
      <w:ins w:id="1326" w:author="montazeaud" w:date="2025-02-12T14:34:00Z">
        <w:r w:rsidR="00175CF4">
          <w:rPr>
            <w:lang w:val="en-GB"/>
          </w:rPr>
          <w:t xml:space="preserve"> measured on the same var</w:t>
        </w:r>
      </w:ins>
      <w:ins w:id="1327" w:author="montazeaud" w:date="2025-02-12T14:35:00Z">
        <w:r w:rsidR="00175CF4">
          <w:rPr>
            <w:lang w:val="en-GB"/>
          </w:rPr>
          <w:t>ieties in the field</w:t>
        </w:r>
      </w:ins>
      <w:ins w:id="1328" w:author="montazeaud" w:date="2025-02-12T14:39:00Z">
        <w:r w:rsidR="00175CF4">
          <w:rPr>
            <w:lang w:val="en-GB"/>
          </w:rPr>
          <w:t xml:space="preserve"> (</w:t>
        </w:r>
        <w:r w:rsidR="00175CF4">
          <w:rPr>
            <w:lang w:val="en-GB"/>
          </w:rPr>
          <w:fldChar w:fldCharType="begin"/>
        </w:r>
        <w:r w:rsidR="00175CF4">
          <w:rPr>
            <w:lang w:val="en-GB"/>
          </w:rPr>
          <w:instrText xml:space="preserve"> ADDIN ZOTERO_ITEM CSL_CITATION {"citationID":"nCQQG3Nt","properties":{"formattedCitation":"(Colombo {\\i{}et al.}, 2022)","plainCitation":"(Colombo et al., 2022)","dontUpdate":true,"noteIndex":0},"citationItems":[{"id":3669,"uris":["http://zotero.org/users/3458704/items/YERSU76A"],"itemData":{"id":3669,"type":"article-journal","abstract":"&lt;p&gt;Roots are essential for water and nutrient uptake but are rarely the direct target of breeding efforts. To characterize the genetic variability of wheat root architecture, the root and shoot traits of 200 durum and 715 bread wheat varieties were measured at a young stage on a high-throughput phenotyping platform. Heritability of platform traits ranged from 0.40 for root biomass in durum wheat to 0.82 for the number of tillers. Field phenotyping data for yield components and SNP genotyping were already available for all the genotypes. Taking differences in earliness into account, several significant correlations between root traits and field agronomic performances were found, suggesting that plants investing more resources in roots in some stressed environments favored water and nutrient uptake, with improved wheat yield. We identified 100 quantitative trait locus (QTLs) of root traits in the bread wheat panels and 34 in the durum wheat panel. Most colocalized with QTLs of traits measured in field conditions, including yield components and earliness for bread wheat, but only in a few environments. Stress and climatic indicators explained the differential effect of some platform QTLs on yield, which was positive, null, or negative depending on the environmental conditions. Modern breeding has led to deeper rooting but fewer seminal roots in bread wheat. The number of tillers has been increased in bread wheat, but decreased in durum wheat, and while the root-shoot ratio for bread wheat has remained stable, for durum wheat it has been increased. Breeding for root traits or designing ideotypes might help to maintain current yield while adapting to specific drought scenarios.&lt;/p&gt;","container-title":"Frontiers in Plant Science","DOI":"10.3389/fpls.2022.853601","ISSN":"1664-462X","journalAbbreviation":"Front. Plant Sci.","language":"English","note":"publisher: Frontiers","source":"Frontiers","title":"Genetic analysis of platform-phenotyped root system architecture of bread and durum wheat in relation to agronomic traits","URL":"https://www.frontiersin.org/journals/plant-science/articles/10.3389/fpls.2022.853601/full","volume":"13","author":[{"family":"Colombo","given":"Michel"},{"family":"Roumet","given":"Pierre"},{"family":"Salon","given":"Christophe"},{"family":"Jeudy","given":"Christian"},{"family":"Lamboeuf","given":"Mickael"},{"family":"Lafarge","given":"Stéphane"},{"family":"Dumas","given":"Anne-Valérie"},{"family":"Dubreuil","given":"Pierre"},{"family":"Ngo","given":"Wa"},{"family":"Derepas","given":"Brice"},{"family":"Beauchêne","given":"Katia"},{"family":"Allard","given":"Vincent"},{"family":"Le Gouis","given":"Jacques"},{"family":"Rincent","given":"Renaud"}],"accessed":{"date-parts":[["2024",10,3]]},"issued":{"date-parts":[["2022",3,25]]}}}],"schema":"https://github.com/citation-style-language/schema/raw/master/csl-citation.json"} </w:instrText>
        </w:r>
        <w:r w:rsidR="00175CF4">
          <w:rPr>
            <w:lang w:val="en-GB"/>
          </w:rPr>
          <w:fldChar w:fldCharType="separate"/>
        </w:r>
        <w:r w:rsidR="00175CF4" w:rsidRPr="00733C51">
          <w:rPr>
            <w:rFonts w:cs="Times New Roman"/>
            <w:szCs w:val="24"/>
            <w:lang w:val="en-GB"/>
          </w:rPr>
          <w:t xml:space="preserve">Colombo </w:t>
        </w:r>
        <w:r w:rsidR="00175CF4" w:rsidRPr="00733C51">
          <w:rPr>
            <w:rFonts w:cs="Times New Roman"/>
            <w:i/>
            <w:iCs/>
            <w:szCs w:val="24"/>
            <w:lang w:val="en-GB"/>
          </w:rPr>
          <w:t>et al.</w:t>
        </w:r>
        <w:r w:rsidR="00175CF4" w:rsidRPr="00733C51">
          <w:rPr>
            <w:rFonts w:cs="Times New Roman"/>
            <w:szCs w:val="24"/>
            <w:lang w:val="en-GB"/>
          </w:rPr>
          <w:t xml:space="preserve"> 2022)</w:t>
        </w:r>
        <w:r w:rsidR="00175CF4">
          <w:rPr>
            <w:lang w:val="en-GB"/>
          </w:rPr>
          <w:fldChar w:fldCharType="end"/>
        </w:r>
      </w:ins>
      <w:ins w:id="1329" w:author="montazeaud" w:date="2025-02-12T14:36:00Z">
        <w:r w:rsidR="00175CF4">
          <w:rPr>
            <w:lang w:val="en-GB"/>
          </w:rPr>
          <w:t xml:space="preserve">, suggesting that higher seedling </w:t>
        </w:r>
      </w:ins>
      <w:ins w:id="1330" w:author="montazeaud" w:date="2025-02-12T14:37:00Z">
        <w:r w:rsidR="00175CF4">
          <w:rPr>
            <w:lang w:val="en-GB"/>
          </w:rPr>
          <w:t>biomass is indeed detrimental for final yields in comparable conditions.</w:t>
        </w:r>
      </w:ins>
      <w:ins w:id="1331" w:author="montazeaud" w:date="2025-02-12T14:22:00Z">
        <w:r w:rsidR="004C225E">
          <w:rPr>
            <w:lang w:val="en-GB"/>
          </w:rPr>
          <w:t xml:space="preserve"> </w:t>
        </w:r>
      </w:ins>
      <w:r w:rsidR="00043394">
        <w:rPr>
          <w:lang w:val="en-GB"/>
        </w:rPr>
        <w:t>This means that promoting</w:t>
      </w:r>
      <w:ins w:id="1332" w:author="montazeaud" w:date="2025-02-12T14:20:00Z">
        <w:r w:rsidR="00316D19">
          <w:rPr>
            <w:lang w:val="en-GB"/>
          </w:rPr>
          <w:t xml:space="preserve"> phenotypic differences</w:t>
        </w:r>
      </w:ins>
      <w:del w:id="1333" w:author="montazeaud" w:date="2025-02-12T14:20:00Z">
        <w:r w:rsidR="00043394" w:rsidDel="00316D19">
          <w:rPr>
            <w:lang w:val="en-GB"/>
          </w:rPr>
          <w:delText xml:space="preserve"> complementarity</w:delText>
        </w:r>
      </w:del>
      <w:del w:id="1334" w:author="montazeaud" w:date="2025-02-12T14:19:00Z">
        <w:r w:rsidR="00043394" w:rsidDel="00316D19">
          <w:rPr>
            <w:lang w:val="en-GB"/>
          </w:rPr>
          <w:delText xml:space="preserve"> effects</w:delText>
        </w:r>
      </w:del>
      <w:r w:rsidR="00043394">
        <w:rPr>
          <w:lang w:val="en-GB"/>
        </w:rPr>
        <w:t xml:space="preserve"> between varieties is not the only way to reduce competition and may only work for some traits, such as </w:t>
      </w:r>
      <w:r w:rsidR="00043394" w:rsidRPr="00295458">
        <w:rPr>
          <w:lang w:val="en-GB"/>
        </w:rPr>
        <w:t xml:space="preserve">phenological traits </w:t>
      </w:r>
      <w:r w:rsidR="00043394">
        <w:rPr>
          <w:lang w:val="en-GB"/>
        </w:rPr>
        <w:fldChar w:fldCharType="begin"/>
      </w:r>
      <w:r w:rsidR="00043394">
        <w:rPr>
          <w:lang w:val="en-GB"/>
        </w:rPr>
        <w:instrText xml:space="preserve"> ADDIN ZOTERO_ITEM CSL_CITATION {"citationID":"htWc3pEs","properties":{"formattedCitation":"(Fletcher {\\i{}et al.}, 2019; Lowry {\\i{}et al.}, 2020)","plainCitation":"(Fletcher et al., 2019; Lowry et al., 2020)","noteIndex":0},"citationItems":[{"id":3676,"uris":["http://zotero.org/users/3458704/items/5TVV7D7M"],"itemData":{"id":3676,"type":"article-journal","abstract":"Mixtures of wheat cultivars of different duration can potentially balance the yield-reducing risks of frost, heat and terminal drought. Cultivar mixtures with contrasting duration were tested across three experiments in Western Australia. Experiment 1 consisted of three sowing dates (early, mid and late), experiment 2 consisted one sowing date and experiment 3 consisted of two sowing dates (early and late). The three experiments and the multiple sowing dates created differences in the exposure to frost, heat and terminal drought risk. Seven treatments were established in each environment, consisting of three commercially-available cultivars (long, mid and short-duration); together with each of the two- and three -cultivar mixtures of these cultivars. In experiment 1 yields of the single cultivars showed the expected pattern with the long duration cultivar having the highest yield when sown early and the short duration cultivar having the higher yield when sown late. There were few differences in yield in experiments 2 and 3. Only a single treatment, a mixture of the long and mid-duration cultivars, was either the highest yielding or not significantly different from the highest yielding across all environments. In experiment 1 there was evidence of over-yielding with the mean of all the mixtures being 6.4% greater (P = 0.043) than the mean of the individual cultivars across the three sowing dates. This research has demonstrated that wheat cultivar mixtures can stabilise the combined risks of frost, heat and drought stress in frost and heat-prone dryland environments, providing growers with a strategy to manage these uncertain risks.","container-title":"European Journal of Agronomy","DOI":"10.1016/j.eja.2018.12.001","ISSN":"1161-0301","journalAbbreviation":"European Journal of Agronomy","page":"90-97","source":"ScienceDirect","title":"Mixing it up – wheat cultivar mixtures can increase yield and buffer the risk of flowering too early or too late","volume":"103","author":[{"family":"Fletcher","given":"Andrew"},{"family":"Ogden","given":"Gary"},{"family":"Sharma","given":"Darshan"}],"issued":{"date-parts":[["2019",2,1]]}}},{"id":3678,"uris":["http://zotero.org/users/3458704/items/KXJC4L9M"],"itemData":{"id":3678,"type":"article-journal","abstract":"Cultivar mixtures can provide a host of beneficial agroecosystem services in annual grain crops; however, it remains unclear whether these same benefits apply to perennial forage cropping systems, or the degree to which beneficial effects depend on the functional trait diversity of the mixtures. We conducted a field experiment across four locations in the Northeast US in which we grew perennial ryegrass cultivar mixtures varying in cultivar number and range of expression of three functional traits (winter hardiness, heading date, and extended growth) and assessed the effects on dry matter yield and inter-annual yield variability. Trait ratings supplied by the seed company were related to observed variation in perennial ryegrass productivity and/or stability at both the individual cultivar and mixture levels. Winter hardiness was associated with greater perennial ryegrass cumulative biomass, and lower interannual stability. In contrast, extended growth was associated with lower cumulative biomass, and both extended growth and later heading date were associated with greater interannual variability. Overall, cultivar richness was negatively associated with perennial ryegrass biomass and stability; however, the best performing mixtures performed as well as the recommended cultivar for the region. When comparing mixtures with equal cultivar richness, functional trait diversity measured as the additive trait range—the summed range of the three traits associated with the cultivars in that mixture—was positively associated with biomass production and over-yielding, but not interannual variability. Cultivar mixtures of perennial ryegrass can lead to improved forage production when specific functional traits are optimized within mixtures. Our results support the growing understanding that efforts to ecologically intensify agriculture through enhancement of crop diversity are more likely to succeed when they explicitly consider the functional traits of the crops involved rather than solely numbers of cultivars or species.","container-title":"Agriculture, Ecosystems &amp; Environment","DOI":"10.1016/j.agee.2019.106691","ISSN":"0167-8809","journalAbbreviation":"Agriculture, Ecosystems &amp; Environment","page":"106691","source":"ScienceDirect","title":"Effects of expanding functional trait diversity on productivity and stability in cultivar mixtures of perennial ryegrass","volume":"287","author":[{"family":"Lowry","given":"Carolyn J."},{"family":"Bosworth","given":"Sidney C."},{"family":"Goslee","given":"Sarah C."},{"family":"Kersbergen","given":"Richard J."},{"family":"Pollnac","given":"Fredric W."},{"family":"Skinner","given":"R. Howard"},{"family":"Warren","given":"Nicholas D."},{"family":"Smith","given":"Richard G."}],"issued":{"date-parts":[["2020",1,1]]}}}],"schema":"https://github.com/citation-style-language/schema/raw/master/csl-citation.json"}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(Fletcher </w:t>
      </w:r>
      <w:r w:rsidR="00043394" w:rsidRPr="00295458">
        <w:rPr>
          <w:rFonts w:cs="Times New Roman"/>
          <w:i/>
          <w:iCs/>
          <w:szCs w:val="24"/>
          <w:lang w:val="en-GB"/>
        </w:rPr>
        <w:t>et al.</w:t>
      </w:r>
      <w:r w:rsidR="00043394" w:rsidRPr="00295458">
        <w:rPr>
          <w:rFonts w:cs="Times New Roman"/>
          <w:szCs w:val="24"/>
          <w:lang w:val="en-GB"/>
        </w:rPr>
        <w:t xml:space="preserve">, 2019; Lowry </w:t>
      </w:r>
      <w:r w:rsidR="00043394" w:rsidRPr="00295458">
        <w:rPr>
          <w:rFonts w:cs="Times New Roman"/>
          <w:i/>
          <w:iCs/>
          <w:szCs w:val="24"/>
          <w:lang w:val="en-GB"/>
        </w:rPr>
        <w:t>et al.</w:t>
      </w:r>
      <w:r w:rsidR="00043394" w:rsidRPr="00295458">
        <w:rPr>
          <w:rFonts w:cs="Times New Roman"/>
          <w:szCs w:val="24"/>
          <w:lang w:val="en-GB"/>
        </w:rPr>
        <w:t>, 2020)</w:t>
      </w:r>
      <w:r w:rsidR="00043394">
        <w:rPr>
          <w:lang w:val="en-GB"/>
        </w:rPr>
        <w:fldChar w:fldCharType="end"/>
      </w:r>
      <w:r w:rsidR="00043394">
        <w:rPr>
          <w:lang w:val="en-GB"/>
        </w:rPr>
        <w:t xml:space="preserve"> </w:t>
      </w:r>
      <w:r w:rsidR="00043394" w:rsidRPr="00295458">
        <w:rPr>
          <w:lang w:val="en-GB"/>
        </w:rPr>
        <w:t>or traits related to light interception</w:t>
      </w:r>
      <w:r w:rsidR="00043394">
        <w:rPr>
          <w:lang w:val="en-GB"/>
        </w:rPr>
        <w:t xml:space="preserve"> </w:t>
      </w:r>
      <w:r w:rsidR="00043394">
        <w:rPr>
          <w:lang w:val="en-GB"/>
        </w:rPr>
        <w:fldChar w:fldCharType="begin"/>
      </w:r>
      <w:r w:rsidR="00043394">
        <w:rPr>
          <w:lang w:val="en-GB"/>
        </w:rPr>
        <w:instrText xml:space="preserve"> ADDIN ZOTERO_ITEM CSL_CITATION {"citationID":"aaP6kHpT","properties":{"formattedCitation":"(Su {\\i{}et al.}, 2024)","plainCitation":"(Su et al., 2024)","noteIndex":0},"citationItems":[{"id":3530,"uris":["http://zotero.org/users/3458704/items/37UBSW4D"],"itemData":{"id":3530,"type":"article-journal","abstract":"Despite being visually cryptic, conspecific cultivar mixtures increase diversity and can increase productivity in agricultural systems. However, the mechanisms underlying this increase are unclear. In natural systems, differences in traits among species and among ecotypes correspond with diversity-increased productivity, but whether these attributes are important in cultivar mixtures is still unclear. To explore how cultivar mixtures affect agroecosystem productivity and the roles of trait dissimilarity, we conducted a four-year (2017–2020) field experiment in Northeast China with maize. The experimental treatments included eight single cultivar monocultures, four two-cultivar mixtures, one four-cultivar mixture, one six-cultivar mixture and one eight-cultivar mixture. Experiments were arranged in a randomized complete block design with three replications. Across the four years, all cultivar mixture combinations increased aboveground biomass and crude protein in grain by 7.0% and 4.1%, respectively, compared to the average of the eight monocultures. Grain yield, aboveground biomass, and grain crude protein in overyielding cultivar combinations increased by 2.0–9.0%, 13.0–20.0% and 4.8–10.7%, respectively, compared to the average of the component monocultures of each mixture over four years. We calculated positive complementarity effects for grain yield, aboveground biomass and grain crude protein. All selection effects of cultivar mixtures were negative or neutral. There were strong positive correlations between complementarity effect and functional trait dissimilarity in cultivar mixtures, based on grain yields (P&lt; 0.010), aboveground biomass (P&lt; 0.001) and grain crude protein (P&lt; 0.050), whereas there were no such positive relationships between selection effects and functional trait dissimilarity. Moreover, we found higher levels of trait dissimilarity for shoot diameter, leaf area and specific leaf area in cultivar mixtures than in monocultures. Also, the shoot diameter, leaf area and specific leaf area of specific cultivars were higher in mixtures than in monocultures. Our results indicated that niche complementarity derives from functional trait dissimilarity, and strong complementarity effects correlate with greater functional trait dissimilarity in cultivar mixtures. These findings provide evidence that plasticity in traits, rather than only inherent traits, contributed to the diversity effects, and the greater functional trait dissimilarity among cultivars in mixtures can increase crop productivity via increasing cryptic diversity in agroecosystems. Our results link changes to plant aboveground traits in cultivar mixtures, which shed light on yield advantages in diverse agroecosystems.","container-title":"European Journal of Agronomy","DOI":"10.1016/j.eja.2024.127160","ISSN":"1161-0301","journalAbbreviation":"European Journal of Agronomy","page":"127160","source":"ScienceDirect","title":"Maize cultivar mixtures increase aboveground biomass and grain quality via trait dissimilarity and plasticity","volume":"156","author":[{"family":"Su","given":"Ye"},{"family":"Yu","given":"Rui-Peng"},{"family":"Xu","given":"Hua-Sen"},{"family":"Zhang","given":"Wei-Ping"},{"family":"Yang","given":"Hao"},{"family":"Surigaoge","given":"Surigaoge"},{"family":"Callaway","given":"Ragan M."},{"family":"Li","given":"Long"}],"issued":{"date-parts":[["2024",5,1]]}}}],"schema":"https://github.com/citation-style-language/schema/raw/master/csl-citation.json"} </w:instrText>
      </w:r>
      <w:r w:rsidR="00043394">
        <w:rPr>
          <w:lang w:val="en-GB"/>
        </w:rPr>
        <w:fldChar w:fldCharType="separate"/>
      </w:r>
      <w:r w:rsidR="00043394" w:rsidRPr="00295458">
        <w:rPr>
          <w:rFonts w:cs="Times New Roman"/>
          <w:szCs w:val="24"/>
          <w:lang w:val="en-GB"/>
        </w:rPr>
        <w:t xml:space="preserve">(Su </w:t>
      </w:r>
      <w:r w:rsidR="00043394" w:rsidRPr="00295458">
        <w:rPr>
          <w:rFonts w:cs="Times New Roman"/>
          <w:i/>
          <w:iCs/>
          <w:szCs w:val="24"/>
          <w:lang w:val="en-GB"/>
        </w:rPr>
        <w:t>et al.</w:t>
      </w:r>
      <w:r w:rsidR="00043394" w:rsidRPr="00295458">
        <w:rPr>
          <w:rFonts w:cs="Times New Roman"/>
          <w:szCs w:val="24"/>
          <w:lang w:val="en-GB"/>
        </w:rPr>
        <w:t>, 2024)</w:t>
      </w:r>
      <w:r w:rsidR="00043394">
        <w:rPr>
          <w:lang w:val="en-GB"/>
        </w:rPr>
        <w:fldChar w:fldCharType="end"/>
      </w:r>
      <w:r w:rsidR="00425B86">
        <w:rPr>
          <w:lang w:val="en-GB"/>
        </w:rPr>
        <w:t>.</w:t>
      </w:r>
    </w:p>
    <w:p w14:paraId="548D8627" w14:textId="7EB63399" w:rsidR="003E6466" w:rsidRDefault="003E6466" w:rsidP="003E6466">
      <w:pPr>
        <w:pStyle w:val="Titre1"/>
        <w:rPr>
          <w:lang w:val="en-GB"/>
        </w:rPr>
      </w:pPr>
      <w:r>
        <w:rPr>
          <w:lang w:val="en-GB"/>
        </w:rPr>
        <w:t>Supplementary Data</w:t>
      </w:r>
    </w:p>
    <w:p w14:paraId="65CDF0BB" w14:textId="31D2C432" w:rsidR="003E6466" w:rsidRPr="007C26FD" w:rsidRDefault="003E6466" w:rsidP="003E6466">
      <w:pPr>
        <w:rPr>
          <w:bCs/>
          <w:lang w:val="en-GB"/>
        </w:rPr>
      </w:pPr>
      <w:r w:rsidRPr="00263943">
        <w:rPr>
          <w:b/>
          <w:lang w:val="en-GB"/>
        </w:rPr>
        <w:t xml:space="preserve">Supplementary Table </w:t>
      </w:r>
      <w:ins w:id="1335" w:author="montazeaud" w:date="2025-03-06T20:19:00Z">
        <w:r w:rsidR="00D01397">
          <w:rPr>
            <w:b/>
            <w:lang w:val="en-GB"/>
          </w:rPr>
          <w:t>S</w:t>
        </w:r>
      </w:ins>
      <w:r w:rsidRPr="00263943">
        <w:rPr>
          <w:b/>
          <w:lang w:val="en-GB"/>
        </w:rPr>
        <w:t xml:space="preserve">1: </w:t>
      </w:r>
      <w:r w:rsidRPr="007C26FD">
        <w:rPr>
          <w:bCs/>
          <w:lang w:val="en-GB"/>
        </w:rPr>
        <w:t>List of the 36 wheat varieties used in the experiment</w:t>
      </w:r>
    </w:p>
    <w:p w14:paraId="28993490" w14:textId="4276E8E1" w:rsidR="003E6466" w:rsidRPr="007C26FD" w:rsidRDefault="003E6466" w:rsidP="003E6466">
      <w:pPr>
        <w:rPr>
          <w:bCs/>
          <w:lang w:val="en-GB"/>
        </w:rPr>
      </w:pPr>
      <w:r w:rsidRPr="00263943">
        <w:rPr>
          <w:b/>
          <w:lang w:val="en-GB"/>
        </w:rPr>
        <w:t xml:space="preserve">Supplementary Table </w:t>
      </w:r>
      <w:ins w:id="1336" w:author="montazeaud" w:date="2025-03-06T20:19:00Z">
        <w:r w:rsidR="00D01397">
          <w:rPr>
            <w:b/>
            <w:lang w:val="en-GB"/>
          </w:rPr>
          <w:t>S</w:t>
        </w:r>
      </w:ins>
      <w:r w:rsidRPr="00263943">
        <w:rPr>
          <w:b/>
          <w:lang w:val="en-GB"/>
        </w:rPr>
        <w:t xml:space="preserve">2: </w:t>
      </w:r>
      <w:r w:rsidRPr="007C26FD">
        <w:rPr>
          <w:bCs/>
          <w:lang w:val="en-GB"/>
        </w:rPr>
        <w:t>List of the 54 binary mixtures used in the experiment</w:t>
      </w:r>
    </w:p>
    <w:p w14:paraId="1882511B" w14:textId="55B95B1B" w:rsidR="003E6466" w:rsidRPr="007C26FD" w:rsidRDefault="003E6466" w:rsidP="003E6466">
      <w:pPr>
        <w:rPr>
          <w:bCs/>
          <w:lang w:val="en-GB"/>
        </w:rPr>
      </w:pPr>
      <w:r w:rsidRPr="00263943">
        <w:rPr>
          <w:b/>
          <w:lang w:val="en-GB"/>
        </w:rPr>
        <w:t xml:space="preserve">Supplementary Table </w:t>
      </w:r>
      <w:ins w:id="1337" w:author="montazeaud" w:date="2025-03-06T20:19:00Z">
        <w:r w:rsidR="00D01397">
          <w:rPr>
            <w:b/>
            <w:lang w:val="en-GB"/>
          </w:rPr>
          <w:t>S</w:t>
        </w:r>
      </w:ins>
      <w:r w:rsidRPr="00263943">
        <w:rPr>
          <w:b/>
          <w:lang w:val="en-GB"/>
        </w:rPr>
        <w:t xml:space="preserve">3: </w:t>
      </w:r>
      <w:r w:rsidRPr="007C26FD">
        <w:rPr>
          <w:bCs/>
          <w:lang w:val="en-GB"/>
        </w:rPr>
        <w:t>Description of the nutrient solution</w:t>
      </w:r>
    </w:p>
    <w:p w14:paraId="5A6E35A6" w14:textId="386C6033" w:rsidR="003E6466" w:rsidRPr="007C26FD" w:rsidRDefault="003E6466" w:rsidP="003E6466">
      <w:pPr>
        <w:rPr>
          <w:bCs/>
          <w:lang w:val="en-GB"/>
        </w:rPr>
      </w:pPr>
      <w:r>
        <w:rPr>
          <w:b/>
          <w:lang w:val="en-GB"/>
        </w:rPr>
        <w:lastRenderedPageBreak/>
        <w:t xml:space="preserve">Supplementary Table </w:t>
      </w:r>
      <w:ins w:id="1338" w:author="montazeaud" w:date="2025-03-06T20:19:00Z">
        <w:r w:rsidR="00D01397">
          <w:rPr>
            <w:b/>
            <w:lang w:val="en-GB"/>
          </w:rPr>
          <w:t>S</w:t>
        </w:r>
      </w:ins>
      <w:r>
        <w:rPr>
          <w:b/>
          <w:lang w:val="en-GB"/>
        </w:rPr>
        <w:t xml:space="preserve">4: </w:t>
      </w:r>
      <w:r w:rsidRPr="007C26FD">
        <w:rPr>
          <w:bCs/>
          <w:lang w:val="en-GB"/>
        </w:rPr>
        <w:t>Analysis of Variance (ANOVA) of biomass components and traits in pure stands to test the treatment effect</w:t>
      </w:r>
    </w:p>
    <w:p w14:paraId="510D0E06" w14:textId="470145BB" w:rsidR="003E6466" w:rsidRDefault="003E6466" w:rsidP="003E6466">
      <w:pPr>
        <w:rPr>
          <w:ins w:id="1339" w:author="montazeaud" w:date="2025-02-12T14:42:00Z"/>
          <w:bCs/>
          <w:lang w:val="en-GB"/>
        </w:rPr>
      </w:pPr>
      <w:r>
        <w:rPr>
          <w:b/>
          <w:lang w:val="en-GB"/>
        </w:rPr>
        <w:t xml:space="preserve">Supplementary Table </w:t>
      </w:r>
      <w:ins w:id="1340" w:author="montazeaud" w:date="2025-03-06T20:19:00Z">
        <w:r w:rsidR="00D01397">
          <w:rPr>
            <w:b/>
            <w:lang w:val="en-GB"/>
          </w:rPr>
          <w:t>S</w:t>
        </w:r>
      </w:ins>
      <w:r>
        <w:rPr>
          <w:b/>
          <w:lang w:val="en-GB"/>
        </w:rPr>
        <w:t xml:space="preserve">5: </w:t>
      </w:r>
      <w:r w:rsidRPr="007C26FD">
        <w:rPr>
          <w:bCs/>
          <w:lang w:val="en-GB"/>
        </w:rPr>
        <w:t>Analysis of Variance (ANOVA) to test the effect of the treatment on RYTs</w:t>
      </w:r>
    </w:p>
    <w:p w14:paraId="4C4D0512" w14:textId="47ED4507" w:rsidR="002F5B37" w:rsidRDefault="002F5B37" w:rsidP="003E6466">
      <w:pPr>
        <w:rPr>
          <w:lang w:val="en-GB"/>
        </w:rPr>
      </w:pPr>
      <w:ins w:id="1341" w:author="montazeaud" w:date="2025-02-12T14:42:00Z">
        <w:r>
          <w:rPr>
            <w:b/>
            <w:lang w:val="en-GB"/>
          </w:rPr>
          <w:t xml:space="preserve">Supplementary Table </w:t>
        </w:r>
      </w:ins>
      <w:ins w:id="1342" w:author="montazeaud" w:date="2025-03-06T20:19:00Z">
        <w:r w:rsidR="00D01397">
          <w:rPr>
            <w:b/>
            <w:lang w:val="en-GB"/>
          </w:rPr>
          <w:t>S</w:t>
        </w:r>
      </w:ins>
      <w:ins w:id="1343" w:author="montazeaud" w:date="2025-02-12T14:42:00Z">
        <w:r>
          <w:rPr>
            <w:b/>
            <w:lang w:val="en-GB"/>
          </w:rPr>
          <w:t xml:space="preserve">6: </w:t>
        </w:r>
        <w:r w:rsidRPr="007C26FD">
          <w:rPr>
            <w:bCs/>
            <w:lang w:val="en-GB"/>
          </w:rPr>
          <w:t xml:space="preserve">Analysis of Variance (ANOVA) to test the effect of the treatment on </w:t>
        </w:r>
        <w:r>
          <w:rPr>
            <w:bCs/>
            <w:lang w:val="en-GB"/>
          </w:rPr>
          <w:t>complementarity effects (CE) and selec</w:t>
        </w:r>
      </w:ins>
      <w:ins w:id="1344" w:author="montazeaud" w:date="2025-02-12T14:43:00Z">
        <w:r>
          <w:rPr>
            <w:bCs/>
            <w:lang w:val="en-GB"/>
          </w:rPr>
          <w:t>tion effects (</w:t>
        </w:r>
      </w:ins>
      <w:ins w:id="1345" w:author="montazeaud" w:date="2025-02-12T14:42:00Z">
        <w:r>
          <w:rPr>
            <w:bCs/>
            <w:lang w:val="en-GB"/>
          </w:rPr>
          <w:t>SE</w:t>
        </w:r>
      </w:ins>
      <w:ins w:id="1346" w:author="montazeaud" w:date="2025-02-12T14:43:00Z">
        <w:r>
          <w:rPr>
            <w:bCs/>
            <w:lang w:val="en-GB"/>
          </w:rPr>
          <w:t>)</w:t>
        </w:r>
      </w:ins>
    </w:p>
    <w:p w14:paraId="355B4A5F" w14:textId="36CBE3E0" w:rsidR="003E6466" w:rsidRDefault="003E6466" w:rsidP="003E6466">
      <w:pPr>
        <w:rPr>
          <w:ins w:id="1347" w:author="montazeaud" w:date="2025-02-12T14:43:00Z"/>
          <w:bCs/>
          <w:lang w:val="en-GB"/>
        </w:rPr>
      </w:pPr>
      <w:r>
        <w:rPr>
          <w:b/>
          <w:lang w:val="en-GB"/>
        </w:rPr>
        <w:t xml:space="preserve">Supplementary Table </w:t>
      </w:r>
      <w:ins w:id="1348" w:author="montazeaud" w:date="2025-03-06T20:19:00Z">
        <w:r w:rsidR="00D01397">
          <w:rPr>
            <w:b/>
            <w:lang w:val="en-GB"/>
          </w:rPr>
          <w:t>S</w:t>
        </w:r>
      </w:ins>
      <w:ins w:id="1349" w:author="montazeaud" w:date="2025-02-12T14:43:00Z">
        <w:r w:rsidR="002F5B37">
          <w:rPr>
            <w:b/>
            <w:lang w:val="en-GB"/>
          </w:rPr>
          <w:t>7</w:t>
        </w:r>
      </w:ins>
      <w:del w:id="1350" w:author="montazeaud" w:date="2025-02-12T14:43:00Z">
        <w:r w:rsidDel="002F5B37">
          <w:rPr>
            <w:b/>
            <w:lang w:val="en-GB"/>
          </w:rPr>
          <w:delText>6</w:delText>
        </w:r>
      </w:del>
      <w:r>
        <w:rPr>
          <w:b/>
          <w:lang w:val="en-GB"/>
        </w:rPr>
        <w:t xml:space="preserve">: </w:t>
      </w:r>
      <w:r w:rsidRPr="007C26FD">
        <w:rPr>
          <w:bCs/>
          <w:lang w:val="en-GB"/>
        </w:rPr>
        <w:t>Ten best fitting models between RYT</w:t>
      </w:r>
      <w:r w:rsidR="007C26FD">
        <w:rPr>
          <w:bCs/>
          <w:lang w:val="en-GB"/>
        </w:rPr>
        <w:t>s</w:t>
      </w:r>
      <w:r w:rsidRPr="007C26FD">
        <w:rPr>
          <w:bCs/>
          <w:lang w:val="en-GB"/>
        </w:rPr>
        <w:t xml:space="preserve"> on aboveground, belowground, and total biomass and mixture trait composition</w:t>
      </w:r>
    </w:p>
    <w:p w14:paraId="1A0ACD3E" w14:textId="64F5F1A1" w:rsidR="002F5B37" w:rsidRDefault="002F5B37" w:rsidP="003E6466">
      <w:pPr>
        <w:rPr>
          <w:lang w:val="en-GB"/>
        </w:rPr>
      </w:pPr>
      <w:ins w:id="1351" w:author="montazeaud" w:date="2025-02-12T14:43:00Z">
        <w:r>
          <w:rPr>
            <w:b/>
            <w:lang w:val="en-GB"/>
          </w:rPr>
          <w:t xml:space="preserve">Supplementary Table </w:t>
        </w:r>
      </w:ins>
      <w:ins w:id="1352" w:author="montazeaud" w:date="2025-03-06T20:19:00Z">
        <w:r w:rsidR="00D01397">
          <w:rPr>
            <w:b/>
            <w:lang w:val="en-GB"/>
          </w:rPr>
          <w:t>S</w:t>
        </w:r>
      </w:ins>
      <w:ins w:id="1353" w:author="montazeaud" w:date="2025-02-12T14:43:00Z">
        <w:r>
          <w:rPr>
            <w:b/>
            <w:lang w:val="en-GB"/>
          </w:rPr>
          <w:t xml:space="preserve">8: </w:t>
        </w:r>
        <w:r w:rsidRPr="007C26FD">
          <w:rPr>
            <w:bCs/>
            <w:lang w:val="en-GB"/>
          </w:rPr>
          <w:t xml:space="preserve">Ten best fitting models between </w:t>
        </w:r>
        <w:r>
          <w:rPr>
            <w:bCs/>
            <w:lang w:val="en-GB"/>
          </w:rPr>
          <w:t>complementarity effects (CE) and selection effects (SE) measured on</w:t>
        </w:r>
        <w:r w:rsidRPr="007C26FD">
          <w:rPr>
            <w:bCs/>
            <w:lang w:val="en-GB"/>
          </w:rPr>
          <w:t xml:space="preserve"> total biomass and mixture trait composition</w:t>
        </w:r>
      </w:ins>
    </w:p>
    <w:p w14:paraId="0A40FE80" w14:textId="21758A20" w:rsidR="003E6466" w:rsidRPr="007C26FD" w:rsidRDefault="003E6466" w:rsidP="003E6466">
      <w:pPr>
        <w:rPr>
          <w:bCs/>
          <w:lang w:val="en-GB"/>
        </w:rPr>
      </w:pPr>
      <w:r>
        <w:rPr>
          <w:b/>
          <w:lang w:val="en-GB"/>
        </w:rPr>
        <w:t xml:space="preserve">Supplementary Figure </w:t>
      </w:r>
      <w:ins w:id="1354" w:author="montazeaud" w:date="2025-03-06T20:19:00Z">
        <w:r w:rsidR="00D01397">
          <w:rPr>
            <w:b/>
            <w:lang w:val="en-GB"/>
          </w:rPr>
          <w:t>S</w:t>
        </w:r>
      </w:ins>
      <w:r>
        <w:rPr>
          <w:b/>
          <w:lang w:val="en-GB"/>
        </w:rPr>
        <w:t xml:space="preserve">1: </w:t>
      </w:r>
      <w:proofErr w:type="spellStart"/>
      <w:r w:rsidRPr="007C26FD">
        <w:rPr>
          <w:bCs/>
          <w:lang w:val="en-GB"/>
        </w:rPr>
        <w:t>RhizoTubes</w:t>
      </w:r>
      <w:proofErr w:type="spellEnd"/>
      <w:r w:rsidRPr="007C26FD">
        <w:rPr>
          <w:bCs/>
          <w:lang w:val="en-GB"/>
        </w:rPr>
        <w:t>® monitoring</w:t>
      </w:r>
    </w:p>
    <w:p w14:paraId="7A701BC2" w14:textId="610399FE" w:rsidR="003E6466" w:rsidRDefault="003E6466" w:rsidP="003E6466">
      <w:pPr>
        <w:rPr>
          <w:ins w:id="1355" w:author="montazeaud" w:date="2025-02-12T14:44:00Z"/>
          <w:bCs/>
          <w:lang w:val="en-GB"/>
        </w:rPr>
      </w:pPr>
      <w:r>
        <w:rPr>
          <w:b/>
          <w:lang w:val="en-GB"/>
        </w:rPr>
        <w:t xml:space="preserve">Supplementary Figure </w:t>
      </w:r>
      <w:ins w:id="1356" w:author="montazeaud" w:date="2025-03-06T20:19:00Z">
        <w:r w:rsidR="00D01397">
          <w:rPr>
            <w:b/>
            <w:lang w:val="en-GB"/>
          </w:rPr>
          <w:t>S</w:t>
        </w:r>
      </w:ins>
      <w:r>
        <w:rPr>
          <w:b/>
          <w:lang w:val="en-GB"/>
        </w:rPr>
        <w:t xml:space="preserve">2: </w:t>
      </w:r>
      <w:r w:rsidRPr="007C26FD">
        <w:rPr>
          <w:bCs/>
          <w:lang w:val="en-GB"/>
        </w:rPr>
        <w:t>Relationships between the trait composition of the mixtures and their above and belowground RYTs</w:t>
      </w:r>
    </w:p>
    <w:p w14:paraId="762E1826" w14:textId="4CC5BD94" w:rsidR="002F5B37" w:rsidDel="002F5B37" w:rsidRDefault="002F5B37" w:rsidP="003E6466">
      <w:pPr>
        <w:rPr>
          <w:del w:id="1357" w:author="montazeaud" w:date="2025-02-12T14:44:00Z"/>
          <w:bCs/>
          <w:lang w:val="en-GB"/>
        </w:rPr>
      </w:pPr>
      <w:ins w:id="1358" w:author="montazeaud" w:date="2025-02-12T14:44:00Z">
        <w:r>
          <w:rPr>
            <w:b/>
            <w:lang w:val="en-GB"/>
          </w:rPr>
          <w:t xml:space="preserve">Supplementary Figure </w:t>
        </w:r>
      </w:ins>
      <w:ins w:id="1359" w:author="montazeaud" w:date="2025-03-06T20:19:00Z">
        <w:r w:rsidR="00D01397">
          <w:rPr>
            <w:b/>
            <w:lang w:val="en-GB"/>
          </w:rPr>
          <w:t>S</w:t>
        </w:r>
      </w:ins>
      <w:ins w:id="1360" w:author="montazeaud" w:date="2025-02-12T14:44:00Z">
        <w:r>
          <w:rPr>
            <w:b/>
            <w:lang w:val="en-GB"/>
          </w:rPr>
          <w:t xml:space="preserve">3: </w:t>
        </w:r>
        <w:r w:rsidRPr="007C26FD">
          <w:rPr>
            <w:bCs/>
            <w:lang w:val="en-GB"/>
          </w:rPr>
          <w:t xml:space="preserve">Relationships between the trait composition of the mixtures and </w:t>
        </w:r>
        <w:r>
          <w:rPr>
            <w:bCs/>
            <w:lang w:val="en-GB"/>
          </w:rPr>
          <w:t>complementarity effects (CE) and selection effects (SE) measured on</w:t>
        </w:r>
        <w:r w:rsidRPr="007C26FD">
          <w:rPr>
            <w:bCs/>
            <w:lang w:val="en-GB"/>
          </w:rPr>
          <w:t xml:space="preserve"> total biomass</w:t>
        </w:r>
      </w:ins>
    </w:p>
    <w:p w14:paraId="5BC8B3E5" w14:textId="77777777" w:rsidR="002F5B37" w:rsidRDefault="002F5B37" w:rsidP="003E6466">
      <w:pPr>
        <w:rPr>
          <w:ins w:id="1361" w:author="montazeaud" w:date="2025-02-12T14:44:00Z"/>
          <w:lang w:val="en-GB"/>
        </w:rPr>
      </w:pPr>
    </w:p>
    <w:p w14:paraId="39E5E893" w14:textId="7095D1AC" w:rsidR="003E6466" w:rsidRDefault="003E6466" w:rsidP="003E6466">
      <w:pPr>
        <w:rPr>
          <w:lang w:val="en-GB"/>
        </w:rPr>
      </w:pPr>
      <w:r>
        <w:rPr>
          <w:b/>
          <w:lang w:val="en-GB"/>
        </w:rPr>
        <w:t xml:space="preserve">Supplementary Figure </w:t>
      </w:r>
      <w:ins w:id="1362" w:author="montazeaud" w:date="2025-03-06T20:19:00Z">
        <w:r w:rsidR="00D01397">
          <w:rPr>
            <w:b/>
            <w:lang w:val="en-GB"/>
          </w:rPr>
          <w:t>S</w:t>
        </w:r>
      </w:ins>
      <w:ins w:id="1363" w:author="montazeaud" w:date="2025-02-12T14:44:00Z">
        <w:r w:rsidR="002F5B37">
          <w:rPr>
            <w:b/>
            <w:lang w:val="en-GB"/>
          </w:rPr>
          <w:t>4</w:t>
        </w:r>
      </w:ins>
      <w:del w:id="1364" w:author="montazeaud" w:date="2025-02-12T14:44:00Z">
        <w:r w:rsidDel="002F5B37">
          <w:rPr>
            <w:b/>
            <w:lang w:val="en-GB"/>
          </w:rPr>
          <w:delText>3</w:delText>
        </w:r>
      </w:del>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shoot biomass</w:t>
      </w:r>
      <w:r>
        <w:rPr>
          <w:b/>
          <w:lang w:val="en-GB"/>
        </w:rPr>
        <w:t xml:space="preserve"> </w:t>
      </w:r>
    </w:p>
    <w:p w14:paraId="2EE67875" w14:textId="5C40176C" w:rsidR="003E6466" w:rsidRDefault="003E6466" w:rsidP="003E6466">
      <w:pPr>
        <w:rPr>
          <w:lang w:val="en-GB"/>
        </w:rPr>
      </w:pPr>
      <w:r>
        <w:rPr>
          <w:b/>
          <w:lang w:val="en-GB"/>
        </w:rPr>
        <w:t xml:space="preserve">Supplementary Figure </w:t>
      </w:r>
      <w:ins w:id="1365" w:author="montazeaud" w:date="2025-03-06T20:19:00Z">
        <w:r w:rsidR="00D01397">
          <w:rPr>
            <w:b/>
            <w:lang w:val="en-GB"/>
          </w:rPr>
          <w:t>S</w:t>
        </w:r>
      </w:ins>
      <w:ins w:id="1366" w:author="montazeaud" w:date="2025-02-12T14:44:00Z">
        <w:r w:rsidR="002F5B37">
          <w:rPr>
            <w:b/>
            <w:lang w:val="en-GB"/>
          </w:rPr>
          <w:t>5</w:t>
        </w:r>
      </w:ins>
      <w:del w:id="1367" w:author="montazeaud" w:date="2025-02-12T14:44:00Z">
        <w:r w:rsidDel="002F5B37">
          <w:rPr>
            <w:b/>
            <w:lang w:val="en-GB"/>
          </w:rPr>
          <w:delText>4</w:delText>
        </w:r>
      </w:del>
      <w:r>
        <w:rPr>
          <w:b/>
          <w:lang w:val="en-GB"/>
        </w:rPr>
        <w:t xml:space="preserve">: </w:t>
      </w:r>
      <w:r w:rsidR="007C26FD" w:rsidRPr="007C26FD">
        <w:rPr>
          <w:bCs/>
          <w:lang w:val="en-GB"/>
        </w:rPr>
        <w:t xml:space="preserve">bivariate plots </w:t>
      </w:r>
      <w:r w:rsidR="007C26FD">
        <w:rPr>
          <w:bCs/>
          <w:lang w:val="en-GB"/>
        </w:rPr>
        <w:t>illustrating the interaction between root area, resource availability and root biomass</w:t>
      </w:r>
    </w:p>
    <w:p w14:paraId="121734E2" w14:textId="4D1AFA93" w:rsidR="00994FFF" w:rsidRDefault="00994FFF" w:rsidP="00994FFF">
      <w:pPr>
        <w:pStyle w:val="Titre1"/>
        <w:rPr>
          <w:lang w:val="en-GB"/>
        </w:rPr>
      </w:pPr>
      <w:r w:rsidRPr="005D3850">
        <w:rPr>
          <w:lang w:val="en-GB"/>
        </w:rPr>
        <w:t>Acknowledgements</w:t>
      </w:r>
    </w:p>
    <w:p w14:paraId="1F0BACE0" w14:textId="5B23EB57" w:rsidR="007E6183" w:rsidRPr="007E6183" w:rsidRDefault="007E6183" w:rsidP="007E6183">
      <w:pPr>
        <w:rPr>
          <w:lang w:val="en-GB"/>
        </w:rPr>
      </w:pPr>
      <w:r w:rsidRPr="007E6183">
        <w:rPr>
          <w:lang w:val="en-US"/>
        </w:rPr>
        <w:t xml:space="preserve"> We thank the 4PMI platform (Plant Phenotyping Platform for Plant and Microorganisms Interactions) - UMR </w:t>
      </w:r>
      <w:proofErr w:type="spellStart"/>
      <w:r w:rsidRPr="007E6183">
        <w:rPr>
          <w:lang w:val="en-US"/>
        </w:rPr>
        <w:t>Agroécologie</w:t>
      </w:r>
      <w:proofErr w:type="spellEnd"/>
      <w:r w:rsidRPr="007E6183">
        <w:rPr>
          <w:lang w:val="en-US"/>
        </w:rPr>
        <w:t>, Dijon, France for carrying out the experiment and the phenotypic analyses used in this work. 4PMI was supported by the project Phenome-ANR-11-INBS-0012</w:t>
      </w:r>
      <w:r>
        <w:rPr>
          <w:lang w:val="en-US"/>
        </w:rPr>
        <w:t xml:space="preserve">. We thank Florian Fort for providing helpful comments on the manuscript. </w:t>
      </w:r>
    </w:p>
    <w:p w14:paraId="1EF4C7CC" w14:textId="689C0497" w:rsidR="00994FFF" w:rsidRPr="005D3850" w:rsidRDefault="00994FFF" w:rsidP="00994FFF">
      <w:pPr>
        <w:pStyle w:val="Titre1"/>
        <w:rPr>
          <w:lang w:val="en-GB"/>
        </w:rPr>
      </w:pPr>
      <w:r w:rsidRPr="005D3850">
        <w:rPr>
          <w:lang w:val="en-GB"/>
        </w:rPr>
        <w:lastRenderedPageBreak/>
        <w:t>Author contributions</w:t>
      </w:r>
    </w:p>
    <w:p w14:paraId="54A7F303" w14:textId="65FE7475" w:rsidR="00AE7E81" w:rsidRDefault="00AE7E81" w:rsidP="00AE7E81">
      <w:pPr>
        <w:rPr>
          <w:lang w:val="en-GB"/>
        </w:rPr>
      </w:pPr>
      <w:r>
        <w:rPr>
          <w:lang w:val="en-GB"/>
        </w:rPr>
        <w:t xml:space="preserve">Conception of the research and design of the experiment: </w:t>
      </w:r>
      <w:r w:rsidR="00A34E45">
        <w:rPr>
          <w:lang w:val="en-GB"/>
        </w:rPr>
        <w:t xml:space="preserve">C. J., C. S, H. F., </w:t>
      </w:r>
      <w:r>
        <w:rPr>
          <w:lang w:val="en-GB"/>
        </w:rPr>
        <w:t>P.</w:t>
      </w:r>
      <w:r w:rsidR="00A34E45">
        <w:rPr>
          <w:lang w:val="en-GB"/>
        </w:rPr>
        <w:t xml:space="preserve"> </w:t>
      </w:r>
      <w:r>
        <w:rPr>
          <w:lang w:val="en-GB"/>
        </w:rPr>
        <w:t>R.</w:t>
      </w:r>
    </w:p>
    <w:p w14:paraId="4199D3F0" w14:textId="1D18AED4" w:rsidR="00A34E45" w:rsidRDefault="00A34E45" w:rsidP="00A34E45">
      <w:pPr>
        <w:rPr>
          <w:lang w:val="en-GB"/>
        </w:rPr>
      </w:pPr>
      <w:r>
        <w:rPr>
          <w:lang w:val="en-GB"/>
        </w:rPr>
        <w:t>Implementation and monitoring of the experiment: C. J., C. S.</w:t>
      </w:r>
    </w:p>
    <w:p w14:paraId="6BA370E9" w14:textId="47DECE4F" w:rsidR="00AE7E81" w:rsidRDefault="00AE7E81" w:rsidP="00AE7E81">
      <w:pPr>
        <w:rPr>
          <w:lang w:val="en-GB"/>
        </w:rPr>
      </w:pPr>
      <w:r>
        <w:rPr>
          <w:lang w:val="en-GB"/>
        </w:rPr>
        <w:t>Root image analysis: M. L.</w:t>
      </w:r>
    </w:p>
    <w:p w14:paraId="499D9141" w14:textId="6D2B4451" w:rsidR="00A34E45" w:rsidRDefault="00A34E45" w:rsidP="00AE7E81">
      <w:pPr>
        <w:rPr>
          <w:lang w:val="en-GB"/>
        </w:rPr>
      </w:pPr>
      <w:r w:rsidRPr="00953317">
        <w:rPr>
          <w:lang w:val="en-GB"/>
        </w:rPr>
        <w:t>Near-Infrared Spectrometry</w:t>
      </w:r>
      <w:r>
        <w:rPr>
          <w:lang w:val="en-GB"/>
        </w:rPr>
        <w:t xml:space="preserve">: M. E. </w:t>
      </w:r>
    </w:p>
    <w:p w14:paraId="2DFBAE18" w14:textId="6E7BB91E" w:rsidR="00AE7E81" w:rsidRDefault="00AE7E81" w:rsidP="00AE7E81">
      <w:pPr>
        <w:rPr>
          <w:lang w:val="en-GB"/>
        </w:rPr>
      </w:pPr>
      <w:r>
        <w:rPr>
          <w:lang w:val="en-GB"/>
        </w:rPr>
        <w:t xml:space="preserve">Harvest and trait measurements: </w:t>
      </w:r>
      <w:r w:rsidR="00A34E45">
        <w:rPr>
          <w:lang w:val="en-GB"/>
        </w:rPr>
        <w:t xml:space="preserve">H. F., L. M. C., M. E., </w:t>
      </w:r>
      <w:r>
        <w:rPr>
          <w:lang w:val="en-GB"/>
        </w:rPr>
        <w:t>P. R.</w:t>
      </w:r>
    </w:p>
    <w:p w14:paraId="11713185" w14:textId="267E2C8C" w:rsidR="00AE7E81" w:rsidRDefault="00A34E45" w:rsidP="00AE7E81">
      <w:pPr>
        <w:rPr>
          <w:lang w:val="en-GB"/>
        </w:rPr>
      </w:pPr>
      <w:r>
        <w:rPr>
          <w:lang w:val="en-GB"/>
        </w:rPr>
        <w:t>Data analysis: G. M.</w:t>
      </w:r>
    </w:p>
    <w:p w14:paraId="4468F3F1" w14:textId="45D5DD88" w:rsidR="00AE7E81" w:rsidRPr="00AE7E81" w:rsidRDefault="00A34E45" w:rsidP="00AE7E81">
      <w:pPr>
        <w:rPr>
          <w:lang w:val="en-GB"/>
        </w:rPr>
      </w:pPr>
      <w:r>
        <w:rPr>
          <w:lang w:val="en-GB"/>
        </w:rPr>
        <w:t xml:space="preserve">Redaction of the manuscript: G. M. with inputs from all authors. </w:t>
      </w:r>
    </w:p>
    <w:p w14:paraId="34849093" w14:textId="3198BDBE" w:rsidR="00AE7E81" w:rsidRPr="00A34E45" w:rsidRDefault="00AE7E81" w:rsidP="00AE7E81">
      <w:pPr>
        <w:pStyle w:val="Titre1"/>
        <w:rPr>
          <w:lang w:val="en-GB"/>
        </w:rPr>
      </w:pPr>
      <w:r w:rsidRPr="00A34E45">
        <w:rPr>
          <w:lang w:val="en-GB"/>
        </w:rPr>
        <w:t>Conflict of interest</w:t>
      </w:r>
    </w:p>
    <w:p w14:paraId="4BB3F09F" w14:textId="75F295A1" w:rsidR="00AE7E81" w:rsidRDefault="00AE7E81" w:rsidP="00AE7E81">
      <w:pPr>
        <w:rPr>
          <w:lang w:val="en-GB"/>
        </w:rPr>
      </w:pPr>
      <w:r w:rsidRPr="00AE7E81">
        <w:rPr>
          <w:lang w:val="en-GB"/>
        </w:rPr>
        <w:t>The authors declare n</w:t>
      </w:r>
      <w:r>
        <w:rPr>
          <w:lang w:val="en-GB"/>
        </w:rPr>
        <w:t>o conflict of interest.</w:t>
      </w:r>
    </w:p>
    <w:p w14:paraId="766346B5" w14:textId="567BE528" w:rsidR="00AE7E81" w:rsidRPr="0096764D" w:rsidRDefault="00AE7E81" w:rsidP="00AE7E81">
      <w:pPr>
        <w:pStyle w:val="Titre1"/>
        <w:rPr>
          <w:lang w:val="en-GB"/>
        </w:rPr>
      </w:pPr>
      <w:r w:rsidRPr="0096764D">
        <w:rPr>
          <w:lang w:val="en-GB"/>
        </w:rPr>
        <w:t>Funding</w:t>
      </w:r>
    </w:p>
    <w:p w14:paraId="4E43C823" w14:textId="70DCEECC" w:rsidR="00AE7E81" w:rsidRDefault="00AE7E81" w:rsidP="00AE7E81">
      <w:pPr>
        <w:rPr>
          <w:lang w:val="en-GB"/>
        </w:rPr>
      </w:pPr>
      <w:r w:rsidRPr="00AE7E81">
        <w:rPr>
          <w:lang w:val="en-GB"/>
        </w:rPr>
        <w:t>This study received funding from the European Union’s Horizon 2020 Research and Innovation Program under grant agreement N◦727247 (</w:t>
      </w:r>
      <w:proofErr w:type="spellStart"/>
      <w:r w:rsidRPr="00AE7E81">
        <w:rPr>
          <w:lang w:val="en-GB"/>
        </w:rPr>
        <w:t>SolACE</w:t>
      </w:r>
      <w:proofErr w:type="spellEnd"/>
      <w:r w:rsidRPr="00AE7E81">
        <w:rPr>
          <w:lang w:val="en-GB"/>
        </w:rPr>
        <w:t xml:space="preserve"> - https://www.solace-eu.net/).</w:t>
      </w:r>
    </w:p>
    <w:p w14:paraId="560FBDD8" w14:textId="6D5C23FC" w:rsidR="00AE7E81" w:rsidRDefault="00AE7E81" w:rsidP="00AE7E81">
      <w:pPr>
        <w:pStyle w:val="Titre1"/>
        <w:rPr>
          <w:lang w:val="en-GB"/>
        </w:rPr>
      </w:pPr>
      <w:r w:rsidRPr="00AE7E81">
        <w:rPr>
          <w:lang w:val="en-GB"/>
        </w:rPr>
        <w:t>Data availability</w:t>
      </w:r>
    </w:p>
    <w:p w14:paraId="4F3341FB" w14:textId="4463F7F7" w:rsidR="00F40619" w:rsidRDefault="004A0869" w:rsidP="00AE7E81">
      <w:pPr>
        <w:rPr>
          <w:lang w:val="en-GB"/>
        </w:rPr>
        <w:sectPr w:rsidR="00F40619" w:rsidSect="00785344">
          <w:footerReference w:type="default" r:id="rId8"/>
          <w:pgSz w:w="11906" w:h="16838"/>
          <w:pgMar w:top="1440" w:right="1440" w:bottom="1440" w:left="1440" w:header="0" w:footer="0" w:gutter="0"/>
          <w:lnNumType w:countBy="1" w:distance="283" w:restart="continuous"/>
          <w:pgNumType w:start="1"/>
          <w:cols w:space="720"/>
          <w:formProt w:val="0"/>
          <w:docGrid w:linePitch="360" w:charSpace="4096"/>
        </w:sectPr>
      </w:pPr>
      <w:ins w:id="1368" w:author="montazeaud" w:date="2025-03-06T19:45:00Z">
        <w:r w:rsidRPr="004A0869">
          <w:rPr>
            <w:lang w:val="en-GB"/>
          </w:rPr>
          <w:t xml:space="preserve">All primary data to support the findings of this study are openly available in </w:t>
        </w:r>
        <w:proofErr w:type="spellStart"/>
        <w:r>
          <w:rPr>
            <w:lang w:val="en-GB"/>
          </w:rPr>
          <w:t>Zenodo</w:t>
        </w:r>
        <w:proofErr w:type="spellEnd"/>
        <w:r w:rsidRPr="004A0869">
          <w:rPr>
            <w:lang w:val="en-GB"/>
          </w:rPr>
          <w:t xml:space="preserve"> at </w:t>
        </w:r>
      </w:ins>
      <w:ins w:id="1369" w:author="montazeaud" w:date="2025-03-06T19:54:00Z">
        <w:r>
          <w:rPr>
            <w:lang w:val="en-GB"/>
          </w:rPr>
          <w:fldChar w:fldCharType="begin"/>
        </w:r>
        <w:r>
          <w:rPr>
            <w:lang w:val="en-GB"/>
          </w:rPr>
          <w:instrText xml:space="preserve"> HYPERLINK "</w:instrText>
        </w:r>
        <w:r w:rsidRPr="004A0869">
          <w:rPr>
            <w:lang w:val="en-GB"/>
          </w:rPr>
          <w:instrText>https://doi.org/10.5281/zenodo.14860837</w:instrText>
        </w:r>
        <w:r>
          <w:rPr>
            <w:lang w:val="en-GB"/>
          </w:rPr>
          <w:instrText xml:space="preserve">" </w:instrText>
        </w:r>
        <w:r>
          <w:rPr>
            <w:lang w:val="en-GB"/>
          </w:rPr>
          <w:fldChar w:fldCharType="separate"/>
        </w:r>
        <w:r w:rsidRPr="008372E9">
          <w:rPr>
            <w:rStyle w:val="Lienhypertexte"/>
            <w:lang w:val="en-GB"/>
          </w:rPr>
          <w:t>https://doi.org/10.5281/zenodo.1</w:t>
        </w:r>
        <w:r w:rsidRPr="008372E9">
          <w:rPr>
            <w:rStyle w:val="Lienhypertexte"/>
            <w:lang w:val="en-GB"/>
          </w:rPr>
          <w:t>4</w:t>
        </w:r>
        <w:r w:rsidRPr="008372E9">
          <w:rPr>
            <w:rStyle w:val="Lienhypertexte"/>
            <w:lang w:val="en-GB"/>
          </w:rPr>
          <w:t>860837</w:t>
        </w:r>
        <w:r>
          <w:rPr>
            <w:lang w:val="en-GB"/>
          </w:rPr>
          <w:fldChar w:fldCharType="end"/>
        </w:r>
        <w:r>
          <w:rPr>
            <w:lang w:val="en-GB"/>
          </w:rPr>
          <w:t xml:space="preserve"> </w:t>
        </w:r>
      </w:ins>
      <w:moveToRangeStart w:id="1370" w:author="montazeaud" w:date="2025-03-06T19:45:00Z" w:name="move192182758"/>
      <w:moveTo w:id="1371" w:author="montazeaud" w:date="2025-03-06T19:45:00Z">
        <w:del w:id="1372" w:author="montazeaud" w:date="2025-03-06T19:54:00Z">
          <w:r w:rsidDel="004A0869">
            <w:rPr>
              <w:lang w:val="en-GB"/>
            </w:rPr>
            <w:delText>.</w:delText>
          </w:r>
        </w:del>
      </w:moveTo>
      <w:moveToRangeEnd w:id="1370"/>
      <w:r w:rsidR="003F12A2">
        <w:rPr>
          <w:lang w:val="en-GB"/>
        </w:rPr>
        <w:fldChar w:fldCharType="begin"/>
      </w:r>
      <w:r w:rsidR="003F12A2">
        <w:rPr>
          <w:lang w:val="en-GB"/>
        </w:rPr>
        <w:instrText xml:space="preserve"> ADDIN ZOTERO_ITEM CSL_CITATION {"citationID":"8vJdV4X9","properties":{"formattedCitation":"(Montazeaud {\\i{}et al.}, 2025)","plainCitation":"(Montazeaud et al., 2025)","noteIndex":0},"citationItems":[{"id":3778,"uris":["http://zotero.org/users/3458704/items/ZS4VHIWP"],"itemData":{"id":3778,"type":"article-journal","container-title":"Zenodo","DOI":"https://doi.org/10.5281/zenodo.14860837","title":"Data from: Mixing varieties mitigates early root competition in wheat under water and nutrient limitation","volume":"Dataset","author":[{"family":"Montazeaud","given":"Germain"},{"family":"Roumet","given":"Pierre"},{"family":"Lamboeuf","given":"Mickael"},{"family":"Jeudy","given":"Christian"},{"family":"Ecarnot","given":"Martin"},{"family":"Malicet-Chebbah","given":""},{"family":"Salon","given":"Christophe"},{"family":"Fréville","given":"Hélène"}],"issued":{"date-parts":[["2025",2,12]]}}}],"schema":"https://github.com/citation-style-language/schema/raw/master/csl-citation.json"} </w:instrText>
      </w:r>
      <w:r w:rsidR="003F12A2">
        <w:rPr>
          <w:lang w:val="en-GB"/>
        </w:rPr>
        <w:fldChar w:fldCharType="separate"/>
      </w:r>
      <w:r w:rsidR="003F12A2" w:rsidRPr="003F12A2">
        <w:rPr>
          <w:rFonts w:cs="Times New Roman"/>
          <w:szCs w:val="24"/>
          <w:lang w:val="en-GB"/>
        </w:rPr>
        <w:t xml:space="preserve">(Montazeaud </w:t>
      </w:r>
      <w:r w:rsidR="003F12A2" w:rsidRPr="003F12A2">
        <w:rPr>
          <w:rFonts w:cs="Times New Roman"/>
          <w:i/>
          <w:iCs/>
          <w:szCs w:val="24"/>
          <w:lang w:val="en-GB"/>
        </w:rPr>
        <w:t>et al.</w:t>
      </w:r>
      <w:r w:rsidR="003F12A2" w:rsidRPr="003F12A2">
        <w:rPr>
          <w:rFonts w:cs="Times New Roman"/>
          <w:szCs w:val="24"/>
          <w:lang w:val="en-GB"/>
        </w:rPr>
        <w:t>, 2025)</w:t>
      </w:r>
      <w:r w:rsidR="003F12A2">
        <w:rPr>
          <w:lang w:val="en-GB"/>
        </w:rPr>
        <w:fldChar w:fldCharType="end"/>
      </w:r>
      <w:ins w:id="1373" w:author="montazeaud" w:date="2025-03-06T19:58:00Z">
        <w:r w:rsidR="003F12A2">
          <w:rPr>
            <w:lang w:val="en-GB"/>
          </w:rPr>
          <w:t>.</w:t>
        </w:r>
      </w:ins>
      <w:del w:id="1374" w:author="montazeaud" w:date="2025-03-06T19:45:00Z">
        <w:r w:rsidR="00AE7E81" w:rsidDel="004A0869">
          <w:rPr>
            <w:lang w:val="en-GB"/>
          </w:rPr>
          <w:delText>Data and code used for analysis are available at</w:delText>
        </w:r>
        <w:r w:rsidR="00C400FE" w:rsidRPr="00C400FE" w:rsidDel="004A0869">
          <w:rPr>
            <w:lang w:val="en-GB"/>
          </w:rPr>
          <w:delText xml:space="preserve"> </w:delText>
        </w:r>
      </w:del>
      <w:moveFromRangeStart w:id="1375" w:author="montazeaud" w:date="2025-03-06T19:45:00Z" w:name="move192182758"/>
      <w:moveFrom w:id="1376" w:author="montazeaud" w:date="2025-03-06T19:45:00Z">
        <w:r w:rsidR="00C400FE" w:rsidRPr="00C400FE" w:rsidDel="004A0869">
          <w:rPr>
            <w:lang w:val="en-GB"/>
          </w:rPr>
          <w:t>https://doi.org/10.5281/zenodo.14163518</w:t>
        </w:r>
        <w:r w:rsidR="00AE7E81" w:rsidDel="004A0869">
          <w:rPr>
            <w:lang w:val="en-GB"/>
          </w:rPr>
          <w:t>.</w:t>
        </w:r>
      </w:moveFrom>
      <w:moveFromRangeEnd w:id="1375"/>
    </w:p>
    <w:p w14:paraId="7EF0EE85" w14:textId="63E21F64" w:rsidR="00B629AA" w:rsidRDefault="004E258C" w:rsidP="005227E4">
      <w:pPr>
        <w:pStyle w:val="Titre1"/>
        <w:rPr>
          <w:lang w:val="en-GB"/>
        </w:rPr>
      </w:pPr>
      <w:r>
        <w:rPr>
          <w:lang w:val="en-GB"/>
        </w:rPr>
        <w:lastRenderedPageBreak/>
        <w:t>R</w:t>
      </w:r>
      <w:r w:rsidR="00AE7E81">
        <w:rPr>
          <w:lang w:val="en-GB"/>
        </w:rPr>
        <w:t>eferences</w:t>
      </w:r>
    </w:p>
    <w:p w14:paraId="5D57FE73" w14:textId="77777777" w:rsidR="003F12A2" w:rsidRPr="003F12A2" w:rsidRDefault="004E258C" w:rsidP="003F12A2">
      <w:pPr>
        <w:pStyle w:val="Bibliographie"/>
        <w:rPr>
          <w:lang w:val="en-GB"/>
          <w:rPrChange w:id="1377" w:author="montazeaud" w:date="2025-03-06T19:58:00Z">
            <w:rPr/>
          </w:rPrChange>
        </w:rPr>
      </w:pPr>
      <w:r>
        <w:rPr>
          <w:lang w:val="en-GB"/>
        </w:rPr>
        <w:fldChar w:fldCharType="begin"/>
      </w:r>
      <w:r w:rsidR="00A71DBC">
        <w:rPr>
          <w:lang w:val="en-GB"/>
        </w:rPr>
        <w:instrText xml:space="preserve"> ADDIN ZOTERO_BIBL {"uncited":[],"omitted":[],"custom":[]} CSL_BIBLIOGRAPHY </w:instrText>
      </w:r>
      <w:r>
        <w:rPr>
          <w:lang w:val="en-GB"/>
        </w:rPr>
        <w:fldChar w:fldCharType="separate"/>
      </w:r>
      <w:proofErr w:type="spellStart"/>
      <w:r w:rsidR="003F12A2" w:rsidRPr="003F12A2">
        <w:rPr>
          <w:b/>
          <w:bCs/>
          <w:lang w:val="en-GB"/>
        </w:rPr>
        <w:t>Anten</w:t>
      </w:r>
      <w:proofErr w:type="spellEnd"/>
      <w:r w:rsidR="003F12A2" w:rsidRPr="003F12A2">
        <w:rPr>
          <w:b/>
          <w:bCs/>
          <w:lang w:val="en-GB"/>
        </w:rPr>
        <w:t xml:space="preserve"> NPR, Chen BJW</w:t>
      </w:r>
      <w:r w:rsidR="003F12A2" w:rsidRPr="003F12A2">
        <w:rPr>
          <w:lang w:val="en-GB"/>
        </w:rPr>
        <w:t xml:space="preserve">. 2021. Detect thy family: Mechanisms, ecology and agricultural aspects of kin recognition in plants. </w:t>
      </w:r>
      <w:r w:rsidR="003F12A2" w:rsidRPr="003F12A2">
        <w:rPr>
          <w:lang w:val="en-GB"/>
          <w:rPrChange w:id="1378" w:author="montazeaud" w:date="2025-03-06T19:58:00Z">
            <w:rPr/>
          </w:rPrChange>
        </w:rPr>
        <w:t xml:space="preserve">Plant, Cell &amp; Environment </w:t>
      </w:r>
      <w:r w:rsidR="003F12A2" w:rsidRPr="003F12A2">
        <w:rPr>
          <w:b/>
          <w:bCs/>
          <w:lang w:val="en-GB"/>
          <w:rPrChange w:id="1379" w:author="montazeaud" w:date="2025-03-06T19:58:00Z">
            <w:rPr>
              <w:b/>
              <w:bCs/>
            </w:rPr>
          </w:rPrChange>
        </w:rPr>
        <w:t>44</w:t>
      </w:r>
      <w:r w:rsidR="003F12A2" w:rsidRPr="003F12A2">
        <w:rPr>
          <w:lang w:val="en-GB"/>
          <w:rPrChange w:id="1380" w:author="montazeaud" w:date="2025-03-06T19:58:00Z">
            <w:rPr/>
          </w:rPrChange>
        </w:rPr>
        <w:t>, 1059–1071.</w:t>
      </w:r>
    </w:p>
    <w:p w14:paraId="13C96669" w14:textId="77777777" w:rsidR="003F12A2" w:rsidRPr="003F12A2" w:rsidRDefault="003F12A2" w:rsidP="003F12A2">
      <w:pPr>
        <w:pStyle w:val="Bibliographie"/>
        <w:rPr>
          <w:lang w:val="en-GB"/>
          <w:rPrChange w:id="1381" w:author="montazeaud" w:date="2025-03-06T19:58:00Z">
            <w:rPr/>
          </w:rPrChange>
        </w:rPr>
      </w:pPr>
      <w:proofErr w:type="spellStart"/>
      <w:r w:rsidRPr="003F12A2">
        <w:rPr>
          <w:b/>
          <w:bCs/>
          <w:lang w:val="en-GB"/>
          <w:rPrChange w:id="1382" w:author="montazeaud" w:date="2025-03-06T19:58:00Z">
            <w:rPr>
              <w:b/>
              <w:bCs/>
            </w:rPr>
          </w:rPrChange>
        </w:rPr>
        <w:t>Anten</w:t>
      </w:r>
      <w:proofErr w:type="spellEnd"/>
      <w:r w:rsidRPr="003F12A2">
        <w:rPr>
          <w:b/>
          <w:bCs/>
          <w:lang w:val="en-GB"/>
          <w:rPrChange w:id="1383" w:author="montazeaud" w:date="2025-03-06T19:58:00Z">
            <w:rPr>
              <w:b/>
              <w:bCs/>
            </w:rPr>
          </w:rPrChange>
        </w:rPr>
        <w:t xml:space="preserve"> NPR, Vermeulen PJ</w:t>
      </w:r>
      <w:r w:rsidRPr="003F12A2">
        <w:rPr>
          <w:lang w:val="en-GB"/>
          <w:rPrChange w:id="1384" w:author="montazeaud" w:date="2025-03-06T19:58:00Z">
            <w:rPr/>
          </w:rPrChange>
        </w:rPr>
        <w:t xml:space="preserve">. 2016. Tragedies and crops: understanding natural selection to improve cropping systems. Trends in Ecology &amp; Evolution </w:t>
      </w:r>
      <w:r w:rsidRPr="003F12A2">
        <w:rPr>
          <w:b/>
          <w:bCs/>
          <w:lang w:val="en-GB"/>
          <w:rPrChange w:id="1385" w:author="montazeaud" w:date="2025-03-06T19:58:00Z">
            <w:rPr>
              <w:b/>
              <w:bCs/>
            </w:rPr>
          </w:rPrChange>
        </w:rPr>
        <w:t>31</w:t>
      </w:r>
      <w:r w:rsidRPr="003F12A2">
        <w:rPr>
          <w:lang w:val="en-GB"/>
          <w:rPrChange w:id="1386" w:author="montazeaud" w:date="2025-03-06T19:58:00Z">
            <w:rPr/>
          </w:rPrChange>
        </w:rPr>
        <w:t>, 429–439.</w:t>
      </w:r>
    </w:p>
    <w:p w14:paraId="306A7B73" w14:textId="77777777" w:rsidR="003F12A2" w:rsidRPr="003F12A2" w:rsidRDefault="003F12A2" w:rsidP="003F12A2">
      <w:pPr>
        <w:pStyle w:val="Bibliographie"/>
        <w:rPr>
          <w:lang w:val="en-GB"/>
          <w:rPrChange w:id="1387" w:author="montazeaud" w:date="2025-03-06T19:58:00Z">
            <w:rPr/>
          </w:rPrChange>
        </w:rPr>
      </w:pPr>
      <w:proofErr w:type="spellStart"/>
      <w:r w:rsidRPr="003F12A2">
        <w:rPr>
          <w:b/>
          <w:bCs/>
          <w:lang w:val="en-GB"/>
          <w:rPrChange w:id="1388" w:author="montazeaud" w:date="2025-03-06T19:58:00Z">
            <w:rPr>
              <w:b/>
              <w:bCs/>
            </w:rPr>
          </w:rPrChange>
        </w:rPr>
        <w:t>Bacher</w:t>
      </w:r>
      <w:proofErr w:type="spellEnd"/>
      <w:r w:rsidRPr="003F12A2">
        <w:rPr>
          <w:b/>
          <w:bCs/>
          <w:lang w:val="en-GB"/>
          <w:rPrChange w:id="1389" w:author="montazeaud" w:date="2025-03-06T19:58:00Z">
            <w:rPr>
              <w:b/>
              <w:bCs/>
            </w:rPr>
          </w:rPrChange>
        </w:rPr>
        <w:t xml:space="preserve"> H, </w:t>
      </w:r>
      <w:proofErr w:type="spellStart"/>
      <w:r w:rsidRPr="003F12A2">
        <w:rPr>
          <w:b/>
          <w:bCs/>
          <w:lang w:val="en-GB"/>
          <w:rPrChange w:id="1390" w:author="montazeaud" w:date="2025-03-06T19:58:00Z">
            <w:rPr>
              <w:b/>
              <w:bCs/>
            </w:rPr>
          </w:rPrChange>
        </w:rPr>
        <w:t>Sharaby</w:t>
      </w:r>
      <w:proofErr w:type="spellEnd"/>
      <w:r w:rsidRPr="003F12A2">
        <w:rPr>
          <w:b/>
          <w:bCs/>
          <w:lang w:val="en-GB"/>
          <w:rPrChange w:id="1391" w:author="montazeaud" w:date="2025-03-06T19:58:00Z">
            <w:rPr>
              <w:b/>
              <w:bCs/>
            </w:rPr>
          </w:rPrChange>
        </w:rPr>
        <w:t xml:space="preserve"> Y, Walia H, Peleg Z</w:t>
      </w:r>
      <w:r w:rsidRPr="003F12A2">
        <w:rPr>
          <w:lang w:val="en-GB"/>
          <w:rPrChange w:id="1392" w:author="montazeaud" w:date="2025-03-06T19:58:00Z">
            <w:rPr/>
          </w:rPrChange>
        </w:rPr>
        <w:t xml:space="preserve">. 2022. Modifying root-to-shoot ratio improves root water influxes in wheat under drought stress. Journal of Experimental Botany </w:t>
      </w:r>
      <w:r w:rsidRPr="003F12A2">
        <w:rPr>
          <w:b/>
          <w:bCs/>
          <w:lang w:val="en-GB"/>
          <w:rPrChange w:id="1393" w:author="montazeaud" w:date="2025-03-06T19:58:00Z">
            <w:rPr>
              <w:b/>
              <w:bCs/>
            </w:rPr>
          </w:rPrChange>
        </w:rPr>
        <w:t>73</w:t>
      </w:r>
      <w:r w:rsidRPr="003F12A2">
        <w:rPr>
          <w:lang w:val="en-GB"/>
          <w:rPrChange w:id="1394" w:author="montazeaud" w:date="2025-03-06T19:58:00Z">
            <w:rPr/>
          </w:rPrChange>
        </w:rPr>
        <w:t>, 1643–1654.</w:t>
      </w:r>
    </w:p>
    <w:p w14:paraId="000EB230" w14:textId="77777777" w:rsidR="003F12A2" w:rsidRPr="003F12A2" w:rsidRDefault="003F12A2" w:rsidP="003F12A2">
      <w:pPr>
        <w:pStyle w:val="Bibliographie"/>
        <w:rPr>
          <w:lang w:val="en-GB"/>
          <w:rPrChange w:id="1395" w:author="montazeaud" w:date="2025-03-06T19:58:00Z">
            <w:rPr/>
          </w:rPrChange>
        </w:rPr>
      </w:pPr>
      <w:proofErr w:type="spellStart"/>
      <w:r w:rsidRPr="003F12A2">
        <w:rPr>
          <w:b/>
          <w:bCs/>
          <w:lang w:val="en-GB"/>
          <w:rPrChange w:id="1396" w:author="montazeaud" w:date="2025-03-06T19:58:00Z">
            <w:rPr>
              <w:b/>
              <w:bCs/>
            </w:rPr>
          </w:rPrChange>
        </w:rPr>
        <w:t>Bacher</w:t>
      </w:r>
      <w:proofErr w:type="spellEnd"/>
      <w:r w:rsidRPr="003F12A2">
        <w:rPr>
          <w:b/>
          <w:bCs/>
          <w:lang w:val="en-GB"/>
          <w:rPrChange w:id="1397" w:author="montazeaud" w:date="2025-03-06T19:58:00Z">
            <w:rPr>
              <w:b/>
              <w:bCs/>
            </w:rPr>
          </w:rPrChange>
        </w:rPr>
        <w:t xml:space="preserve"> H, Zhu F, Gao T, </w:t>
      </w:r>
      <w:r w:rsidRPr="003F12A2">
        <w:rPr>
          <w:b/>
          <w:bCs/>
          <w:i/>
          <w:iCs/>
          <w:lang w:val="en-GB"/>
          <w:rPrChange w:id="1398" w:author="montazeaud" w:date="2025-03-06T19:58:00Z">
            <w:rPr>
              <w:b/>
              <w:bCs/>
              <w:i/>
              <w:iCs/>
            </w:rPr>
          </w:rPrChange>
        </w:rPr>
        <w:t>et al.</w:t>
      </w:r>
      <w:r w:rsidRPr="003F12A2">
        <w:rPr>
          <w:lang w:val="en-GB"/>
          <w:rPrChange w:id="1399" w:author="montazeaud" w:date="2025-03-06T19:58:00Z">
            <w:rPr/>
          </w:rPrChange>
        </w:rPr>
        <w:t xml:space="preserve"> 2021. Wild emmer </w:t>
      </w:r>
      <w:proofErr w:type="spellStart"/>
      <w:r w:rsidRPr="003F12A2">
        <w:rPr>
          <w:lang w:val="en-GB"/>
          <w:rPrChange w:id="1400" w:author="montazeaud" w:date="2025-03-06T19:58:00Z">
            <w:rPr/>
          </w:rPrChange>
        </w:rPr>
        <w:t>introgression</w:t>
      </w:r>
      <w:proofErr w:type="spellEnd"/>
      <w:r w:rsidRPr="003F12A2">
        <w:rPr>
          <w:lang w:val="en-GB"/>
          <w:rPrChange w:id="1401" w:author="montazeaud" w:date="2025-03-06T19:58:00Z">
            <w:rPr/>
          </w:rPrChange>
        </w:rPr>
        <w:t xml:space="preserve"> alters root-to-shoot growth dynamics in durum wheat in response to water stress. Plant Physiology </w:t>
      </w:r>
      <w:r w:rsidRPr="003F12A2">
        <w:rPr>
          <w:b/>
          <w:bCs/>
          <w:lang w:val="en-GB"/>
          <w:rPrChange w:id="1402" w:author="montazeaud" w:date="2025-03-06T19:58:00Z">
            <w:rPr>
              <w:b/>
              <w:bCs/>
            </w:rPr>
          </w:rPrChange>
        </w:rPr>
        <w:t>187</w:t>
      </w:r>
      <w:r w:rsidRPr="003F12A2">
        <w:rPr>
          <w:lang w:val="en-GB"/>
          <w:rPrChange w:id="1403" w:author="montazeaud" w:date="2025-03-06T19:58:00Z">
            <w:rPr/>
          </w:rPrChange>
        </w:rPr>
        <w:t>, 1149–1162.</w:t>
      </w:r>
    </w:p>
    <w:p w14:paraId="4ED692E2" w14:textId="77777777" w:rsidR="003F12A2" w:rsidRPr="003F12A2" w:rsidRDefault="003F12A2" w:rsidP="003F12A2">
      <w:pPr>
        <w:pStyle w:val="Bibliographie"/>
        <w:rPr>
          <w:lang w:val="en-GB"/>
          <w:rPrChange w:id="1404" w:author="montazeaud" w:date="2025-03-06T19:58:00Z">
            <w:rPr/>
          </w:rPrChange>
        </w:rPr>
      </w:pPr>
      <w:r w:rsidRPr="003F12A2">
        <w:rPr>
          <w:b/>
          <w:bCs/>
          <w:lang w:val="en-GB"/>
          <w:rPrChange w:id="1405" w:author="montazeaud" w:date="2025-03-06T19:58:00Z">
            <w:rPr>
              <w:b/>
              <w:bCs/>
            </w:rPr>
          </w:rPrChange>
        </w:rPr>
        <w:t xml:space="preserve">Bakker LM, </w:t>
      </w:r>
      <w:proofErr w:type="spellStart"/>
      <w:r w:rsidRPr="003F12A2">
        <w:rPr>
          <w:b/>
          <w:bCs/>
          <w:lang w:val="en-GB"/>
          <w:rPrChange w:id="1406" w:author="montazeaud" w:date="2025-03-06T19:58:00Z">
            <w:rPr>
              <w:b/>
              <w:bCs/>
            </w:rPr>
          </w:rPrChange>
        </w:rPr>
        <w:t>Mommer</w:t>
      </w:r>
      <w:proofErr w:type="spellEnd"/>
      <w:r w:rsidRPr="003F12A2">
        <w:rPr>
          <w:b/>
          <w:bCs/>
          <w:lang w:val="en-GB"/>
          <w:rPrChange w:id="1407" w:author="montazeaud" w:date="2025-03-06T19:58:00Z">
            <w:rPr>
              <w:b/>
              <w:bCs/>
            </w:rPr>
          </w:rPrChange>
        </w:rPr>
        <w:t xml:space="preserve"> L, van </w:t>
      </w:r>
      <w:proofErr w:type="spellStart"/>
      <w:r w:rsidRPr="003F12A2">
        <w:rPr>
          <w:b/>
          <w:bCs/>
          <w:lang w:val="en-GB"/>
          <w:rPrChange w:id="1408" w:author="montazeaud" w:date="2025-03-06T19:58:00Z">
            <w:rPr>
              <w:b/>
              <w:bCs/>
            </w:rPr>
          </w:rPrChange>
        </w:rPr>
        <w:t>Ruijven</w:t>
      </w:r>
      <w:proofErr w:type="spellEnd"/>
      <w:r w:rsidRPr="003F12A2">
        <w:rPr>
          <w:b/>
          <w:bCs/>
          <w:lang w:val="en-GB"/>
          <w:rPrChange w:id="1409" w:author="montazeaud" w:date="2025-03-06T19:58:00Z">
            <w:rPr>
              <w:b/>
              <w:bCs/>
            </w:rPr>
          </w:rPrChange>
        </w:rPr>
        <w:t xml:space="preserve"> J</w:t>
      </w:r>
      <w:r w:rsidRPr="003F12A2">
        <w:rPr>
          <w:lang w:val="en-GB"/>
          <w:rPrChange w:id="1410" w:author="montazeaud" w:date="2025-03-06T19:58:00Z">
            <w:rPr/>
          </w:rPrChange>
        </w:rPr>
        <w:t xml:space="preserve">. 2018. Can root trait diversity explain complementarity effects in a grassland biodiversity experiment? Journal of Plant Ecology </w:t>
      </w:r>
      <w:r w:rsidRPr="003F12A2">
        <w:rPr>
          <w:b/>
          <w:bCs/>
          <w:lang w:val="en-GB"/>
          <w:rPrChange w:id="1411" w:author="montazeaud" w:date="2025-03-06T19:58:00Z">
            <w:rPr>
              <w:b/>
              <w:bCs/>
            </w:rPr>
          </w:rPrChange>
        </w:rPr>
        <w:t>11</w:t>
      </w:r>
      <w:r w:rsidRPr="003F12A2">
        <w:rPr>
          <w:lang w:val="en-GB"/>
          <w:rPrChange w:id="1412" w:author="montazeaud" w:date="2025-03-06T19:58:00Z">
            <w:rPr/>
          </w:rPrChange>
        </w:rPr>
        <w:t>, 73–84.</w:t>
      </w:r>
    </w:p>
    <w:p w14:paraId="18CDD1D4" w14:textId="77777777" w:rsidR="003F12A2" w:rsidRPr="003F12A2" w:rsidRDefault="003F12A2" w:rsidP="003F12A2">
      <w:pPr>
        <w:pStyle w:val="Bibliographie"/>
        <w:rPr>
          <w:lang w:val="en-GB"/>
          <w:rPrChange w:id="1413" w:author="montazeaud" w:date="2025-03-06T19:58:00Z">
            <w:rPr/>
          </w:rPrChange>
        </w:rPr>
      </w:pPr>
      <w:r w:rsidRPr="003F12A2">
        <w:rPr>
          <w:b/>
          <w:bCs/>
          <w:lang w:val="en-GB"/>
          <w:rPrChange w:id="1414" w:author="montazeaud" w:date="2025-03-06T19:58:00Z">
            <w:rPr>
              <w:b/>
              <w:bCs/>
            </w:rPr>
          </w:rPrChange>
        </w:rPr>
        <w:t xml:space="preserve">Bakker LM, </w:t>
      </w:r>
      <w:proofErr w:type="spellStart"/>
      <w:r w:rsidRPr="003F12A2">
        <w:rPr>
          <w:b/>
          <w:bCs/>
          <w:lang w:val="en-GB"/>
          <w:rPrChange w:id="1415" w:author="montazeaud" w:date="2025-03-06T19:58:00Z">
            <w:rPr>
              <w:b/>
              <w:bCs/>
            </w:rPr>
          </w:rPrChange>
        </w:rPr>
        <w:t>Mommer</w:t>
      </w:r>
      <w:proofErr w:type="spellEnd"/>
      <w:r w:rsidRPr="003F12A2">
        <w:rPr>
          <w:b/>
          <w:bCs/>
          <w:lang w:val="en-GB"/>
          <w:rPrChange w:id="1416" w:author="montazeaud" w:date="2025-03-06T19:58:00Z">
            <w:rPr>
              <w:b/>
              <w:bCs/>
            </w:rPr>
          </w:rPrChange>
        </w:rPr>
        <w:t xml:space="preserve"> L, van </w:t>
      </w:r>
      <w:proofErr w:type="spellStart"/>
      <w:r w:rsidRPr="003F12A2">
        <w:rPr>
          <w:b/>
          <w:bCs/>
          <w:lang w:val="en-GB"/>
          <w:rPrChange w:id="1417" w:author="montazeaud" w:date="2025-03-06T19:58:00Z">
            <w:rPr>
              <w:b/>
              <w:bCs/>
            </w:rPr>
          </w:rPrChange>
        </w:rPr>
        <w:t>Ruijven</w:t>
      </w:r>
      <w:proofErr w:type="spellEnd"/>
      <w:r w:rsidRPr="003F12A2">
        <w:rPr>
          <w:b/>
          <w:bCs/>
          <w:lang w:val="en-GB"/>
          <w:rPrChange w:id="1418" w:author="montazeaud" w:date="2025-03-06T19:58:00Z">
            <w:rPr>
              <w:b/>
              <w:bCs/>
            </w:rPr>
          </w:rPrChange>
        </w:rPr>
        <w:t xml:space="preserve"> J</w:t>
      </w:r>
      <w:r w:rsidRPr="003F12A2">
        <w:rPr>
          <w:lang w:val="en-GB"/>
          <w:rPrChange w:id="1419" w:author="montazeaud" w:date="2025-03-06T19:58:00Z">
            <w:rPr/>
          </w:rPrChange>
        </w:rPr>
        <w:t xml:space="preserve">. 2019. Using root traits to understand temporal changes in biodiversity effects in grassland mixtures. Oikos </w:t>
      </w:r>
      <w:r w:rsidRPr="003F12A2">
        <w:rPr>
          <w:b/>
          <w:bCs/>
          <w:lang w:val="en-GB"/>
          <w:rPrChange w:id="1420" w:author="montazeaud" w:date="2025-03-06T19:58:00Z">
            <w:rPr>
              <w:b/>
              <w:bCs/>
            </w:rPr>
          </w:rPrChange>
        </w:rPr>
        <w:t>128</w:t>
      </w:r>
      <w:r w:rsidRPr="003F12A2">
        <w:rPr>
          <w:lang w:val="en-GB"/>
          <w:rPrChange w:id="1421" w:author="montazeaud" w:date="2025-03-06T19:58:00Z">
            <w:rPr/>
          </w:rPrChange>
        </w:rPr>
        <w:t>, 208–220.</w:t>
      </w:r>
    </w:p>
    <w:p w14:paraId="2AF77E72" w14:textId="77777777" w:rsidR="003F12A2" w:rsidRPr="003F12A2" w:rsidRDefault="003F12A2" w:rsidP="003F12A2">
      <w:pPr>
        <w:pStyle w:val="Bibliographie"/>
        <w:rPr>
          <w:lang w:val="en-GB"/>
          <w:rPrChange w:id="1422" w:author="montazeaud" w:date="2025-03-06T19:58:00Z">
            <w:rPr/>
          </w:rPrChange>
        </w:rPr>
      </w:pPr>
      <w:proofErr w:type="spellStart"/>
      <w:r w:rsidRPr="003F12A2">
        <w:rPr>
          <w:b/>
          <w:bCs/>
          <w:lang w:val="en-GB"/>
          <w:rPrChange w:id="1423" w:author="montazeaud" w:date="2025-03-06T19:58:00Z">
            <w:rPr>
              <w:b/>
              <w:bCs/>
            </w:rPr>
          </w:rPrChange>
        </w:rPr>
        <w:t>Ballaré</w:t>
      </w:r>
      <w:proofErr w:type="spellEnd"/>
      <w:r w:rsidRPr="003F12A2">
        <w:rPr>
          <w:b/>
          <w:bCs/>
          <w:lang w:val="en-GB"/>
          <w:rPrChange w:id="1424" w:author="montazeaud" w:date="2025-03-06T19:58:00Z">
            <w:rPr>
              <w:b/>
              <w:bCs/>
            </w:rPr>
          </w:rPrChange>
        </w:rPr>
        <w:t xml:space="preserve"> CL, </w:t>
      </w:r>
      <w:proofErr w:type="spellStart"/>
      <w:r w:rsidRPr="003F12A2">
        <w:rPr>
          <w:b/>
          <w:bCs/>
          <w:lang w:val="en-GB"/>
          <w:rPrChange w:id="1425" w:author="montazeaud" w:date="2025-03-06T19:58:00Z">
            <w:rPr>
              <w:b/>
              <w:bCs/>
            </w:rPr>
          </w:rPrChange>
        </w:rPr>
        <w:t>Pierik</w:t>
      </w:r>
      <w:proofErr w:type="spellEnd"/>
      <w:r w:rsidRPr="003F12A2">
        <w:rPr>
          <w:b/>
          <w:bCs/>
          <w:lang w:val="en-GB"/>
          <w:rPrChange w:id="1426" w:author="montazeaud" w:date="2025-03-06T19:58:00Z">
            <w:rPr>
              <w:b/>
              <w:bCs/>
            </w:rPr>
          </w:rPrChange>
        </w:rPr>
        <w:t xml:space="preserve"> R</w:t>
      </w:r>
      <w:r w:rsidRPr="003F12A2">
        <w:rPr>
          <w:lang w:val="en-GB"/>
          <w:rPrChange w:id="1427" w:author="montazeaud" w:date="2025-03-06T19:58:00Z">
            <w:rPr/>
          </w:rPrChange>
        </w:rPr>
        <w:t xml:space="preserve">. 2017. The shade-avoidance syndrome: multiple signals and ecological consequences. Plant, Cell &amp; Environment </w:t>
      </w:r>
      <w:r w:rsidRPr="003F12A2">
        <w:rPr>
          <w:b/>
          <w:bCs/>
          <w:lang w:val="en-GB"/>
          <w:rPrChange w:id="1428" w:author="montazeaud" w:date="2025-03-06T19:58:00Z">
            <w:rPr>
              <w:b/>
              <w:bCs/>
            </w:rPr>
          </w:rPrChange>
        </w:rPr>
        <w:t>40</w:t>
      </w:r>
      <w:r w:rsidRPr="003F12A2">
        <w:rPr>
          <w:lang w:val="en-GB"/>
          <w:rPrChange w:id="1429" w:author="montazeaud" w:date="2025-03-06T19:58:00Z">
            <w:rPr/>
          </w:rPrChange>
        </w:rPr>
        <w:t>, 2530–2543.</w:t>
      </w:r>
    </w:p>
    <w:p w14:paraId="73BA9960" w14:textId="77777777" w:rsidR="003F12A2" w:rsidRPr="003F12A2" w:rsidRDefault="003F12A2" w:rsidP="003F12A2">
      <w:pPr>
        <w:pStyle w:val="Bibliographie"/>
        <w:rPr>
          <w:lang w:val="en-GB"/>
          <w:rPrChange w:id="1430" w:author="montazeaud" w:date="2025-03-06T19:58:00Z">
            <w:rPr/>
          </w:rPrChange>
        </w:rPr>
      </w:pPr>
      <w:proofErr w:type="spellStart"/>
      <w:r w:rsidRPr="003F12A2">
        <w:rPr>
          <w:b/>
          <w:bCs/>
          <w:lang w:val="en-GB"/>
          <w:rPrChange w:id="1431" w:author="montazeaud" w:date="2025-03-06T19:58:00Z">
            <w:rPr>
              <w:b/>
              <w:bCs/>
            </w:rPr>
          </w:rPrChange>
        </w:rPr>
        <w:t>Ballaré</w:t>
      </w:r>
      <w:proofErr w:type="spellEnd"/>
      <w:r w:rsidRPr="003F12A2">
        <w:rPr>
          <w:b/>
          <w:bCs/>
          <w:lang w:val="en-GB"/>
          <w:rPrChange w:id="1432" w:author="montazeaud" w:date="2025-03-06T19:58:00Z">
            <w:rPr>
              <w:b/>
              <w:bCs/>
            </w:rPr>
          </w:rPrChange>
        </w:rPr>
        <w:t xml:space="preserve"> CL, </w:t>
      </w:r>
      <w:proofErr w:type="spellStart"/>
      <w:r w:rsidRPr="003F12A2">
        <w:rPr>
          <w:b/>
          <w:bCs/>
          <w:lang w:val="en-GB"/>
          <w:rPrChange w:id="1433" w:author="montazeaud" w:date="2025-03-06T19:58:00Z">
            <w:rPr>
              <w:b/>
              <w:bCs/>
            </w:rPr>
          </w:rPrChange>
        </w:rPr>
        <w:t>Scopel</w:t>
      </w:r>
      <w:proofErr w:type="spellEnd"/>
      <w:r w:rsidRPr="003F12A2">
        <w:rPr>
          <w:b/>
          <w:bCs/>
          <w:lang w:val="en-GB"/>
          <w:rPrChange w:id="1434" w:author="montazeaud" w:date="2025-03-06T19:58:00Z">
            <w:rPr>
              <w:b/>
              <w:bCs/>
            </w:rPr>
          </w:rPrChange>
        </w:rPr>
        <w:t xml:space="preserve"> AL, Sánchez RA</w:t>
      </w:r>
      <w:r w:rsidRPr="003F12A2">
        <w:rPr>
          <w:lang w:val="en-GB"/>
          <w:rPrChange w:id="1435" w:author="montazeaud" w:date="2025-03-06T19:58:00Z">
            <w:rPr/>
          </w:rPrChange>
        </w:rPr>
        <w:t xml:space="preserve">. 1990. Far-red radiation reflected from adjacent leaves: an early signal of competition in plant canopies. Science (New York, N.Y.) </w:t>
      </w:r>
      <w:r w:rsidRPr="003F12A2">
        <w:rPr>
          <w:b/>
          <w:bCs/>
          <w:lang w:val="en-GB"/>
          <w:rPrChange w:id="1436" w:author="montazeaud" w:date="2025-03-06T19:58:00Z">
            <w:rPr>
              <w:b/>
              <w:bCs/>
            </w:rPr>
          </w:rPrChange>
        </w:rPr>
        <w:t>247</w:t>
      </w:r>
      <w:r w:rsidRPr="003F12A2">
        <w:rPr>
          <w:lang w:val="en-GB"/>
          <w:rPrChange w:id="1437" w:author="montazeaud" w:date="2025-03-06T19:58:00Z">
            <w:rPr/>
          </w:rPrChange>
        </w:rPr>
        <w:t>, 329–332.</w:t>
      </w:r>
    </w:p>
    <w:p w14:paraId="589B0065" w14:textId="77777777" w:rsidR="003F12A2" w:rsidRPr="003F12A2" w:rsidRDefault="003F12A2" w:rsidP="003F12A2">
      <w:pPr>
        <w:pStyle w:val="Bibliographie"/>
        <w:rPr>
          <w:lang w:val="en-GB"/>
          <w:rPrChange w:id="1438" w:author="montazeaud" w:date="2025-03-06T19:58:00Z">
            <w:rPr/>
          </w:rPrChange>
        </w:rPr>
      </w:pPr>
      <w:proofErr w:type="spellStart"/>
      <w:r w:rsidRPr="003F12A2">
        <w:rPr>
          <w:b/>
          <w:bCs/>
          <w:lang w:val="en-GB"/>
          <w:rPrChange w:id="1439" w:author="montazeaud" w:date="2025-03-06T19:58:00Z">
            <w:rPr>
              <w:b/>
              <w:bCs/>
            </w:rPr>
          </w:rPrChange>
        </w:rPr>
        <w:t>Bertholdsson</w:t>
      </w:r>
      <w:proofErr w:type="spellEnd"/>
      <w:r w:rsidRPr="003F12A2">
        <w:rPr>
          <w:b/>
          <w:bCs/>
          <w:lang w:val="en-GB"/>
          <w:rPrChange w:id="1440" w:author="montazeaud" w:date="2025-03-06T19:58:00Z">
            <w:rPr>
              <w:b/>
              <w:bCs/>
            </w:rPr>
          </w:rPrChange>
        </w:rPr>
        <w:t xml:space="preserve"> N-O</w:t>
      </w:r>
      <w:r w:rsidRPr="003F12A2">
        <w:rPr>
          <w:lang w:val="en-GB"/>
          <w:rPrChange w:id="1441" w:author="montazeaud" w:date="2025-03-06T19:58:00Z">
            <w:rPr/>
          </w:rPrChange>
        </w:rPr>
        <w:t xml:space="preserve">. 2005. Early vigour and allelopathy – two useful traits for enhanced barley and wheat competitiveness against weeds. Weed Research </w:t>
      </w:r>
      <w:r w:rsidRPr="003F12A2">
        <w:rPr>
          <w:b/>
          <w:bCs/>
          <w:lang w:val="en-GB"/>
          <w:rPrChange w:id="1442" w:author="montazeaud" w:date="2025-03-06T19:58:00Z">
            <w:rPr>
              <w:b/>
              <w:bCs/>
            </w:rPr>
          </w:rPrChange>
        </w:rPr>
        <w:t>45</w:t>
      </w:r>
      <w:r w:rsidRPr="003F12A2">
        <w:rPr>
          <w:lang w:val="en-GB"/>
          <w:rPrChange w:id="1443" w:author="montazeaud" w:date="2025-03-06T19:58:00Z">
            <w:rPr/>
          </w:rPrChange>
        </w:rPr>
        <w:t>, 94–102.</w:t>
      </w:r>
    </w:p>
    <w:p w14:paraId="4D6AFABB" w14:textId="77777777" w:rsidR="003F12A2" w:rsidRPr="003F12A2" w:rsidRDefault="003F12A2" w:rsidP="003F12A2">
      <w:pPr>
        <w:pStyle w:val="Bibliographie"/>
        <w:rPr>
          <w:lang w:val="en-GB"/>
          <w:rPrChange w:id="1444" w:author="montazeaud" w:date="2025-03-06T19:58:00Z">
            <w:rPr/>
          </w:rPrChange>
        </w:rPr>
      </w:pPr>
      <w:proofErr w:type="spellStart"/>
      <w:r w:rsidRPr="003F12A2">
        <w:rPr>
          <w:b/>
          <w:bCs/>
          <w:lang w:val="en-GB"/>
          <w:rPrChange w:id="1445" w:author="montazeaud" w:date="2025-03-06T19:58:00Z">
            <w:rPr>
              <w:b/>
              <w:bCs/>
            </w:rPr>
          </w:rPrChange>
        </w:rPr>
        <w:t>Bertness</w:t>
      </w:r>
      <w:proofErr w:type="spellEnd"/>
      <w:r w:rsidRPr="003F12A2">
        <w:rPr>
          <w:b/>
          <w:bCs/>
          <w:lang w:val="en-GB"/>
          <w:rPrChange w:id="1446" w:author="montazeaud" w:date="2025-03-06T19:58:00Z">
            <w:rPr>
              <w:b/>
              <w:bCs/>
            </w:rPr>
          </w:rPrChange>
        </w:rPr>
        <w:t xml:space="preserve"> MD, Callaway R</w:t>
      </w:r>
      <w:r w:rsidRPr="003F12A2">
        <w:rPr>
          <w:lang w:val="en-GB"/>
          <w:rPrChange w:id="1447" w:author="montazeaud" w:date="2025-03-06T19:58:00Z">
            <w:rPr/>
          </w:rPrChange>
        </w:rPr>
        <w:t xml:space="preserve">. 1994. Positive interactions in communities. Trends in Ecology &amp; Evolution </w:t>
      </w:r>
      <w:r w:rsidRPr="003F12A2">
        <w:rPr>
          <w:b/>
          <w:bCs/>
          <w:lang w:val="en-GB"/>
          <w:rPrChange w:id="1448" w:author="montazeaud" w:date="2025-03-06T19:58:00Z">
            <w:rPr>
              <w:b/>
              <w:bCs/>
            </w:rPr>
          </w:rPrChange>
        </w:rPr>
        <w:t>9</w:t>
      </w:r>
      <w:r w:rsidRPr="003F12A2">
        <w:rPr>
          <w:lang w:val="en-GB"/>
          <w:rPrChange w:id="1449" w:author="montazeaud" w:date="2025-03-06T19:58:00Z">
            <w:rPr/>
          </w:rPrChange>
        </w:rPr>
        <w:t>, 191–193.</w:t>
      </w:r>
    </w:p>
    <w:p w14:paraId="1C21C22F" w14:textId="77777777" w:rsidR="003F12A2" w:rsidRPr="003F12A2" w:rsidRDefault="003F12A2" w:rsidP="003F12A2">
      <w:pPr>
        <w:pStyle w:val="Bibliographie"/>
        <w:rPr>
          <w:lang w:val="en-GB"/>
          <w:rPrChange w:id="1450" w:author="montazeaud" w:date="2025-03-06T19:58:00Z">
            <w:rPr/>
          </w:rPrChange>
        </w:rPr>
      </w:pPr>
      <w:proofErr w:type="spellStart"/>
      <w:r w:rsidRPr="003F12A2">
        <w:rPr>
          <w:b/>
          <w:bCs/>
          <w:lang w:val="en-GB"/>
          <w:rPrChange w:id="1451" w:author="montazeaud" w:date="2025-03-06T19:58:00Z">
            <w:rPr>
              <w:b/>
              <w:bCs/>
            </w:rPr>
          </w:rPrChange>
        </w:rPr>
        <w:t>Biernaskie</w:t>
      </w:r>
      <w:proofErr w:type="spellEnd"/>
      <w:r w:rsidRPr="003F12A2">
        <w:rPr>
          <w:b/>
          <w:bCs/>
          <w:lang w:val="en-GB"/>
          <w:rPrChange w:id="1452" w:author="montazeaud" w:date="2025-03-06T19:58:00Z">
            <w:rPr>
              <w:b/>
              <w:bCs/>
            </w:rPr>
          </w:rPrChange>
        </w:rPr>
        <w:t xml:space="preserve"> JM</w:t>
      </w:r>
      <w:r w:rsidRPr="003F12A2">
        <w:rPr>
          <w:lang w:val="en-GB"/>
          <w:rPrChange w:id="1453" w:author="montazeaud" w:date="2025-03-06T19:58:00Z">
            <w:rPr/>
          </w:rPrChange>
        </w:rPr>
        <w:t xml:space="preserve">. 2022. Kin selection theory and the design of cooperative crops. Evolutionary Applications </w:t>
      </w:r>
      <w:r w:rsidRPr="003F12A2">
        <w:rPr>
          <w:b/>
          <w:bCs/>
          <w:lang w:val="en-GB"/>
          <w:rPrChange w:id="1454" w:author="montazeaud" w:date="2025-03-06T19:58:00Z">
            <w:rPr>
              <w:b/>
              <w:bCs/>
            </w:rPr>
          </w:rPrChange>
        </w:rPr>
        <w:t>15</w:t>
      </w:r>
      <w:r w:rsidRPr="003F12A2">
        <w:rPr>
          <w:lang w:val="en-GB"/>
          <w:rPrChange w:id="1455" w:author="montazeaud" w:date="2025-03-06T19:58:00Z">
            <w:rPr/>
          </w:rPrChange>
        </w:rPr>
        <w:t>, 1555–1564.</w:t>
      </w:r>
    </w:p>
    <w:p w14:paraId="56234E47" w14:textId="77777777" w:rsidR="003F12A2" w:rsidRPr="003F12A2" w:rsidRDefault="003F12A2" w:rsidP="003F12A2">
      <w:pPr>
        <w:pStyle w:val="Bibliographie"/>
        <w:rPr>
          <w:lang w:val="en-GB"/>
          <w:rPrChange w:id="1456" w:author="montazeaud" w:date="2025-03-06T19:58:00Z">
            <w:rPr/>
          </w:rPrChange>
        </w:rPr>
      </w:pPr>
      <w:r w:rsidRPr="003F12A2">
        <w:rPr>
          <w:b/>
          <w:bCs/>
          <w:lang w:val="en-GB"/>
          <w:rPrChange w:id="1457" w:author="montazeaud" w:date="2025-03-06T19:58:00Z">
            <w:rPr>
              <w:b/>
              <w:bCs/>
            </w:rPr>
          </w:rPrChange>
        </w:rPr>
        <w:t>Bloom AJ, Chapin III FS, Mooney HA</w:t>
      </w:r>
      <w:r w:rsidRPr="003F12A2">
        <w:rPr>
          <w:lang w:val="en-GB"/>
          <w:rPrChange w:id="1458" w:author="montazeaud" w:date="2025-03-06T19:58:00Z">
            <w:rPr/>
          </w:rPrChange>
        </w:rPr>
        <w:t xml:space="preserve">. 1985. Resource limitation in plants-an economic analogy. Annual review of Ecology and Systematics </w:t>
      </w:r>
      <w:r w:rsidRPr="003F12A2">
        <w:rPr>
          <w:b/>
          <w:bCs/>
          <w:lang w:val="en-GB"/>
          <w:rPrChange w:id="1459" w:author="montazeaud" w:date="2025-03-06T19:58:00Z">
            <w:rPr>
              <w:b/>
              <w:bCs/>
            </w:rPr>
          </w:rPrChange>
        </w:rPr>
        <w:t>16</w:t>
      </w:r>
      <w:r w:rsidRPr="003F12A2">
        <w:rPr>
          <w:lang w:val="en-GB"/>
          <w:rPrChange w:id="1460" w:author="montazeaud" w:date="2025-03-06T19:58:00Z">
            <w:rPr/>
          </w:rPrChange>
        </w:rPr>
        <w:t>, 363–392.</w:t>
      </w:r>
    </w:p>
    <w:p w14:paraId="237EE564" w14:textId="77777777" w:rsidR="003F12A2" w:rsidRPr="003F12A2" w:rsidRDefault="003F12A2" w:rsidP="003F12A2">
      <w:pPr>
        <w:pStyle w:val="Bibliographie"/>
        <w:rPr>
          <w:lang w:val="en-GB"/>
          <w:rPrChange w:id="1461" w:author="montazeaud" w:date="2025-03-06T19:58:00Z">
            <w:rPr/>
          </w:rPrChange>
        </w:rPr>
      </w:pPr>
      <w:r w:rsidRPr="003F12A2">
        <w:rPr>
          <w:b/>
          <w:bCs/>
          <w:lang w:val="en-GB"/>
          <w:rPrChange w:id="1462" w:author="montazeaud" w:date="2025-03-06T19:58:00Z">
            <w:rPr>
              <w:b/>
              <w:bCs/>
            </w:rPr>
          </w:rPrChange>
        </w:rPr>
        <w:t xml:space="preserve">Borg J, </w:t>
      </w:r>
      <w:proofErr w:type="spellStart"/>
      <w:r w:rsidRPr="003F12A2">
        <w:rPr>
          <w:b/>
          <w:bCs/>
          <w:lang w:val="en-GB"/>
          <w:rPrChange w:id="1463" w:author="montazeaud" w:date="2025-03-06T19:58:00Z">
            <w:rPr>
              <w:b/>
              <w:bCs/>
            </w:rPr>
          </w:rPrChange>
        </w:rPr>
        <w:t>Kiær</w:t>
      </w:r>
      <w:proofErr w:type="spellEnd"/>
      <w:r w:rsidRPr="003F12A2">
        <w:rPr>
          <w:b/>
          <w:bCs/>
          <w:lang w:val="en-GB"/>
          <w:rPrChange w:id="1464" w:author="montazeaud" w:date="2025-03-06T19:58:00Z">
            <w:rPr>
              <w:b/>
              <w:bCs/>
            </w:rPr>
          </w:rPrChange>
        </w:rPr>
        <w:t xml:space="preserve"> LP, </w:t>
      </w:r>
      <w:proofErr w:type="spellStart"/>
      <w:r w:rsidRPr="003F12A2">
        <w:rPr>
          <w:b/>
          <w:bCs/>
          <w:lang w:val="en-GB"/>
          <w:rPrChange w:id="1465" w:author="montazeaud" w:date="2025-03-06T19:58:00Z">
            <w:rPr>
              <w:b/>
              <w:bCs/>
            </w:rPr>
          </w:rPrChange>
        </w:rPr>
        <w:t>Lecarpentier</w:t>
      </w:r>
      <w:proofErr w:type="spellEnd"/>
      <w:r w:rsidRPr="003F12A2">
        <w:rPr>
          <w:b/>
          <w:bCs/>
          <w:lang w:val="en-GB"/>
          <w:rPrChange w:id="1466" w:author="montazeaud" w:date="2025-03-06T19:58:00Z">
            <w:rPr>
              <w:b/>
              <w:bCs/>
            </w:rPr>
          </w:rPrChange>
        </w:rPr>
        <w:t xml:space="preserve"> C, </w:t>
      </w:r>
      <w:proofErr w:type="spellStart"/>
      <w:r w:rsidRPr="003F12A2">
        <w:rPr>
          <w:b/>
          <w:bCs/>
          <w:lang w:val="en-GB"/>
          <w:rPrChange w:id="1467" w:author="montazeaud" w:date="2025-03-06T19:58:00Z">
            <w:rPr>
              <w:b/>
              <w:bCs/>
            </w:rPr>
          </w:rPrChange>
        </w:rPr>
        <w:t>Goldringer</w:t>
      </w:r>
      <w:proofErr w:type="spellEnd"/>
      <w:r w:rsidRPr="003F12A2">
        <w:rPr>
          <w:b/>
          <w:bCs/>
          <w:lang w:val="en-GB"/>
          <w:rPrChange w:id="1468" w:author="montazeaud" w:date="2025-03-06T19:58:00Z">
            <w:rPr>
              <w:b/>
              <w:bCs/>
            </w:rPr>
          </w:rPrChange>
        </w:rPr>
        <w:t xml:space="preserve"> I, </w:t>
      </w:r>
      <w:proofErr w:type="spellStart"/>
      <w:r w:rsidRPr="003F12A2">
        <w:rPr>
          <w:b/>
          <w:bCs/>
          <w:lang w:val="en-GB"/>
          <w:rPrChange w:id="1469" w:author="montazeaud" w:date="2025-03-06T19:58:00Z">
            <w:rPr>
              <w:b/>
              <w:bCs/>
            </w:rPr>
          </w:rPrChange>
        </w:rPr>
        <w:t>Gauffreteau</w:t>
      </w:r>
      <w:proofErr w:type="spellEnd"/>
      <w:r w:rsidRPr="003F12A2">
        <w:rPr>
          <w:b/>
          <w:bCs/>
          <w:lang w:val="en-GB"/>
          <w:rPrChange w:id="1470" w:author="montazeaud" w:date="2025-03-06T19:58:00Z">
            <w:rPr>
              <w:b/>
              <w:bCs/>
            </w:rPr>
          </w:rPrChange>
        </w:rPr>
        <w:t xml:space="preserve"> A, Saint-Jean S, </w:t>
      </w:r>
      <w:proofErr w:type="spellStart"/>
      <w:r w:rsidRPr="003F12A2">
        <w:rPr>
          <w:b/>
          <w:bCs/>
          <w:lang w:val="en-GB"/>
          <w:rPrChange w:id="1471" w:author="montazeaud" w:date="2025-03-06T19:58:00Z">
            <w:rPr>
              <w:b/>
              <w:bCs/>
            </w:rPr>
          </w:rPrChange>
        </w:rPr>
        <w:t>Barot</w:t>
      </w:r>
      <w:proofErr w:type="spellEnd"/>
      <w:r w:rsidRPr="003F12A2">
        <w:rPr>
          <w:b/>
          <w:bCs/>
          <w:lang w:val="en-GB"/>
          <w:rPrChange w:id="1472" w:author="montazeaud" w:date="2025-03-06T19:58:00Z">
            <w:rPr>
              <w:b/>
              <w:bCs/>
            </w:rPr>
          </w:rPrChange>
        </w:rPr>
        <w:t xml:space="preserve"> S, </w:t>
      </w:r>
      <w:proofErr w:type="spellStart"/>
      <w:r w:rsidRPr="003F12A2">
        <w:rPr>
          <w:b/>
          <w:bCs/>
          <w:lang w:val="en-GB"/>
          <w:rPrChange w:id="1473" w:author="montazeaud" w:date="2025-03-06T19:58:00Z">
            <w:rPr>
              <w:b/>
              <w:bCs/>
            </w:rPr>
          </w:rPrChange>
        </w:rPr>
        <w:t>Enjalbert</w:t>
      </w:r>
      <w:proofErr w:type="spellEnd"/>
      <w:r w:rsidRPr="003F12A2">
        <w:rPr>
          <w:b/>
          <w:bCs/>
          <w:lang w:val="en-GB"/>
          <w:rPrChange w:id="1474" w:author="montazeaud" w:date="2025-03-06T19:58:00Z">
            <w:rPr>
              <w:b/>
              <w:bCs/>
            </w:rPr>
          </w:rPrChange>
        </w:rPr>
        <w:t xml:space="preserve"> J</w:t>
      </w:r>
      <w:r w:rsidRPr="003F12A2">
        <w:rPr>
          <w:lang w:val="en-GB"/>
          <w:rPrChange w:id="1475" w:author="montazeaud" w:date="2025-03-06T19:58:00Z">
            <w:rPr/>
          </w:rPrChange>
        </w:rPr>
        <w:t xml:space="preserve">. 2018. Unfolding the potential of wheat cultivar mixtures: A meta-analysis perspective and identification of knowledge gaps. Field Crops Research </w:t>
      </w:r>
      <w:r w:rsidRPr="003F12A2">
        <w:rPr>
          <w:b/>
          <w:bCs/>
          <w:lang w:val="en-GB"/>
          <w:rPrChange w:id="1476" w:author="montazeaud" w:date="2025-03-06T19:58:00Z">
            <w:rPr>
              <w:b/>
              <w:bCs/>
            </w:rPr>
          </w:rPrChange>
        </w:rPr>
        <w:t>221</w:t>
      </w:r>
      <w:r w:rsidRPr="003F12A2">
        <w:rPr>
          <w:lang w:val="en-GB"/>
          <w:rPrChange w:id="1477" w:author="montazeaud" w:date="2025-03-06T19:58:00Z">
            <w:rPr/>
          </w:rPrChange>
        </w:rPr>
        <w:t>, 298–313.</w:t>
      </w:r>
    </w:p>
    <w:p w14:paraId="563300DF" w14:textId="77777777" w:rsidR="003F12A2" w:rsidRPr="003F12A2" w:rsidRDefault="003F12A2" w:rsidP="003F12A2">
      <w:pPr>
        <w:pStyle w:val="Bibliographie"/>
        <w:rPr>
          <w:lang w:val="en-GB"/>
          <w:rPrChange w:id="1478" w:author="montazeaud" w:date="2025-03-06T19:58:00Z">
            <w:rPr/>
          </w:rPrChange>
        </w:rPr>
      </w:pPr>
      <w:r w:rsidRPr="003F12A2">
        <w:rPr>
          <w:b/>
          <w:bCs/>
          <w:lang w:val="en-GB"/>
          <w:rPrChange w:id="1479" w:author="montazeaud" w:date="2025-03-06T19:58:00Z">
            <w:rPr>
              <w:b/>
              <w:bCs/>
            </w:rPr>
          </w:rPrChange>
        </w:rPr>
        <w:t>Burnham KP, Anderson DR</w:t>
      </w:r>
      <w:r w:rsidRPr="003F12A2">
        <w:rPr>
          <w:lang w:val="en-GB"/>
          <w:rPrChange w:id="1480" w:author="montazeaud" w:date="2025-03-06T19:58:00Z">
            <w:rPr/>
          </w:rPrChange>
        </w:rPr>
        <w:t xml:space="preserve">. 2002. </w:t>
      </w:r>
      <w:r w:rsidRPr="003F12A2">
        <w:rPr>
          <w:i/>
          <w:iCs/>
          <w:lang w:val="en-GB"/>
          <w:rPrChange w:id="1481" w:author="montazeaud" w:date="2025-03-06T19:58:00Z">
            <w:rPr>
              <w:i/>
              <w:iCs/>
            </w:rPr>
          </w:rPrChange>
        </w:rPr>
        <w:t xml:space="preserve">Model Selection and </w:t>
      </w:r>
      <w:proofErr w:type="spellStart"/>
      <w:r w:rsidRPr="003F12A2">
        <w:rPr>
          <w:i/>
          <w:iCs/>
          <w:lang w:val="en-GB"/>
          <w:rPrChange w:id="1482" w:author="montazeaud" w:date="2025-03-06T19:58:00Z">
            <w:rPr>
              <w:i/>
              <w:iCs/>
            </w:rPr>
          </w:rPrChange>
        </w:rPr>
        <w:t>Multimodel</w:t>
      </w:r>
      <w:proofErr w:type="spellEnd"/>
      <w:r w:rsidRPr="003F12A2">
        <w:rPr>
          <w:i/>
          <w:iCs/>
          <w:lang w:val="en-GB"/>
          <w:rPrChange w:id="1483" w:author="montazeaud" w:date="2025-03-06T19:58:00Z">
            <w:rPr>
              <w:i/>
              <w:iCs/>
            </w:rPr>
          </w:rPrChange>
        </w:rPr>
        <w:t xml:space="preserve"> Inference: A Practical Information-Theoretic Approach</w:t>
      </w:r>
      <w:r w:rsidRPr="003F12A2">
        <w:rPr>
          <w:lang w:val="en-GB"/>
          <w:rPrChange w:id="1484" w:author="montazeaud" w:date="2025-03-06T19:58:00Z">
            <w:rPr/>
          </w:rPrChange>
        </w:rPr>
        <w:t>. New York: Springer-Verlag.</w:t>
      </w:r>
    </w:p>
    <w:p w14:paraId="7DB55927" w14:textId="77777777" w:rsidR="003F12A2" w:rsidRPr="003F12A2" w:rsidRDefault="003F12A2" w:rsidP="003F12A2">
      <w:pPr>
        <w:pStyle w:val="Bibliographie"/>
        <w:rPr>
          <w:lang w:val="en-GB"/>
          <w:rPrChange w:id="1485" w:author="montazeaud" w:date="2025-03-06T19:58:00Z">
            <w:rPr/>
          </w:rPrChange>
        </w:rPr>
      </w:pPr>
      <w:r w:rsidRPr="003F12A2">
        <w:rPr>
          <w:b/>
          <w:bCs/>
          <w:lang w:val="en-GB"/>
          <w:rPrChange w:id="1486" w:author="montazeaud" w:date="2025-03-06T19:58:00Z">
            <w:rPr>
              <w:b/>
              <w:bCs/>
            </w:rPr>
          </w:rPrChange>
        </w:rPr>
        <w:t>Burns JH, Strauss SY</w:t>
      </w:r>
      <w:r w:rsidRPr="003F12A2">
        <w:rPr>
          <w:lang w:val="en-GB"/>
          <w:rPrChange w:id="1487" w:author="montazeaud" w:date="2025-03-06T19:58:00Z">
            <w:rPr/>
          </w:rPrChange>
        </w:rPr>
        <w:t xml:space="preserve">. 2012. Effects of competition on phylogenetic signal and phenotypic plasticity in plant functional traits. Ecology </w:t>
      </w:r>
      <w:r w:rsidRPr="003F12A2">
        <w:rPr>
          <w:b/>
          <w:bCs/>
          <w:lang w:val="en-GB"/>
          <w:rPrChange w:id="1488" w:author="montazeaud" w:date="2025-03-06T19:58:00Z">
            <w:rPr>
              <w:b/>
              <w:bCs/>
            </w:rPr>
          </w:rPrChange>
        </w:rPr>
        <w:t>93</w:t>
      </w:r>
      <w:r w:rsidRPr="003F12A2">
        <w:rPr>
          <w:lang w:val="en-GB"/>
          <w:rPrChange w:id="1489" w:author="montazeaud" w:date="2025-03-06T19:58:00Z">
            <w:rPr/>
          </w:rPrChange>
        </w:rPr>
        <w:t>, S126–S137.</w:t>
      </w:r>
    </w:p>
    <w:p w14:paraId="312A2DD2" w14:textId="77777777" w:rsidR="003F12A2" w:rsidRPr="003F12A2" w:rsidRDefault="003F12A2" w:rsidP="003F12A2">
      <w:pPr>
        <w:pStyle w:val="Bibliographie"/>
        <w:rPr>
          <w:lang w:val="en-GB"/>
          <w:rPrChange w:id="1490" w:author="montazeaud" w:date="2025-03-06T19:58:00Z">
            <w:rPr/>
          </w:rPrChange>
        </w:rPr>
      </w:pPr>
      <w:r w:rsidRPr="003F12A2">
        <w:rPr>
          <w:b/>
          <w:bCs/>
          <w:lang w:val="en-GB"/>
          <w:rPrChange w:id="1491" w:author="montazeaud" w:date="2025-03-06T19:58:00Z">
            <w:rPr>
              <w:b/>
              <w:bCs/>
            </w:rPr>
          </w:rPrChange>
        </w:rPr>
        <w:t xml:space="preserve">Callaway RM, </w:t>
      </w:r>
      <w:proofErr w:type="spellStart"/>
      <w:r w:rsidRPr="003F12A2">
        <w:rPr>
          <w:b/>
          <w:bCs/>
          <w:lang w:val="en-GB"/>
          <w:rPrChange w:id="1492" w:author="montazeaud" w:date="2025-03-06T19:58:00Z">
            <w:rPr>
              <w:b/>
              <w:bCs/>
            </w:rPr>
          </w:rPrChange>
        </w:rPr>
        <w:t>Pennings</w:t>
      </w:r>
      <w:proofErr w:type="spellEnd"/>
      <w:r w:rsidRPr="003F12A2">
        <w:rPr>
          <w:b/>
          <w:bCs/>
          <w:lang w:val="en-GB"/>
          <w:rPrChange w:id="1493" w:author="montazeaud" w:date="2025-03-06T19:58:00Z">
            <w:rPr>
              <w:b/>
              <w:bCs/>
            </w:rPr>
          </w:rPrChange>
        </w:rPr>
        <w:t xml:space="preserve"> SC, Richards CL</w:t>
      </w:r>
      <w:r w:rsidRPr="003F12A2">
        <w:rPr>
          <w:lang w:val="en-GB"/>
          <w:rPrChange w:id="1494" w:author="montazeaud" w:date="2025-03-06T19:58:00Z">
            <w:rPr/>
          </w:rPrChange>
        </w:rPr>
        <w:t xml:space="preserve">. 2003. Phenotypic plasticity and interactions among plants. Ecology </w:t>
      </w:r>
      <w:r w:rsidRPr="003F12A2">
        <w:rPr>
          <w:b/>
          <w:bCs/>
          <w:lang w:val="en-GB"/>
          <w:rPrChange w:id="1495" w:author="montazeaud" w:date="2025-03-06T19:58:00Z">
            <w:rPr>
              <w:b/>
              <w:bCs/>
            </w:rPr>
          </w:rPrChange>
        </w:rPr>
        <w:t>84</w:t>
      </w:r>
      <w:r w:rsidRPr="003F12A2">
        <w:rPr>
          <w:lang w:val="en-GB"/>
          <w:rPrChange w:id="1496" w:author="montazeaud" w:date="2025-03-06T19:58:00Z">
            <w:rPr/>
          </w:rPrChange>
        </w:rPr>
        <w:t>, 1115–1128.</w:t>
      </w:r>
    </w:p>
    <w:p w14:paraId="3A2CA67C" w14:textId="77777777" w:rsidR="003F12A2" w:rsidRPr="003F12A2" w:rsidRDefault="003F12A2" w:rsidP="003F12A2">
      <w:pPr>
        <w:pStyle w:val="Bibliographie"/>
        <w:rPr>
          <w:lang w:val="en-GB"/>
          <w:rPrChange w:id="1497" w:author="montazeaud" w:date="2025-03-06T19:58:00Z">
            <w:rPr/>
          </w:rPrChange>
        </w:rPr>
      </w:pPr>
      <w:r w:rsidRPr="003F12A2">
        <w:rPr>
          <w:b/>
          <w:bCs/>
          <w:lang w:val="en-GB"/>
          <w:rPrChange w:id="1498" w:author="montazeaud" w:date="2025-03-06T19:58:00Z">
            <w:rPr>
              <w:b/>
              <w:bCs/>
            </w:rPr>
          </w:rPrChange>
        </w:rPr>
        <w:t>Collet C</w:t>
      </w:r>
      <w:r w:rsidRPr="003F12A2">
        <w:rPr>
          <w:lang w:val="en-GB"/>
          <w:rPrChange w:id="1499" w:author="montazeaud" w:date="2025-03-06T19:58:00Z">
            <w:rPr/>
          </w:rPrChange>
        </w:rPr>
        <w:t xml:space="preserve">. 2022. A novel phenotyping pipeline for root system architecture: evaluation with diversity panels of bread and durum wheat. </w:t>
      </w:r>
      <w:proofErr w:type="spellStart"/>
      <w:r w:rsidRPr="003F12A2">
        <w:rPr>
          <w:lang w:val="en-GB"/>
          <w:rPrChange w:id="1500" w:author="montazeaud" w:date="2025-03-06T19:58:00Z">
            <w:rPr/>
          </w:rPrChange>
        </w:rPr>
        <w:t>UCLouvain</w:t>
      </w:r>
      <w:proofErr w:type="spellEnd"/>
      <w:r w:rsidRPr="003F12A2">
        <w:rPr>
          <w:lang w:val="en-GB"/>
          <w:rPrChange w:id="1501" w:author="montazeaud" w:date="2025-03-06T19:58:00Z">
            <w:rPr/>
          </w:rPrChange>
        </w:rPr>
        <w:t>.</w:t>
      </w:r>
    </w:p>
    <w:p w14:paraId="5DFBAAAD" w14:textId="77777777" w:rsidR="003F12A2" w:rsidRPr="003F12A2" w:rsidRDefault="003F12A2" w:rsidP="003F12A2">
      <w:pPr>
        <w:pStyle w:val="Bibliographie"/>
        <w:rPr>
          <w:lang w:val="en-GB"/>
          <w:rPrChange w:id="1502" w:author="montazeaud" w:date="2025-03-06T19:58:00Z">
            <w:rPr/>
          </w:rPrChange>
        </w:rPr>
      </w:pPr>
      <w:r w:rsidRPr="003F12A2">
        <w:rPr>
          <w:b/>
          <w:bCs/>
          <w:lang w:val="en-GB"/>
          <w:rPrChange w:id="1503" w:author="montazeaud" w:date="2025-03-06T19:58:00Z">
            <w:rPr>
              <w:b/>
              <w:bCs/>
            </w:rPr>
          </w:rPrChange>
        </w:rPr>
        <w:lastRenderedPageBreak/>
        <w:t xml:space="preserve">Colombo M, </w:t>
      </w:r>
      <w:proofErr w:type="spellStart"/>
      <w:r w:rsidRPr="003F12A2">
        <w:rPr>
          <w:b/>
          <w:bCs/>
          <w:lang w:val="en-GB"/>
          <w:rPrChange w:id="1504" w:author="montazeaud" w:date="2025-03-06T19:58:00Z">
            <w:rPr>
              <w:b/>
              <w:bCs/>
            </w:rPr>
          </w:rPrChange>
        </w:rPr>
        <w:t>Roumet</w:t>
      </w:r>
      <w:proofErr w:type="spellEnd"/>
      <w:r w:rsidRPr="003F12A2">
        <w:rPr>
          <w:b/>
          <w:bCs/>
          <w:lang w:val="en-GB"/>
          <w:rPrChange w:id="1505" w:author="montazeaud" w:date="2025-03-06T19:58:00Z">
            <w:rPr>
              <w:b/>
              <w:bCs/>
            </w:rPr>
          </w:rPrChange>
        </w:rPr>
        <w:t xml:space="preserve"> P, Salon C, </w:t>
      </w:r>
      <w:r w:rsidRPr="003F12A2">
        <w:rPr>
          <w:b/>
          <w:bCs/>
          <w:i/>
          <w:iCs/>
          <w:lang w:val="en-GB"/>
          <w:rPrChange w:id="1506" w:author="montazeaud" w:date="2025-03-06T19:58:00Z">
            <w:rPr>
              <w:b/>
              <w:bCs/>
              <w:i/>
              <w:iCs/>
            </w:rPr>
          </w:rPrChange>
        </w:rPr>
        <w:t>et al.</w:t>
      </w:r>
      <w:r w:rsidRPr="003F12A2">
        <w:rPr>
          <w:lang w:val="en-GB"/>
          <w:rPrChange w:id="1507" w:author="montazeaud" w:date="2025-03-06T19:58:00Z">
            <w:rPr/>
          </w:rPrChange>
        </w:rPr>
        <w:t xml:space="preserve"> 2022. Genetic analysis of platform-</w:t>
      </w:r>
      <w:proofErr w:type="spellStart"/>
      <w:r w:rsidRPr="003F12A2">
        <w:rPr>
          <w:lang w:val="en-GB"/>
          <w:rPrChange w:id="1508" w:author="montazeaud" w:date="2025-03-06T19:58:00Z">
            <w:rPr/>
          </w:rPrChange>
        </w:rPr>
        <w:t>phenotyped</w:t>
      </w:r>
      <w:proofErr w:type="spellEnd"/>
      <w:r w:rsidRPr="003F12A2">
        <w:rPr>
          <w:lang w:val="en-GB"/>
          <w:rPrChange w:id="1509" w:author="montazeaud" w:date="2025-03-06T19:58:00Z">
            <w:rPr/>
          </w:rPrChange>
        </w:rPr>
        <w:t xml:space="preserve"> root system architecture of bread and durum wheat in relation to agronomic traits. Frontiers in Plant Science </w:t>
      </w:r>
      <w:r w:rsidRPr="003F12A2">
        <w:rPr>
          <w:b/>
          <w:bCs/>
          <w:lang w:val="en-GB"/>
          <w:rPrChange w:id="1510" w:author="montazeaud" w:date="2025-03-06T19:58:00Z">
            <w:rPr>
              <w:b/>
              <w:bCs/>
            </w:rPr>
          </w:rPrChange>
        </w:rPr>
        <w:t>13</w:t>
      </w:r>
      <w:r w:rsidRPr="003F12A2">
        <w:rPr>
          <w:lang w:val="en-GB"/>
          <w:rPrChange w:id="1511" w:author="montazeaud" w:date="2025-03-06T19:58:00Z">
            <w:rPr/>
          </w:rPrChange>
        </w:rPr>
        <w:t>.</w:t>
      </w:r>
    </w:p>
    <w:p w14:paraId="1ACFA191" w14:textId="77777777" w:rsidR="003F12A2" w:rsidRPr="003F12A2" w:rsidRDefault="003F12A2" w:rsidP="003F12A2">
      <w:pPr>
        <w:pStyle w:val="Bibliographie"/>
        <w:rPr>
          <w:lang w:val="en-GB"/>
          <w:rPrChange w:id="1512" w:author="montazeaud" w:date="2025-03-06T19:58:00Z">
            <w:rPr/>
          </w:rPrChange>
        </w:rPr>
      </w:pPr>
      <w:r w:rsidRPr="003F12A2">
        <w:rPr>
          <w:b/>
          <w:bCs/>
          <w:lang w:val="en-GB"/>
          <w:rPrChange w:id="1513" w:author="montazeaud" w:date="2025-03-06T19:58:00Z">
            <w:rPr>
              <w:b/>
              <w:bCs/>
            </w:rPr>
          </w:rPrChange>
        </w:rPr>
        <w:t xml:space="preserve">Craven D, Isbell F, Manning P, </w:t>
      </w:r>
      <w:r w:rsidRPr="003F12A2">
        <w:rPr>
          <w:b/>
          <w:bCs/>
          <w:i/>
          <w:iCs/>
          <w:lang w:val="en-GB"/>
          <w:rPrChange w:id="1514" w:author="montazeaud" w:date="2025-03-06T19:58:00Z">
            <w:rPr>
              <w:b/>
              <w:bCs/>
              <w:i/>
              <w:iCs/>
            </w:rPr>
          </w:rPrChange>
        </w:rPr>
        <w:t>et al.</w:t>
      </w:r>
      <w:r w:rsidRPr="003F12A2">
        <w:rPr>
          <w:lang w:val="en-GB"/>
          <w:rPrChange w:id="1515" w:author="montazeaud" w:date="2025-03-06T19:58:00Z">
            <w:rPr/>
          </w:rPrChange>
        </w:rPr>
        <w:t xml:space="preserve"> 2016. Plant diversity effects on grassland productivity are robust to both nutrient enrichment and drought. Philosophical Transactions of the Royal Society B: Biological Sciences </w:t>
      </w:r>
      <w:r w:rsidRPr="003F12A2">
        <w:rPr>
          <w:b/>
          <w:bCs/>
          <w:lang w:val="en-GB"/>
          <w:rPrChange w:id="1516" w:author="montazeaud" w:date="2025-03-06T19:58:00Z">
            <w:rPr>
              <w:b/>
              <w:bCs/>
            </w:rPr>
          </w:rPrChange>
        </w:rPr>
        <w:t>371</w:t>
      </w:r>
      <w:r w:rsidRPr="003F12A2">
        <w:rPr>
          <w:lang w:val="en-GB"/>
          <w:rPrChange w:id="1517" w:author="montazeaud" w:date="2025-03-06T19:58:00Z">
            <w:rPr/>
          </w:rPrChange>
        </w:rPr>
        <w:t>.</w:t>
      </w:r>
    </w:p>
    <w:p w14:paraId="2A75EEAD" w14:textId="77777777" w:rsidR="003F12A2" w:rsidRPr="003F12A2" w:rsidRDefault="003F12A2" w:rsidP="003F12A2">
      <w:pPr>
        <w:pStyle w:val="Bibliographie"/>
        <w:rPr>
          <w:lang w:val="en-GB"/>
          <w:rPrChange w:id="1518" w:author="montazeaud" w:date="2025-03-06T19:58:00Z">
            <w:rPr/>
          </w:rPrChange>
        </w:rPr>
      </w:pPr>
      <w:r w:rsidRPr="003F12A2">
        <w:rPr>
          <w:b/>
          <w:bCs/>
          <w:lang w:val="en-GB"/>
          <w:rPrChange w:id="1519" w:author="montazeaud" w:date="2025-03-06T19:58:00Z">
            <w:rPr>
              <w:b/>
              <w:bCs/>
            </w:rPr>
          </w:rPrChange>
        </w:rPr>
        <w:t>Denison RF, Kiers ET, West SA</w:t>
      </w:r>
      <w:r w:rsidRPr="003F12A2">
        <w:rPr>
          <w:lang w:val="en-GB"/>
          <w:rPrChange w:id="1520" w:author="montazeaud" w:date="2025-03-06T19:58:00Z">
            <w:rPr/>
          </w:rPrChange>
        </w:rPr>
        <w:t xml:space="preserve">. 2003. Darwinian Agriculture: when can humans find solutions beyond the reach of natural selection? The Quarterly Review of Biology </w:t>
      </w:r>
      <w:r w:rsidRPr="003F12A2">
        <w:rPr>
          <w:b/>
          <w:bCs/>
          <w:lang w:val="en-GB"/>
          <w:rPrChange w:id="1521" w:author="montazeaud" w:date="2025-03-06T19:58:00Z">
            <w:rPr>
              <w:b/>
              <w:bCs/>
            </w:rPr>
          </w:rPrChange>
        </w:rPr>
        <w:t>78</w:t>
      </w:r>
      <w:r w:rsidRPr="003F12A2">
        <w:rPr>
          <w:lang w:val="en-GB"/>
          <w:rPrChange w:id="1522" w:author="montazeaud" w:date="2025-03-06T19:58:00Z">
            <w:rPr/>
          </w:rPrChange>
        </w:rPr>
        <w:t>, 145–168.</w:t>
      </w:r>
    </w:p>
    <w:p w14:paraId="095222C4" w14:textId="77777777" w:rsidR="003F12A2" w:rsidRPr="003F12A2" w:rsidRDefault="003F12A2" w:rsidP="003F12A2">
      <w:pPr>
        <w:pStyle w:val="Bibliographie"/>
        <w:rPr>
          <w:lang w:val="en-GB"/>
          <w:rPrChange w:id="1523" w:author="montazeaud" w:date="2025-03-06T19:58:00Z">
            <w:rPr/>
          </w:rPrChange>
        </w:rPr>
      </w:pPr>
      <w:r w:rsidRPr="003F12A2">
        <w:rPr>
          <w:b/>
          <w:bCs/>
          <w:lang w:val="en-GB"/>
          <w:rPrChange w:id="1524" w:author="montazeaud" w:date="2025-03-06T19:58:00Z">
            <w:rPr>
              <w:b/>
              <w:bCs/>
            </w:rPr>
          </w:rPrChange>
        </w:rPr>
        <w:t>Donald CM</w:t>
      </w:r>
      <w:r w:rsidRPr="003F12A2">
        <w:rPr>
          <w:lang w:val="en-GB"/>
          <w:rPrChange w:id="1525" w:author="montazeaud" w:date="2025-03-06T19:58:00Z">
            <w:rPr/>
          </w:rPrChange>
        </w:rPr>
        <w:t>. 1963. Competition among crop and pasture plants. In: Norman AG, ed. Advances in Agronomy. Academic Press, 1–118.</w:t>
      </w:r>
    </w:p>
    <w:p w14:paraId="2F0C6A5C" w14:textId="77777777" w:rsidR="003F12A2" w:rsidRPr="003F12A2" w:rsidRDefault="003F12A2" w:rsidP="003F12A2">
      <w:pPr>
        <w:pStyle w:val="Bibliographie"/>
        <w:rPr>
          <w:lang w:val="en-GB"/>
          <w:rPrChange w:id="1526" w:author="montazeaud" w:date="2025-03-06T19:58:00Z">
            <w:rPr/>
          </w:rPrChange>
        </w:rPr>
      </w:pPr>
      <w:r w:rsidRPr="003F12A2">
        <w:rPr>
          <w:b/>
          <w:bCs/>
          <w:lang w:val="en-GB"/>
          <w:rPrChange w:id="1527" w:author="montazeaud" w:date="2025-03-06T19:58:00Z">
            <w:rPr>
              <w:b/>
              <w:bCs/>
            </w:rPr>
          </w:rPrChange>
        </w:rPr>
        <w:t>Donald CM</w:t>
      </w:r>
      <w:r w:rsidRPr="003F12A2">
        <w:rPr>
          <w:lang w:val="en-GB"/>
          <w:rPrChange w:id="1528" w:author="montazeaud" w:date="2025-03-06T19:58:00Z">
            <w:rPr/>
          </w:rPrChange>
        </w:rPr>
        <w:t xml:space="preserve">. 1968. The breeding of crop ideotypes. </w:t>
      </w:r>
      <w:proofErr w:type="spellStart"/>
      <w:r w:rsidRPr="003F12A2">
        <w:rPr>
          <w:lang w:val="en-GB"/>
          <w:rPrChange w:id="1529" w:author="montazeaud" w:date="2025-03-06T19:58:00Z">
            <w:rPr/>
          </w:rPrChange>
        </w:rPr>
        <w:t>Euphytica</w:t>
      </w:r>
      <w:proofErr w:type="spellEnd"/>
      <w:r w:rsidRPr="003F12A2">
        <w:rPr>
          <w:lang w:val="en-GB"/>
          <w:rPrChange w:id="1530" w:author="montazeaud" w:date="2025-03-06T19:58:00Z">
            <w:rPr/>
          </w:rPrChange>
        </w:rPr>
        <w:t xml:space="preserve"> </w:t>
      </w:r>
      <w:r w:rsidRPr="003F12A2">
        <w:rPr>
          <w:b/>
          <w:bCs/>
          <w:lang w:val="en-GB"/>
          <w:rPrChange w:id="1531" w:author="montazeaud" w:date="2025-03-06T19:58:00Z">
            <w:rPr>
              <w:b/>
              <w:bCs/>
            </w:rPr>
          </w:rPrChange>
        </w:rPr>
        <w:t>17</w:t>
      </w:r>
      <w:r w:rsidRPr="003F12A2">
        <w:rPr>
          <w:lang w:val="en-GB"/>
          <w:rPrChange w:id="1532" w:author="montazeaud" w:date="2025-03-06T19:58:00Z">
            <w:rPr/>
          </w:rPrChange>
        </w:rPr>
        <w:t>, 385–403.</w:t>
      </w:r>
    </w:p>
    <w:p w14:paraId="0A5904E5" w14:textId="77777777" w:rsidR="003F12A2" w:rsidRPr="003F12A2" w:rsidRDefault="003F12A2" w:rsidP="003F12A2">
      <w:pPr>
        <w:pStyle w:val="Bibliographie"/>
        <w:rPr>
          <w:lang w:val="en-GB"/>
          <w:rPrChange w:id="1533" w:author="montazeaud" w:date="2025-03-06T19:58:00Z">
            <w:rPr/>
          </w:rPrChange>
        </w:rPr>
      </w:pPr>
      <w:proofErr w:type="spellStart"/>
      <w:r w:rsidRPr="003F12A2">
        <w:rPr>
          <w:b/>
          <w:bCs/>
          <w:lang w:val="en-GB"/>
          <w:rPrChange w:id="1534" w:author="montazeaud" w:date="2025-03-06T19:58:00Z">
            <w:rPr>
              <w:b/>
              <w:bCs/>
            </w:rPr>
          </w:rPrChange>
        </w:rPr>
        <w:t>Ecarnot</w:t>
      </w:r>
      <w:proofErr w:type="spellEnd"/>
      <w:r w:rsidRPr="003F12A2">
        <w:rPr>
          <w:b/>
          <w:bCs/>
          <w:lang w:val="en-GB"/>
          <w:rPrChange w:id="1535" w:author="montazeaud" w:date="2025-03-06T19:58:00Z">
            <w:rPr>
              <w:b/>
              <w:bCs/>
            </w:rPr>
          </w:rPrChange>
        </w:rPr>
        <w:t xml:space="preserve"> M, </w:t>
      </w:r>
      <w:proofErr w:type="spellStart"/>
      <w:r w:rsidRPr="003F12A2">
        <w:rPr>
          <w:b/>
          <w:bCs/>
          <w:lang w:val="en-GB"/>
          <w:rPrChange w:id="1536" w:author="montazeaud" w:date="2025-03-06T19:58:00Z">
            <w:rPr>
              <w:b/>
              <w:bCs/>
            </w:rPr>
          </w:rPrChange>
        </w:rPr>
        <w:t>Compan</w:t>
      </w:r>
      <w:proofErr w:type="spellEnd"/>
      <w:r w:rsidRPr="003F12A2">
        <w:rPr>
          <w:b/>
          <w:bCs/>
          <w:lang w:val="en-GB"/>
          <w:rPrChange w:id="1537" w:author="montazeaud" w:date="2025-03-06T19:58:00Z">
            <w:rPr>
              <w:b/>
              <w:bCs/>
            </w:rPr>
          </w:rPrChange>
        </w:rPr>
        <w:t xml:space="preserve"> F, </w:t>
      </w:r>
      <w:proofErr w:type="spellStart"/>
      <w:r w:rsidRPr="003F12A2">
        <w:rPr>
          <w:b/>
          <w:bCs/>
          <w:lang w:val="en-GB"/>
          <w:rPrChange w:id="1538" w:author="montazeaud" w:date="2025-03-06T19:58:00Z">
            <w:rPr>
              <w:b/>
              <w:bCs/>
            </w:rPr>
          </w:rPrChange>
        </w:rPr>
        <w:t>Roumet</w:t>
      </w:r>
      <w:proofErr w:type="spellEnd"/>
      <w:r w:rsidRPr="003F12A2">
        <w:rPr>
          <w:b/>
          <w:bCs/>
          <w:lang w:val="en-GB"/>
          <w:rPrChange w:id="1539" w:author="montazeaud" w:date="2025-03-06T19:58:00Z">
            <w:rPr>
              <w:b/>
              <w:bCs/>
            </w:rPr>
          </w:rPrChange>
        </w:rPr>
        <w:t xml:space="preserve"> P</w:t>
      </w:r>
      <w:r w:rsidRPr="003F12A2">
        <w:rPr>
          <w:lang w:val="en-GB"/>
          <w:rPrChange w:id="1540" w:author="montazeaud" w:date="2025-03-06T19:58:00Z">
            <w:rPr/>
          </w:rPrChange>
        </w:rPr>
        <w:t xml:space="preserve">. 2013. Assessing leaf nitrogen content and leaf mass per unit area of wheat in the field throughout plant cycle with a portable spectrometer. Field Crops Research </w:t>
      </w:r>
      <w:r w:rsidRPr="003F12A2">
        <w:rPr>
          <w:b/>
          <w:bCs/>
          <w:lang w:val="en-GB"/>
          <w:rPrChange w:id="1541" w:author="montazeaud" w:date="2025-03-06T19:58:00Z">
            <w:rPr>
              <w:b/>
              <w:bCs/>
            </w:rPr>
          </w:rPrChange>
        </w:rPr>
        <w:t>140</w:t>
      </w:r>
      <w:r w:rsidRPr="003F12A2">
        <w:rPr>
          <w:lang w:val="en-GB"/>
          <w:rPrChange w:id="1542" w:author="montazeaud" w:date="2025-03-06T19:58:00Z">
            <w:rPr/>
          </w:rPrChange>
        </w:rPr>
        <w:t>, 44–50.</w:t>
      </w:r>
    </w:p>
    <w:p w14:paraId="141D84E2" w14:textId="77777777" w:rsidR="003F12A2" w:rsidRPr="003F12A2" w:rsidRDefault="003F12A2" w:rsidP="003F12A2">
      <w:pPr>
        <w:pStyle w:val="Bibliographie"/>
        <w:rPr>
          <w:lang w:val="en-GB"/>
          <w:rPrChange w:id="1543" w:author="montazeaud" w:date="2025-03-06T19:58:00Z">
            <w:rPr/>
          </w:rPrChange>
        </w:rPr>
      </w:pPr>
      <w:proofErr w:type="spellStart"/>
      <w:r w:rsidRPr="003F12A2">
        <w:rPr>
          <w:b/>
          <w:bCs/>
          <w:lang w:val="en-GB"/>
          <w:rPrChange w:id="1544" w:author="montazeaud" w:date="2025-03-06T19:58:00Z">
            <w:rPr>
              <w:b/>
              <w:bCs/>
            </w:rPr>
          </w:rPrChange>
        </w:rPr>
        <w:t>Finckh</w:t>
      </w:r>
      <w:proofErr w:type="spellEnd"/>
      <w:r w:rsidRPr="003F12A2">
        <w:rPr>
          <w:b/>
          <w:bCs/>
          <w:lang w:val="en-GB"/>
          <w:rPrChange w:id="1545" w:author="montazeaud" w:date="2025-03-06T19:58:00Z">
            <w:rPr>
              <w:b/>
              <w:bCs/>
            </w:rPr>
          </w:rPrChange>
        </w:rPr>
        <w:t xml:space="preserve"> MR, Wolfe MS</w:t>
      </w:r>
      <w:r w:rsidRPr="003F12A2">
        <w:rPr>
          <w:lang w:val="en-GB"/>
          <w:rPrChange w:id="1546" w:author="montazeaud" w:date="2025-03-06T19:58:00Z">
            <w:rPr/>
          </w:rPrChange>
        </w:rPr>
        <w:t>. 2006. Diversification strategies. In: Cooke BM, Jones DG, Kaye B, eds. The Epidemiology of Plant Diseases. Dordrecht: Springer Netherlands, 269–307.</w:t>
      </w:r>
    </w:p>
    <w:p w14:paraId="4B7F94B6" w14:textId="77777777" w:rsidR="003F12A2" w:rsidRPr="003F12A2" w:rsidRDefault="003F12A2" w:rsidP="003F12A2">
      <w:pPr>
        <w:pStyle w:val="Bibliographie"/>
        <w:rPr>
          <w:lang w:val="en-GB"/>
          <w:rPrChange w:id="1547" w:author="montazeaud" w:date="2025-03-06T19:58:00Z">
            <w:rPr/>
          </w:rPrChange>
        </w:rPr>
      </w:pPr>
      <w:r w:rsidRPr="003F12A2">
        <w:rPr>
          <w:b/>
          <w:bCs/>
          <w:lang w:val="en-GB"/>
          <w:rPrChange w:id="1548" w:author="montazeaud" w:date="2025-03-06T19:58:00Z">
            <w:rPr>
              <w:b/>
              <w:bCs/>
            </w:rPr>
          </w:rPrChange>
        </w:rPr>
        <w:t>Fletcher A, Ogden G, Sharma D</w:t>
      </w:r>
      <w:r w:rsidRPr="003F12A2">
        <w:rPr>
          <w:lang w:val="en-GB"/>
          <w:rPrChange w:id="1549" w:author="montazeaud" w:date="2025-03-06T19:58:00Z">
            <w:rPr/>
          </w:rPrChange>
        </w:rPr>
        <w:t xml:space="preserve">. 2019. Mixing it up – wheat cultivar mixtures can increase yield and buffer the risk of flowering too early or too late. European Journal of Agronomy </w:t>
      </w:r>
      <w:r w:rsidRPr="003F12A2">
        <w:rPr>
          <w:b/>
          <w:bCs/>
          <w:lang w:val="en-GB"/>
          <w:rPrChange w:id="1550" w:author="montazeaud" w:date="2025-03-06T19:58:00Z">
            <w:rPr>
              <w:b/>
              <w:bCs/>
            </w:rPr>
          </w:rPrChange>
        </w:rPr>
        <w:t>103</w:t>
      </w:r>
      <w:r w:rsidRPr="003F12A2">
        <w:rPr>
          <w:lang w:val="en-GB"/>
          <w:rPrChange w:id="1551" w:author="montazeaud" w:date="2025-03-06T19:58:00Z">
            <w:rPr/>
          </w:rPrChange>
        </w:rPr>
        <w:t>, 90–97.</w:t>
      </w:r>
    </w:p>
    <w:p w14:paraId="7878F64F" w14:textId="77777777" w:rsidR="003F12A2" w:rsidRPr="003F12A2" w:rsidRDefault="003F12A2" w:rsidP="003F12A2">
      <w:pPr>
        <w:pStyle w:val="Bibliographie"/>
        <w:rPr>
          <w:lang w:val="en-GB"/>
          <w:rPrChange w:id="1552" w:author="montazeaud" w:date="2025-03-06T19:58:00Z">
            <w:rPr/>
          </w:rPrChange>
        </w:rPr>
      </w:pPr>
      <w:r w:rsidRPr="003F12A2">
        <w:rPr>
          <w:b/>
          <w:bCs/>
          <w:lang w:val="en-GB"/>
          <w:rPrChange w:id="1553" w:author="montazeaud" w:date="2025-03-06T19:58:00Z">
            <w:rPr>
              <w:b/>
              <w:bCs/>
            </w:rPr>
          </w:rPrChange>
        </w:rPr>
        <w:t xml:space="preserve">Fort F, Cruz P, </w:t>
      </w:r>
      <w:proofErr w:type="spellStart"/>
      <w:r w:rsidRPr="003F12A2">
        <w:rPr>
          <w:b/>
          <w:bCs/>
          <w:lang w:val="en-GB"/>
          <w:rPrChange w:id="1554" w:author="montazeaud" w:date="2025-03-06T19:58:00Z">
            <w:rPr>
              <w:b/>
              <w:bCs/>
            </w:rPr>
          </w:rPrChange>
        </w:rPr>
        <w:t>Jouany</w:t>
      </w:r>
      <w:proofErr w:type="spellEnd"/>
      <w:r w:rsidRPr="003F12A2">
        <w:rPr>
          <w:b/>
          <w:bCs/>
          <w:lang w:val="en-GB"/>
          <w:rPrChange w:id="1555" w:author="montazeaud" w:date="2025-03-06T19:58:00Z">
            <w:rPr>
              <w:b/>
              <w:bCs/>
            </w:rPr>
          </w:rPrChange>
        </w:rPr>
        <w:t xml:space="preserve"> C</w:t>
      </w:r>
      <w:r w:rsidRPr="003F12A2">
        <w:rPr>
          <w:lang w:val="en-GB"/>
          <w:rPrChange w:id="1556" w:author="montazeaud" w:date="2025-03-06T19:58:00Z">
            <w:rPr/>
          </w:rPrChange>
        </w:rPr>
        <w:t xml:space="preserve">. 2014. Hierarchy of root functional trait values and plasticity drive early-stage competition for water and phosphorus among grasses. Functional Ecology </w:t>
      </w:r>
      <w:r w:rsidRPr="003F12A2">
        <w:rPr>
          <w:b/>
          <w:bCs/>
          <w:lang w:val="en-GB"/>
          <w:rPrChange w:id="1557" w:author="montazeaud" w:date="2025-03-06T19:58:00Z">
            <w:rPr>
              <w:b/>
              <w:bCs/>
            </w:rPr>
          </w:rPrChange>
        </w:rPr>
        <w:t>28</w:t>
      </w:r>
      <w:r w:rsidRPr="003F12A2">
        <w:rPr>
          <w:lang w:val="en-GB"/>
          <w:rPrChange w:id="1558" w:author="montazeaud" w:date="2025-03-06T19:58:00Z">
            <w:rPr/>
          </w:rPrChange>
        </w:rPr>
        <w:t>, 1030–1040.</w:t>
      </w:r>
    </w:p>
    <w:p w14:paraId="538E3FFD" w14:textId="77777777" w:rsidR="003F12A2" w:rsidRPr="003F12A2" w:rsidRDefault="003F12A2" w:rsidP="003F12A2">
      <w:pPr>
        <w:pStyle w:val="Bibliographie"/>
        <w:rPr>
          <w:lang w:val="en-GB"/>
          <w:rPrChange w:id="1559" w:author="montazeaud" w:date="2025-03-06T19:58:00Z">
            <w:rPr/>
          </w:rPrChange>
        </w:rPr>
      </w:pPr>
      <w:proofErr w:type="spellStart"/>
      <w:r w:rsidRPr="003F12A2">
        <w:rPr>
          <w:b/>
          <w:bCs/>
          <w:lang w:val="en-GB"/>
          <w:rPrChange w:id="1560" w:author="montazeaud" w:date="2025-03-06T19:58:00Z">
            <w:rPr>
              <w:b/>
              <w:bCs/>
            </w:rPr>
          </w:rPrChange>
        </w:rPr>
        <w:t>Gersani</w:t>
      </w:r>
      <w:proofErr w:type="spellEnd"/>
      <w:r w:rsidRPr="003F12A2">
        <w:rPr>
          <w:b/>
          <w:bCs/>
          <w:lang w:val="en-GB"/>
          <w:rPrChange w:id="1561" w:author="montazeaud" w:date="2025-03-06T19:58:00Z">
            <w:rPr>
              <w:b/>
              <w:bCs/>
            </w:rPr>
          </w:rPrChange>
        </w:rPr>
        <w:t xml:space="preserve"> M, Brown J s, O’Brien EE, </w:t>
      </w:r>
      <w:proofErr w:type="spellStart"/>
      <w:r w:rsidRPr="003F12A2">
        <w:rPr>
          <w:b/>
          <w:bCs/>
          <w:lang w:val="en-GB"/>
          <w:rPrChange w:id="1562" w:author="montazeaud" w:date="2025-03-06T19:58:00Z">
            <w:rPr>
              <w:b/>
              <w:bCs/>
            </w:rPr>
          </w:rPrChange>
        </w:rPr>
        <w:t>Maina</w:t>
      </w:r>
      <w:proofErr w:type="spellEnd"/>
      <w:r w:rsidRPr="003F12A2">
        <w:rPr>
          <w:b/>
          <w:bCs/>
          <w:lang w:val="en-GB"/>
          <w:rPrChange w:id="1563" w:author="montazeaud" w:date="2025-03-06T19:58:00Z">
            <w:rPr>
              <w:b/>
              <w:bCs/>
            </w:rPr>
          </w:rPrChange>
        </w:rPr>
        <w:t xml:space="preserve"> GM, Abramsky Z</w:t>
      </w:r>
      <w:r w:rsidRPr="003F12A2">
        <w:rPr>
          <w:lang w:val="en-GB"/>
          <w:rPrChange w:id="1564" w:author="montazeaud" w:date="2025-03-06T19:58:00Z">
            <w:rPr/>
          </w:rPrChange>
        </w:rPr>
        <w:t xml:space="preserve">. 2001. Tragedy of the commons as a result of root competition. Journal of Ecology </w:t>
      </w:r>
      <w:r w:rsidRPr="003F12A2">
        <w:rPr>
          <w:b/>
          <w:bCs/>
          <w:lang w:val="en-GB"/>
          <w:rPrChange w:id="1565" w:author="montazeaud" w:date="2025-03-06T19:58:00Z">
            <w:rPr>
              <w:b/>
              <w:bCs/>
            </w:rPr>
          </w:rPrChange>
        </w:rPr>
        <w:t>89</w:t>
      </w:r>
      <w:r w:rsidRPr="003F12A2">
        <w:rPr>
          <w:lang w:val="en-GB"/>
          <w:rPrChange w:id="1566" w:author="montazeaud" w:date="2025-03-06T19:58:00Z">
            <w:rPr/>
          </w:rPrChange>
        </w:rPr>
        <w:t>, 660–669.</w:t>
      </w:r>
    </w:p>
    <w:p w14:paraId="1339C087" w14:textId="77777777" w:rsidR="003F12A2" w:rsidRPr="003F12A2" w:rsidRDefault="003F12A2" w:rsidP="003F12A2">
      <w:pPr>
        <w:pStyle w:val="Bibliographie"/>
        <w:rPr>
          <w:lang w:val="en-GB"/>
          <w:rPrChange w:id="1567" w:author="montazeaud" w:date="2025-03-06T19:58:00Z">
            <w:rPr/>
          </w:rPrChange>
        </w:rPr>
      </w:pPr>
      <w:r w:rsidRPr="003F12A2">
        <w:rPr>
          <w:b/>
          <w:bCs/>
          <w:lang w:val="en-GB"/>
          <w:rPrChange w:id="1568" w:author="montazeaud" w:date="2025-03-06T19:58:00Z">
            <w:rPr>
              <w:b/>
              <w:bCs/>
            </w:rPr>
          </w:rPrChange>
        </w:rPr>
        <w:t>Hardin G</w:t>
      </w:r>
      <w:r w:rsidRPr="003F12A2">
        <w:rPr>
          <w:lang w:val="en-GB"/>
          <w:rPrChange w:id="1569" w:author="montazeaud" w:date="2025-03-06T19:58:00Z">
            <w:rPr/>
          </w:rPrChange>
        </w:rPr>
        <w:t xml:space="preserve">. 1968. The tragedy of the commons. Science </w:t>
      </w:r>
      <w:r w:rsidRPr="003F12A2">
        <w:rPr>
          <w:b/>
          <w:bCs/>
          <w:lang w:val="en-GB"/>
          <w:rPrChange w:id="1570" w:author="montazeaud" w:date="2025-03-06T19:58:00Z">
            <w:rPr>
              <w:b/>
              <w:bCs/>
            </w:rPr>
          </w:rPrChange>
        </w:rPr>
        <w:t>162</w:t>
      </w:r>
      <w:r w:rsidRPr="003F12A2">
        <w:rPr>
          <w:lang w:val="en-GB"/>
          <w:rPrChange w:id="1571" w:author="montazeaud" w:date="2025-03-06T19:58:00Z">
            <w:rPr/>
          </w:rPrChange>
        </w:rPr>
        <w:t>, 1243–1248.</w:t>
      </w:r>
    </w:p>
    <w:p w14:paraId="299BB8EF" w14:textId="77777777" w:rsidR="003F12A2" w:rsidRPr="003F12A2" w:rsidRDefault="003F12A2" w:rsidP="003F12A2">
      <w:pPr>
        <w:pStyle w:val="Bibliographie"/>
        <w:rPr>
          <w:lang w:val="en-GB"/>
          <w:rPrChange w:id="1572" w:author="montazeaud" w:date="2025-03-06T19:58:00Z">
            <w:rPr/>
          </w:rPrChange>
        </w:rPr>
      </w:pPr>
      <w:r w:rsidRPr="003F12A2">
        <w:rPr>
          <w:b/>
          <w:bCs/>
          <w:lang w:val="en-GB"/>
          <w:rPrChange w:id="1573" w:author="montazeaud" w:date="2025-03-06T19:58:00Z">
            <w:rPr>
              <w:b/>
              <w:bCs/>
            </w:rPr>
          </w:rPrChange>
        </w:rPr>
        <w:t xml:space="preserve">Hendriks P-W, </w:t>
      </w:r>
      <w:proofErr w:type="spellStart"/>
      <w:r w:rsidRPr="003F12A2">
        <w:rPr>
          <w:b/>
          <w:bCs/>
          <w:lang w:val="en-GB"/>
          <w:rPrChange w:id="1574" w:author="montazeaud" w:date="2025-03-06T19:58:00Z">
            <w:rPr>
              <w:b/>
              <w:bCs/>
            </w:rPr>
          </w:rPrChange>
        </w:rPr>
        <w:t>Gurusinghe</w:t>
      </w:r>
      <w:proofErr w:type="spellEnd"/>
      <w:r w:rsidRPr="003F12A2">
        <w:rPr>
          <w:b/>
          <w:bCs/>
          <w:lang w:val="en-GB"/>
          <w:rPrChange w:id="1575" w:author="montazeaud" w:date="2025-03-06T19:58:00Z">
            <w:rPr>
              <w:b/>
              <w:bCs/>
            </w:rPr>
          </w:rPrChange>
        </w:rPr>
        <w:t xml:space="preserve"> S, Ryan PR, </w:t>
      </w:r>
      <w:proofErr w:type="spellStart"/>
      <w:r w:rsidRPr="003F12A2">
        <w:rPr>
          <w:b/>
          <w:bCs/>
          <w:lang w:val="en-GB"/>
          <w:rPrChange w:id="1576" w:author="montazeaud" w:date="2025-03-06T19:58:00Z">
            <w:rPr>
              <w:b/>
              <w:bCs/>
            </w:rPr>
          </w:rPrChange>
        </w:rPr>
        <w:t>Rebetzke</w:t>
      </w:r>
      <w:proofErr w:type="spellEnd"/>
      <w:r w:rsidRPr="003F12A2">
        <w:rPr>
          <w:b/>
          <w:bCs/>
          <w:lang w:val="en-GB"/>
          <w:rPrChange w:id="1577" w:author="montazeaud" w:date="2025-03-06T19:58:00Z">
            <w:rPr>
              <w:b/>
              <w:bCs/>
            </w:rPr>
          </w:rPrChange>
        </w:rPr>
        <w:t xml:space="preserve"> GJ, Weston LA</w:t>
      </w:r>
      <w:r w:rsidRPr="003F12A2">
        <w:rPr>
          <w:lang w:val="en-GB"/>
          <w:rPrChange w:id="1578" w:author="montazeaud" w:date="2025-03-06T19:58:00Z">
            <w:rPr/>
          </w:rPrChange>
        </w:rPr>
        <w:t xml:space="preserve">. 2022. Competitiveness of early vigour wheat (Triticum </w:t>
      </w:r>
      <w:proofErr w:type="spellStart"/>
      <w:r w:rsidRPr="003F12A2">
        <w:rPr>
          <w:lang w:val="en-GB"/>
          <w:rPrChange w:id="1579" w:author="montazeaud" w:date="2025-03-06T19:58:00Z">
            <w:rPr/>
          </w:rPrChange>
        </w:rPr>
        <w:t>aestivum</w:t>
      </w:r>
      <w:proofErr w:type="spellEnd"/>
      <w:r w:rsidRPr="003F12A2">
        <w:rPr>
          <w:lang w:val="en-GB"/>
          <w:rPrChange w:id="1580" w:author="montazeaud" w:date="2025-03-06T19:58:00Z">
            <w:rPr/>
          </w:rPrChange>
        </w:rPr>
        <w:t xml:space="preserve"> L.) genotypes is established at early growth stages. Agronomy </w:t>
      </w:r>
      <w:r w:rsidRPr="003F12A2">
        <w:rPr>
          <w:b/>
          <w:bCs/>
          <w:lang w:val="en-GB"/>
          <w:rPrChange w:id="1581" w:author="montazeaud" w:date="2025-03-06T19:58:00Z">
            <w:rPr>
              <w:b/>
              <w:bCs/>
            </w:rPr>
          </w:rPrChange>
        </w:rPr>
        <w:t>12</w:t>
      </w:r>
      <w:r w:rsidRPr="003F12A2">
        <w:rPr>
          <w:lang w:val="en-GB"/>
          <w:rPrChange w:id="1582" w:author="montazeaud" w:date="2025-03-06T19:58:00Z">
            <w:rPr/>
          </w:rPrChange>
        </w:rPr>
        <w:t>, 377.</w:t>
      </w:r>
    </w:p>
    <w:p w14:paraId="56128403" w14:textId="77777777" w:rsidR="003F12A2" w:rsidRPr="003F12A2" w:rsidRDefault="003F12A2" w:rsidP="003F12A2">
      <w:pPr>
        <w:pStyle w:val="Bibliographie"/>
        <w:rPr>
          <w:lang w:val="en-GB"/>
          <w:rPrChange w:id="1583" w:author="montazeaud" w:date="2025-03-06T19:58:00Z">
            <w:rPr/>
          </w:rPrChange>
        </w:rPr>
      </w:pPr>
      <w:proofErr w:type="spellStart"/>
      <w:r w:rsidRPr="003F12A2">
        <w:rPr>
          <w:b/>
          <w:bCs/>
          <w:lang w:val="en-GB"/>
          <w:rPrChange w:id="1584" w:author="montazeaud" w:date="2025-03-06T19:58:00Z">
            <w:rPr>
              <w:b/>
              <w:bCs/>
            </w:rPr>
          </w:rPrChange>
        </w:rPr>
        <w:t>Homulle</w:t>
      </w:r>
      <w:proofErr w:type="spellEnd"/>
      <w:r w:rsidRPr="003F12A2">
        <w:rPr>
          <w:b/>
          <w:bCs/>
          <w:lang w:val="en-GB"/>
          <w:rPrChange w:id="1585" w:author="montazeaud" w:date="2025-03-06T19:58:00Z">
            <w:rPr>
              <w:b/>
              <w:bCs/>
            </w:rPr>
          </w:rPrChange>
        </w:rPr>
        <w:t xml:space="preserve"> Z, George TS, Karley AJ</w:t>
      </w:r>
      <w:r w:rsidRPr="003F12A2">
        <w:rPr>
          <w:lang w:val="en-GB"/>
          <w:rPrChange w:id="1586" w:author="montazeaud" w:date="2025-03-06T19:58:00Z">
            <w:rPr/>
          </w:rPrChange>
        </w:rPr>
        <w:t xml:space="preserve">. 2022. Root traits with team benefits: understanding belowground interactions in intercropping systems. Plant and Soil </w:t>
      </w:r>
      <w:r w:rsidRPr="003F12A2">
        <w:rPr>
          <w:b/>
          <w:bCs/>
          <w:lang w:val="en-GB"/>
          <w:rPrChange w:id="1587" w:author="montazeaud" w:date="2025-03-06T19:58:00Z">
            <w:rPr>
              <w:b/>
              <w:bCs/>
            </w:rPr>
          </w:rPrChange>
        </w:rPr>
        <w:t>471</w:t>
      </w:r>
      <w:r w:rsidRPr="003F12A2">
        <w:rPr>
          <w:lang w:val="en-GB"/>
          <w:rPrChange w:id="1588" w:author="montazeaud" w:date="2025-03-06T19:58:00Z">
            <w:rPr/>
          </w:rPrChange>
        </w:rPr>
        <w:t>, 1–26.</w:t>
      </w:r>
    </w:p>
    <w:p w14:paraId="1F5F431B" w14:textId="77777777" w:rsidR="003F12A2" w:rsidRPr="003F12A2" w:rsidRDefault="003F12A2" w:rsidP="003F12A2">
      <w:pPr>
        <w:pStyle w:val="Bibliographie"/>
        <w:rPr>
          <w:lang w:val="en-GB"/>
          <w:rPrChange w:id="1589" w:author="montazeaud" w:date="2025-03-06T19:58:00Z">
            <w:rPr/>
          </w:rPrChange>
        </w:rPr>
      </w:pPr>
      <w:r w:rsidRPr="003F12A2">
        <w:rPr>
          <w:b/>
          <w:bCs/>
          <w:lang w:val="en-GB"/>
          <w:rPrChange w:id="1590" w:author="montazeaud" w:date="2025-03-06T19:58:00Z">
            <w:rPr>
              <w:b/>
              <w:bCs/>
            </w:rPr>
          </w:rPrChange>
        </w:rPr>
        <w:t>Jennings PR, Herrera RM</w:t>
      </w:r>
      <w:r w:rsidRPr="003F12A2">
        <w:rPr>
          <w:lang w:val="en-GB"/>
          <w:rPrChange w:id="1591" w:author="montazeaud" w:date="2025-03-06T19:58:00Z">
            <w:rPr/>
          </w:rPrChange>
        </w:rPr>
        <w:t xml:space="preserve">. 1968. Studies on competition in rice II. Competition in segregating populations. Evolution </w:t>
      </w:r>
      <w:r w:rsidRPr="003F12A2">
        <w:rPr>
          <w:b/>
          <w:bCs/>
          <w:lang w:val="en-GB"/>
          <w:rPrChange w:id="1592" w:author="montazeaud" w:date="2025-03-06T19:58:00Z">
            <w:rPr>
              <w:b/>
              <w:bCs/>
            </w:rPr>
          </w:rPrChange>
        </w:rPr>
        <w:t>22</w:t>
      </w:r>
      <w:r w:rsidRPr="003F12A2">
        <w:rPr>
          <w:lang w:val="en-GB"/>
          <w:rPrChange w:id="1593" w:author="montazeaud" w:date="2025-03-06T19:58:00Z">
            <w:rPr/>
          </w:rPrChange>
        </w:rPr>
        <w:t>, 332–336.</w:t>
      </w:r>
    </w:p>
    <w:p w14:paraId="249E1862" w14:textId="77777777" w:rsidR="003F12A2" w:rsidRPr="003F12A2" w:rsidRDefault="003F12A2" w:rsidP="003F12A2">
      <w:pPr>
        <w:pStyle w:val="Bibliographie"/>
        <w:rPr>
          <w:lang w:val="en-GB"/>
          <w:rPrChange w:id="1594" w:author="montazeaud" w:date="2025-03-06T19:58:00Z">
            <w:rPr/>
          </w:rPrChange>
        </w:rPr>
      </w:pPr>
      <w:r w:rsidRPr="003F12A2">
        <w:rPr>
          <w:b/>
          <w:bCs/>
          <w:lang w:val="en-GB"/>
          <w:rPrChange w:id="1595" w:author="montazeaud" w:date="2025-03-06T19:58:00Z">
            <w:rPr>
              <w:b/>
              <w:bCs/>
            </w:rPr>
          </w:rPrChange>
        </w:rPr>
        <w:t>Jennings PR, de Jesus J</w:t>
      </w:r>
      <w:r w:rsidRPr="003F12A2">
        <w:rPr>
          <w:lang w:val="en-GB"/>
          <w:rPrChange w:id="1596" w:author="montazeaud" w:date="2025-03-06T19:58:00Z">
            <w:rPr/>
          </w:rPrChange>
        </w:rPr>
        <w:t xml:space="preserve">. 1968. Studies on competition in rice I. Competition in mixtures of varieties. Evolution </w:t>
      </w:r>
      <w:r w:rsidRPr="003F12A2">
        <w:rPr>
          <w:b/>
          <w:bCs/>
          <w:lang w:val="en-GB"/>
          <w:rPrChange w:id="1597" w:author="montazeaud" w:date="2025-03-06T19:58:00Z">
            <w:rPr>
              <w:b/>
              <w:bCs/>
            </w:rPr>
          </w:rPrChange>
        </w:rPr>
        <w:t>22</w:t>
      </w:r>
      <w:r w:rsidRPr="003F12A2">
        <w:rPr>
          <w:lang w:val="en-GB"/>
          <w:rPrChange w:id="1598" w:author="montazeaud" w:date="2025-03-06T19:58:00Z">
            <w:rPr/>
          </w:rPrChange>
        </w:rPr>
        <w:t>, 119–124.</w:t>
      </w:r>
    </w:p>
    <w:p w14:paraId="601A3C92" w14:textId="77777777" w:rsidR="003F12A2" w:rsidRPr="003F12A2" w:rsidRDefault="003F12A2" w:rsidP="003F12A2">
      <w:pPr>
        <w:pStyle w:val="Bibliographie"/>
        <w:rPr>
          <w:lang w:val="en-GB"/>
          <w:rPrChange w:id="1599" w:author="montazeaud" w:date="2025-03-06T19:58:00Z">
            <w:rPr/>
          </w:rPrChange>
        </w:rPr>
      </w:pPr>
      <w:proofErr w:type="spellStart"/>
      <w:r w:rsidRPr="003F12A2">
        <w:rPr>
          <w:b/>
          <w:bCs/>
          <w:lang w:val="en-GB"/>
          <w:rPrChange w:id="1600" w:author="montazeaud" w:date="2025-03-06T19:58:00Z">
            <w:rPr>
              <w:b/>
              <w:bCs/>
            </w:rPr>
          </w:rPrChange>
        </w:rPr>
        <w:t>Jeudy</w:t>
      </w:r>
      <w:proofErr w:type="spellEnd"/>
      <w:r w:rsidRPr="003F12A2">
        <w:rPr>
          <w:b/>
          <w:bCs/>
          <w:lang w:val="en-GB"/>
          <w:rPrChange w:id="1601" w:author="montazeaud" w:date="2025-03-06T19:58:00Z">
            <w:rPr>
              <w:b/>
              <w:bCs/>
            </w:rPr>
          </w:rPrChange>
        </w:rPr>
        <w:t xml:space="preserve"> C, Adrian M, </w:t>
      </w:r>
      <w:proofErr w:type="spellStart"/>
      <w:r w:rsidRPr="003F12A2">
        <w:rPr>
          <w:b/>
          <w:bCs/>
          <w:lang w:val="en-GB"/>
          <w:rPrChange w:id="1602" w:author="montazeaud" w:date="2025-03-06T19:58:00Z">
            <w:rPr>
              <w:b/>
              <w:bCs/>
            </w:rPr>
          </w:rPrChange>
        </w:rPr>
        <w:t>Baussard</w:t>
      </w:r>
      <w:proofErr w:type="spellEnd"/>
      <w:r w:rsidRPr="003F12A2">
        <w:rPr>
          <w:b/>
          <w:bCs/>
          <w:lang w:val="en-GB"/>
          <w:rPrChange w:id="1603" w:author="montazeaud" w:date="2025-03-06T19:58:00Z">
            <w:rPr>
              <w:b/>
              <w:bCs/>
            </w:rPr>
          </w:rPrChange>
        </w:rPr>
        <w:t xml:space="preserve"> C, </w:t>
      </w:r>
      <w:r w:rsidRPr="003F12A2">
        <w:rPr>
          <w:b/>
          <w:bCs/>
          <w:i/>
          <w:iCs/>
          <w:lang w:val="en-GB"/>
          <w:rPrChange w:id="1604" w:author="montazeaud" w:date="2025-03-06T19:58:00Z">
            <w:rPr>
              <w:b/>
              <w:bCs/>
              <w:i/>
              <w:iCs/>
            </w:rPr>
          </w:rPrChange>
        </w:rPr>
        <w:t>et al.</w:t>
      </w:r>
      <w:r w:rsidRPr="003F12A2">
        <w:rPr>
          <w:lang w:val="en-GB"/>
          <w:rPrChange w:id="1605" w:author="montazeaud" w:date="2025-03-06T19:58:00Z">
            <w:rPr/>
          </w:rPrChange>
        </w:rPr>
        <w:t xml:space="preserve"> 2016. </w:t>
      </w:r>
      <w:proofErr w:type="spellStart"/>
      <w:r w:rsidRPr="003F12A2">
        <w:rPr>
          <w:lang w:val="en-GB"/>
          <w:rPrChange w:id="1606" w:author="montazeaud" w:date="2025-03-06T19:58:00Z">
            <w:rPr/>
          </w:rPrChange>
        </w:rPr>
        <w:t>RhizoTubes</w:t>
      </w:r>
      <w:proofErr w:type="spellEnd"/>
      <w:r w:rsidRPr="003F12A2">
        <w:rPr>
          <w:lang w:val="en-GB"/>
          <w:rPrChange w:id="1607" w:author="montazeaud" w:date="2025-03-06T19:58:00Z">
            <w:rPr/>
          </w:rPrChange>
        </w:rPr>
        <w:t xml:space="preserve"> as a new tool for high throughput imaging of plant root development and architecture: test, comparison with pot grown plants and validation. Plant Methods </w:t>
      </w:r>
      <w:r w:rsidRPr="003F12A2">
        <w:rPr>
          <w:b/>
          <w:bCs/>
          <w:lang w:val="en-GB"/>
          <w:rPrChange w:id="1608" w:author="montazeaud" w:date="2025-03-06T19:58:00Z">
            <w:rPr>
              <w:b/>
              <w:bCs/>
            </w:rPr>
          </w:rPrChange>
        </w:rPr>
        <w:t>12</w:t>
      </w:r>
      <w:r w:rsidRPr="003F12A2">
        <w:rPr>
          <w:lang w:val="en-GB"/>
          <w:rPrChange w:id="1609" w:author="montazeaud" w:date="2025-03-06T19:58:00Z">
            <w:rPr/>
          </w:rPrChange>
        </w:rPr>
        <w:t>, 31.</w:t>
      </w:r>
    </w:p>
    <w:p w14:paraId="69928620" w14:textId="77777777" w:rsidR="003F12A2" w:rsidRPr="003F12A2" w:rsidRDefault="003F12A2" w:rsidP="003F12A2">
      <w:pPr>
        <w:pStyle w:val="Bibliographie"/>
        <w:rPr>
          <w:lang w:val="en-GB"/>
          <w:rPrChange w:id="1610" w:author="montazeaud" w:date="2025-03-06T19:58:00Z">
            <w:rPr/>
          </w:rPrChange>
        </w:rPr>
      </w:pPr>
      <w:r w:rsidRPr="003F12A2">
        <w:rPr>
          <w:b/>
          <w:bCs/>
          <w:lang w:val="en-GB"/>
          <w:rPrChange w:id="1611" w:author="montazeaud" w:date="2025-03-06T19:58:00Z">
            <w:rPr>
              <w:b/>
              <w:bCs/>
            </w:rPr>
          </w:rPrChange>
        </w:rPr>
        <w:t>Kong X, Zhao G</w:t>
      </w:r>
      <w:r w:rsidRPr="003F12A2">
        <w:rPr>
          <w:lang w:val="en-GB"/>
          <w:rPrChange w:id="1612" w:author="montazeaud" w:date="2025-03-06T19:58:00Z">
            <w:rPr/>
          </w:rPrChange>
        </w:rPr>
        <w:t xml:space="preserve">. 2023. Increasing yield through wheat cultivar mixture that optimizes functional traits within the canopy. European Journal of Agronomy </w:t>
      </w:r>
      <w:r w:rsidRPr="003F12A2">
        <w:rPr>
          <w:b/>
          <w:bCs/>
          <w:lang w:val="en-GB"/>
          <w:rPrChange w:id="1613" w:author="montazeaud" w:date="2025-03-06T19:58:00Z">
            <w:rPr>
              <w:b/>
              <w:bCs/>
            </w:rPr>
          </w:rPrChange>
        </w:rPr>
        <w:t>151</w:t>
      </w:r>
      <w:r w:rsidRPr="003F12A2">
        <w:rPr>
          <w:lang w:val="en-GB"/>
          <w:rPrChange w:id="1614" w:author="montazeaud" w:date="2025-03-06T19:58:00Z">
            <w:rPr/>
          </w:rPrChange>
        </w:rPr>
        <w:t>, 126977.</w:t>
      </w:r>
    </w:p>
    <w:p w14:paraId="353078B4" w14:textId="77777777" w:rsidR="003F12A2" w:rsidRPr="003F12A2" w:rsidRDefault="003F12A2" w:rsidP="003F12A2">
      <w:pPr>
        <w:pStyle w:val="Bibliographie"/>
        <w:rPr>
          <w:lang w:val="en-GB"/>
          <w:rPrChange w:id="1615" w:author="montazeaud" w:date="2025-03-06T19:58:00Z">
            <w:rPr/>
          </w:rPrChange>
        </w:rPr>
      </w:pPr>
      <w:proofErr w:type="spellStart"/>
      <w:r w:rsidRPr="003F12A2">
        <w:rPr>
          <w:b/>
          <w:bCs/>
          <w:lang w:val="en-GB"/>
          <w:rPrChange w:id="1616" w:author="montazeaud" w:date="2025-03-06T19:58:00Z">
            <w:rPr>
              <w:b/>
              <w:bCs/>
            </w:rPr>
          </w:rPrChange>
        </w:rPr>
        <w:t>Kuijken</w:t>
      </w:r>
      <w:proofErr w:type="spellEnd"/>
      <w:r w:rsidRPr="003F12A2">
        <w:rPr>
          <w:b/>
          <w:bCs/>
          <w:lang w:val="en-GB"/>
          <w:rPrChange w:id="1617" w:author="montazeaud" w:date="2025-03-06T19:58:00Z">
            <w:rPr>
              <w:b/>
              <w:bCs/>
            </w:rPr>
          </w:rPrChange>
        </w:rPr>
        <w:t xml:space="preserve"> RCP, van </w:t>
      </w:r>
      <w:proofErr w:type="spellStart"/>
      <w:r w:rsidRPr="003F12A2">
        <w:rPr>
          <w:b/>
          <w:bCs/>
          <w:lang w:val="en-GB"/>
          <w:rPrChange w:id="1618" w:author="montazeaud" w:date="2025-03-06T19:58:00Z">
            <w:rPr>
              <w:b/>
              <w:bCs/>
            </w:rPr>
          </w:rPrChange>
        </w:rPr>
        <w:t>Eeuwijk</w:t>
      </w:r>
      <w:proofErr w:type="spellEnd"/>
      <w:r w:rsidRPr="003F12A2">
        <w:rPr>
          <w:b/>
          <w:bCs/>
          <w:lang w:val="en-GB"/>
          <w:rPrChange w:id="1619" w:author="montazeaud" w:date="2025-03-06T19:58:00Z">
            <w:rPr>
              <w:b/>
              <w:bCs/>
            </w:rPr>
          </w:rPrChange>
        </w:rPr>
        <w:t xml:space="preserve"> </w:t>
      </w:r>
      <w:proofErr w:type="spellStart"/>
      <w:r w:rsidRPr="003F12A2">
        <w:rPr>
          <w:b/>
          <w:bCs/>
          <w:lang w:val="en-GB"/>
          <w:rPrChange w:id="1620" w:author="montazeaud" w:date="2025-03-06T19:58:00Z">
            <w:rPr>
              <w:b/>
              <w:bCs/>
            </w:rPr>
          </w:rPrChange>
        </w:rPr>
        <w:t>FredA</w:t>
      </w:r>
      <w:proofErr w:type="spellEnd"/>
      <w:r w:rsidRPr="003F12A2">
        <w:rPr>
          <w:b/>
          <w:bCs/>
          <w:lang w:val="en-GB"/>
          <w:rPrChange w:id="1621" w:author="montazeaud" w:date="2025-03-06T19:58:00Z">
            <w:rPr>
              <w:b/>
              <w:bCs/>
            </w:rPr>
          </w:rPrChange>
        </w:rPr>
        <w:t xml:space="preserve">, </w:t>
      </w:r>
      <w:proofErr w:type="spellStart"/>
      <w:r w:rsidRPr="003F12A2">
        <w:rPr>
          <w:b/>
          <w:bCs/>
          <w:lang w:val="en-GB"/>
          <w:rPrChange w:id="1622" w:author="montazeaud" w:date="2025-03-06T19:58:00Z">
            <w:rPr>
              <w:b/>
              <w:bCs/>
            </w:rPr>
          </w:rPrChange>
        </w:rPr>
        <w:t>Marcelis</w:t>
      </w:r>
      <w:proofErr w:type="spellEnd"/>
      <w:r w:rsidRPr="003F12A2">
        <w:rPr>
          <w:b/>
          <w:bCs/>
          <w:lang w:val="en-GB"/>
          <w:rPrChange w:id="1623" w:author="montazeaud" w:date="2025-03-06T19:58:00Z">
            <w:rPr>
              <w:b/>
              <w:bCs/>
            </w:rPr>
          </w:rPrChange>
        </w:rPr>
        <w:t xml:space="preserve"> LFM, Bouwmeester HJ</w:t>
      </w:r>
      <w:r w:rsidRPr="003F12A2">
        <w:rPr>
          <w:lang w:val="en-GB"/>
          <w:rPrChange w:id="1624" w:author="montazeaud" w:date="2025-03-06T19:58:00Z">
            <w:rPr/>
          </w:rPrChange>
        </w:rPr>
        <w:t xml:space="preserve">. 2015. Root phenotyping: from component trait in the lab to breeding. Journal of Experimental Botany </w:t>
      </w:r>
      <w:r w:rsidRPr="003F12A2">
        <w:rPr>
          <w:b/>
          <w:bCs/>
          <w:lang w:val="en-GB"/>
          <w:rPrChange w:id="1625" w:author="montazeaud" w:date="2025-03-06T19:58:00Z">
            <w:rPr>
              <w:b/>
              <w:bCs/>
            </w:rPr>
          </w:rPrChange>
        </w:rPr>
        <w:t>66</w:t>
      </w:r>
      <w:r w:rsidRPr="003F12A2">
        <w:rPr>
          <w:lang w:val="en-GB"/>
          <w:rPrChange w:id="1626" w:author="montazeaud" w:date="2025-03-06T19:58:00Z">
            <w:rPr/>
          </w:rPrChange>
        </w:rPr>
        <w:t>, 5389–5401.</w:t>
      </w:r>
    </w:p>
    <w:p w14:paraId="1F936DA1" w14:textId="77777777" w:rsidR="003F12A2" w:rsidRPr="003F12A2" w:rsidRDefault="003F12A2" w:rsidP="003F12A2">
      <w:pPr>
        <w:pStyle w:val="Bibliographie"/>
        <w:rPr>
          <w:lang w:val="en-GB"/>
          <w:rPrChange w:id="1627" w:author="montazeaud" w:date="2025-03-06T19:58:00Z">
            <w:rPr/>
          </w:rPrChange>
        </w:rPr>
      </w:pPr>
      <w:r w:rsidRPr="003F12A2">
        <w:rPr>
          <w:b/>
          <w:bCs/>
          <w:lang w:val="en-GB"/>
          <w:rPrChange w:id="1628" w:author="montazeaud" w:date="2025-03-06T19:58:00Z">
            <w:rPr>
              <w:b/>
              <w:bCs/>
            </w:rPr>
          </w:rPrChange>
        </w:rPr>
        <w:lastRenderedPageBreak/>
        <w:t xml:space="preserve">Kunstler G, Lavergne S, </w:t>
      </w:r>
      <w:proofErr w:type="spellStart"/>
      <w:r w:rsidRPr="003F12A2">
        <w:rPr>
          <w:b/>
          <w:bCs/>
          <w:lang w:val="en-GB"/>
          <w:rPrChange w:id="1629" w:author="montazeaud" w:date="2025-03-06T19:58:00Z">
            <w:rPr>
              <w:b/>
              <w:bCs/>
            </w:rPr>
          </w:rPrChange>
        </w:rPr>
        <w:t>Courbaud</w:t>
      </w:r>
      <w:proofErr w:type="spellEnd"/>
      <w:r w:rsidRPr="003F12A2">
        <w:rPr>
          <w:b/>
          <w:bCs/>
          <w:lang w:val="en-GB"/>
          <w:rPrChange w:id="1630" w:author="montazeaud" w:date="2025-03-06T19:58:00Z">
            <w:rPr>
              <w:b/>
              <w:bCs/>
            </w:rPr>
          </w:rPrChange>
        </w:rPr>
        <w:t xml:space="preserve"> B, </w:t>
      </w:r>
      <w:proofErr w:type="spellStart"/>
      <w:r w:rsidRPr="003F12A2">
        <w:rPr>
          <w:b/>
          <w:bCs/>
          <w:lang w:val="en-GB"/>
          <w:rPrChange w:id="1631" w:author="montazeaud" w:date="2025-03-06T19:58:00Z">
            <w:rPr>
              <w:b/>
              <w:bCs/>
            </w:rPr>
          </w:rPrChange>
        </w:rPr>
        <w:t>Thuiller</w:t>
      </w:r>
      <w:proofErr w:type="spellEnd"/>
      <w:r w:rsidRPr="003F12A2">
        <w:rPr>
          <w:b/>
          <w:bCs/>
          <w:lang w:val="en-GB"/>
          <w:rPrChange w:id="1632" w:author="montazeaud" w:date="2025-03-06T19:58:00Z">
            <w:rPr>
              <w:b/>
              <w:bCs/>
            </w:rPr>
          </w:rPrChange>
        </w:rPr>
        <w:t xml:space="preserve"> W, </w:t>
      </w:r>
      <w:proofErr w:type="spellStart"/>
      <w:r w:rsidRPr="003F12A2">
        <w:rPr>
          <w:b/>
          <w:bCs/>
          <w:lang w:val="en-GB"/>
          <w:rPrChange w:id="1633" w:author="montazeaud" w:date="2025-03-06T19:58:00Z">
            <w:rPr>
              <w:b/>
              <w:bCs/>
            </w:rPr>
          </w:rPrChange>
        </w:rPr>
        <w:t>Vieilledent</w:t>
      </w:r>
      <w:proofErr w:type="spellEnd"/>
      <w:r w:rsidRPr="003F12A2">
        <w:rPr>
          <w:b/>
          <w:bCs/>
          <w:lang w:val="en-GB"/>
          <w:rPrChange w:id="1634" w:author="montazeaud" w:date="2025-03-06T19:58:00Z">
            <w:rPr>
              <w:b/>
              <w:bCs/>
            </w:rPr>
          </w:rPrChange>
        </w:rPr>
        <w:t xml:space="preserve"> G, Zimmermann NE, </w:t>
      </w:r>
      <w:proofErr w:type="spellStart"/>
      <w:r w:rsidRPr="003F12A2">
        <w:rPr>
          <w:b/>
          <w:bCs/>
          <w:lang w:val="en-GB"/>
          <w:rPrChange w:id="1635" w:author="montazeaud" w:date="2025-03-06T19:58:00Z">
            <w:rPr>
              <w:b/>
              <w:bCs/>
            </w:rPr>
          </w:rPrChange>
        </w:rPr>
        <w:t>Kattge</w:t>
      </w:r>
      <w:proofErr w:type="spellEnd"/>
      <w:r w:rsidRPr="003F12A2">
        <w:rPr>
          <w:b/>
          <w:bCs/>
          <w:lang w:val="en-GB"/>
          <w:rPrChange w:id="1636" w:author="montazeaud" w:date="2025-03-06T19:58:00Z">
            <w:rPr>
              <w:b/>
              <w:bCs/>
            </w:rPr>
          </w:rPrChange>
        </w:rPr>
        <w:t xml:space="preserve"> J, </w:t>
      </w:r>
      <w:proofErr w:type="spellStart"/>
      <w:r w:rsidRPr="003F12A2">
        <w:rPr>
          <w:b/>
          <w:bCs/>
          <w:lang w:val="en-GB"/>
          <w:rPrChange w:id="1637" w:author="montazeaud" w:date="2025-03-06T19:58:00Z">
            <w:rPr>
              <w:b/>
              <w:bCs/>
            </w:rPr>
          </w:rPrChange>
        </w:rPr>
        <w:t>Coomes</w:t>
      </w:r>
      <w:proofErr w:type="spellEnd"/>
      <w:r w:rsidRPr="003F12A2">
        <w:rPr>
          <w:b/>
          <w:bCs/>
          <w:lang w:val="en-GB"/>
          <w:rPrChange w:id="1638" w:author="montazeaud" w:date="2025-03-06T19:58:00Z">
            <w:rPr>
              <w:b/>
              <w:bCs/>
            </w:rPr>
          </w:rPrChange>
        </w:rPr>
        <w:t xml:space="preserve"> DA</w:t>
      </w:r>
      <w:r w:rsidRPr="003F12A2">
        <w:rPr>
          <w:lang w:val="en-GB"/>
          <w:rPrChange w:id="1639" w:author="montazeaud" w:date="2025-03-06T19:58:00Z">
            <w:rPr/>
          </w:rPrChange>
        </w:rPr>
        <w:t xml:space="preserve">. 2012. Competitive interactions between forest trees are driven by species’ trait hierarchy, not phylogenetic or functional similarity: implications for forest community assembly. Ecology Letters </w:t>
      </w:r>
      <w:r w:rsidRPr="003F12A2">
        <w:rPr>
          <w:b/>
          <w:bCs/>
          <w:lang w:val="en-GB"/>
          <w:rPrChange w:id="1640" w:author="montazeaud" w:date="2025-03-06T19:58:00Z">
            <w:rPr>
              <w:b/>
              <w:bCs/>
            </w:rPr>
          </w:rPrChange>
        </w:rPr>
        <w:t>15</w:t>
      </w:r>
      <w:r w:rsidRPr="003F12A2">
        <w:rPr>
          <w:lang w:val="en-GB"/>
          <w:rPrChange w:id="1641" w:author="montazeaud" w:date="2025-03-06T19:58:00Z">
            <w:rPr/>
          </w:rPrChange>
        </w:rPr>
        <w:t>, 831–840.</w:t>
      </w:r>
    </w:p>
    <w:p w14:paraId="75E183F7" w14:textId="77777777" w:rsidR="003F12A2" w:rsidRPr="003F12A2" w:rsidRDefault="003F12A2" w:rsidP="003F12A2">
      <w:pPr>
        <w:pStyle w:val="Bibliographie"/>
        <w:rPr>
          <w:lang w:val="en-GB"/>
          <w:rPrChange w:id="1642" w:author="montazeaud" w:date="2025-03-06T19:58:00Z">
            <w:rPr/>
          </w:rPrChange>
        </w:rPr>
      </w:pPr>
      <w:proofErr w:type="spellStart"/>
      <w:r w:rsidRPr="003F12A2">
        <w:rPr>
          <w:b/>
          <w:bCs/>
          <w:lang w:val="en-GB"/>
          <w:rPrChange w:id="1643" w:author="montazeaud" w:date="2025-03-06T19:58:00Z">
            <w:rPr>
              <w:b/>
              <w:bCs/>
            </w:rPr>
          </w:rPrChange>
        </w:rPr>
        <w:t>Lemerle</w:t>
      </w:r>
      <w:proofErr w:type="spellEnd"/>
      <w:r w:rsidRPr="003F12A2">
        <w:rPr>
          <w:b/>
          <w:bCs/>
          <w:lang w:val="en-GB"/>
          <w:rPrChange w:id="1644" w:author="montazeaud" w:date="2025-03-06T19:58:00Z">
            <w:rPr>
              <w:b/>
              <w:bCs/>
            </w:rPr>
          </w:rPrChange>
        </w:rPr>
        <w:t xml:space="preserve"> D, Verbeek B, Cousens R d., Coombes NE</w:t>
      </w:r>
      <w:r w:rsidRPr="003F12A2">
        <w:rPr>
          <w:lang w:val="en-GB"/>
          <w:rPrChange w:id="1645" w:author="montazeaud" w:date="2025-03-06T19:58:00Z">
            <w:rPr/>
          </w:rPrChange>
        </w:rPr>
        <w:t xml:space="preserve">. 1996. The potential for selecting wheat varieties strongly competitive against weeds. Weed Research </w:t>
      </w:r>
      <w:r w:rsidRPr="003F12A2">
        <w:rPr>
          <w:b/>
          <w:bCs/>
          <w:lang w:val="en-GB"/>
          <w:rPrChange w:id="1646" w:author="montazeaud" w:date="2025-03-06T19:58:00Z">
            <w:rPr>
              <w:b/>
              <w:bCs/>
            </w:rPr>
          </w:rPrChange>
        </w:rPr>
        <w:t>36</w:t>
      </w:r>
      <w:r w:rsidRPr="003F12A2">
        <w:rPr>
          <w:lang w:val="en-GB"/>
          <w:rPrChange w:id="1647" w:author="montazeaud" w:date="2025-03-06T19:58:00Z">
            <w:rPr/>
          </w:rPrChange>
        </w:rPr>
        <w:t>, 505–513.</w:t>
      </w:r>
    </w:p>
    <w:p w14:paraId="679089B2" w14:textId="77777777" w:rsidR="003F12A2" w:rsidRPr="003F12A2" w:rsidRDefault="003F12A2" w:rsidP="003F12A2">
      <w:pPr>
        <w:pStyle w:val="Bibliographie"/>
        <w:rPr>
          <w:lang w:val="en-GB"/>
          <w:rPrChange w:id="1648" w:author="montazeaud" w:date="2025-03-06T19:58:00Z">
            <w:rPr/>
          </w:rPrChange>
        </w:rPr>
      </w:pPr>
      <w:r w:rsidRPr="003F12A2">
        <w:rPr>
          <w:b/>
          <w:bCs/>
          <w:lang w:val="en-GB"/>
          <w:rPrChange w:id="1649" w:author="montazeaud" w:date="2025-03-06T19:58:00Z">
            <w:rPr>
              <w:b/>
              <w:bCs/>
            </w:rPr>
          </w:rPrChange>
        </w:rPr>
        <w:t xml:space="preserve">Li X-F, Wang C-B, Zhang W-P, Wang L-H, Tian X-L, Yang S-C, Jiang W-L, van </w:t>
      </w:r>
      <w:proofErr w:type="spellStart"/>
      <w:r w:rsidRPr="003F12A2">
        <w:rPr>
          <w:b/>
          <w:bCs/>
          <w:lang w:val="en-GB"/>
          <w:rPrChange w:id="1650" w:author="montazeaud" w:date="2025-03-06T19:58:00Z">
            <w:rPr>
              <w:b/>
              <w:bCs/>
            </w:rPr>
          </w:rPrChange>
        </w:rPr>
        <w:t>Ruijven</w:t>
      </w:r>
      <w:proofErr w:type="spellEnd"/>
      <w:r w:rsidRPr="003F12A2">
        <w:rPr>
          <w:b/>
          <w:bCs/>
          <w:lang w:val="en-GB"/>
          <w:rPrChange w:id="1651" w:author="montazeaud" w:date="2025-03-06T19:58:00Z">
            <w:rPr>
              <w:b/>
              <w:bCs/>
            </w:rPr>
          </w:rPrChange>
        </w:rPr>
        <w:t xml:space="preserve"> J, Li L</w:t>
      </w:r>
      <w:r w:rsidRPr="003F12A2">
        <w:rPr>
          <w:lang w:val="en-GB"/>
          <w:rPrChange w:id="1652" w:author="montazeaud" w:date="2025-03-06T19:58:00Z">
            <w:rPr/>
          </w:rPrChange>
        </w:rPr>
        <w:t xml:space="preserve">. 2018. The role of complementarity and selection effects in P acquisition of intercropping systems. Plant and Soil </w:t>
      </w:r>
      <w:r w:rsidRPr="003F12A2">
        <w:rPr>
          <w:b/>
          <w:bCs/>
          <w:lang w:val="en-GB"/>
          <w:rPrChange w:id="1653" w:author="montazeaud" w:date="2025-03-06T19:58:00Z">
            <w:rPr>
              <w:b/>
              <w:bCs/>
            </w:rPr>
          </w:rPrChange>
        </w:rPr>
        <w:t>422</w:t>
      </w:r>
      <w:r w:rsidRPr="003F12A2">
        <w:rPr>
          <w:lang w:val="en-GB"/>
          <w:rPrChange w:id="1654" w:author="montazeaud" w:date="2025-03-06T19:58:00Z">
            <w:rPr/>
          </w:rPrChange>
        </w:rPr>
        <w:t>, 479–493.</w:t>
      </w:r>
    </w:p>
    <w:p w14:paraId="2EFF7251" w14:textId="77777777" w:rsidR="003F12A2" w:rsidRPr="003F12A2" w:rsidRDefault="003F12A2" w:rsidP="003F12A2">
      <w:pPr>
        <w:pStyle w:val="Bibliographie"/>
        <w:rPr>
          <w:lang w:val="en-GB"/>
          <w:rPrChange w:id="1655" w:author="montazeaud" w:date="2025-03-06T19:58:00Z">
            <w:rPr/>
          </w:rPrChange>
        </w:rPr>
      </w:pPr>
      <w:proofErr w:type="spellStart"/>
      <w:r w:rsidRPr="003F12A2">
        <w:rPr>
          <w:b/>
          <w:bCs/>
          <w:lang w:val="en-GB"/>
          <w:rPrChange w:id="1656" w:author="montazeaud" w:date="2025-03-06T19:58:00Z">
            <w:rPr>
              <w:b/>
              <w:bCs/>
            </w:rPr>
          </w:rPrChange>
        </w:rPr>
        <w:t>Loreau</w:t>
      </w:r>
      <w:proofErr w:type="spellEnd"/>
      <w:r w:rsidRPr="003F12A2">
        <w:rPr>
          <w:b/>
          <w:bCs/>
          <w:lang w:val="en-GB"/>
          <w:rPrChange w:id="1657" w:author="montazeaud" w:date="2025-03-06T19:58:00Z">
            <w:rPr>
              <w:b/>
              <w:bCs/>
            </w:rPr>
          </w:rPrChange>
        </w:rPr>
        <w:t xml:space="preserve"> M, Hector A</w:t>
      </w:r>
      <w:r w:rsidRPr="003F12A2">
        <w:rPr>
          <w:lang w:val="en-GB"/>
          <w:rPrChange w:id="1658" w:author="montazeaud" w:date="2025-03-06T19:58:00Z">
            <w:rPr/>
          </w:rPrChange>
        </w:rPr>
        <w:t xml:space="preserve">. 2001. Partitioning selection and complementarity in biodiversity experiments. Nature </w:t>
      </w:r>
      <w:r w:rsidRPr="003F12A2">
        <w:rPr>
          <w:b/>
          <w:bCs/>
          <w:lang w:val="en-GB"/>
          <w:rPrChange w:id="1659" w:author="montazeaud" w:date="2025-03-06T19:58:00Z">
            <w:rPr>
              <w:b/>
              <w:bCs/>
            </w:rPr>
          </w:rPrChange>
        </w:rPr>
        <w:t>412</w:t>
      </w:r>
      <w:r w:rsidRPr="003F12A2">
        <w:rPr>
          <w:lang w:val="en-GB"/>
          <w:rPrChange w:id="1660" w:author="montazeaud" w:date="2025-03-06T19:58:00Z">
            <w:rPr/>
          </w:rPrChange>
        </w:rPr>
        <w:t>, 72–76.</w:t>
      </w:r>
    </w:p>
    <w:p w14:paraId="18D1628C" w14:textId="77777777" w:rsidR="003F12A2" w:rsidRPr="003F12A2" w:rsidRDefault="003F12A2" w:rsidP="003F12A2">
      <w:pPr>
        <w:pStyle w:val="Bibliographie"/>
        <w:rPr>
          <w:lang w:val="en-GB"/>
          <w:rPrChange w:id="1661" w:author="montazeaud" w:date="2025-03-06T19:58:00Z">
            <w:rPr/>
          </w:rPrChange>
        </w:rPr>
      </w:pPr>
      <w:r w:rsidRPr="003F12A2">
        <w:rPr>
          <w:b/>
          <w:bCs/>
          <w:lang w:val="en-GB"/>
          <w:rPrChange w:id="1662" w:author="montazeaud" w:date="2025-03-06T19:58:00Z">
            <w:rPr>
              <w:b/>
              <w:bCs/>
            </w:rPr>
          </w:rPrChange>
        </w:rPr>
        <w:t xml:space="preserve">Lowry CJ, Bosworth SC, </w:t>
      </w:r>
      <w:proofErr w:type="spellStart"/>
      <w:r w:rsidRPr="003F12A2">
        <w:rPr>
          <w:b/>
          <w:bCs/>
          <w:lang w:val="en-GB"/>
          <w:rPrChange w:id="1663" w:author="montazeaud" w:date="2025-03-06T19:58:00Z">
            <w:rPr>
              <w:b/>
              <w:bCs/>
            </w:rPr>
          </w:rPrChange>
        </w:rPr>
        <w:t>Goslee</w:t>
      </w:r>
      <w:proofErr w:type="spellEnd"/>
      <w:r w:rsidRPr="003F12A2">
        <w:rPr>
          <w:b/>
          <w:bCs/>
          <w:lang w:val="en-GB"/>
          <w:rPrChange w:id="1664" w:author="montazeaud" w:date="2025-03-06T19:58:00Z">
            <w:rPr>
              <w:b/>
              <w:bCs/>
            </w:rPr>
          </w:rPrChange>
        </w:rPr>
        <w:t xml:space="preserve"> SC, </w:t>
      </w:r>
      <w:proofErr w:type="spellStart"/>
      <w:r w:rsidRPr="003F12A2">
        <w:rPr>
          <w:b/>
          <w:bCs/>
          <w:lang w:val="en-GB"/>
          <w:rPrChange w:id="1665" w:author="montazeaud" w:date="2025-03-06T19:58:00Z">
            <w:rPr>
              <w:b/>
              <w:bCs/>
            </w:rPr>
          </w:rPrChange>
        </w:rPr>
        <w:t>Kersbergen</w:t>
      </w:r>
      <w:proofErr w:type="spellEnd"/>
      <w:r w:rsidRPr="003F12A2">
        <w:rPr>
          <w:b/>
          <w:bCs/>
          <w:lang w:val="en-GB"/>
          <w:rPrChange w:id="1666" w:author="montazeaud" w:date="2025-03-06T19:58:00Z">
            <w:rPr>
              <w:b/>
              <w:bCs/>
            </w:rPr>
          </w:rPrChange>
        </w:rPr>
        <w:t xml:space="preserve"> RJ, </w:t>
      </w:r>
      <w:proofErr w:type="spellStart"/>
      <w:r w:rsidRPr="003F12A2">
        <w:rPr>
          <w:b/>
          <w:bCs/>
          <w:lang w:val="en-GB"/>
          <w:rPrChange w:id="1667" w:author="montazeaud" w:date="2025-03-06T19:58:00Z">
            <w:rPr>
              <w:b/>
              <w:bCs/>
            </w:rPr>
          </w:rPrChange>
        </w:rPr>
        <w:t>Pollnac</w:t>
      </w:r>
      <w:proofErr w:type="spellEnd"/>
      <w:r w:rsidRPr="003F12A2">
        <w:rPr>
          <w:b/>
          <w:bCs/>
          <w:lang w:val="en-GB"/>
          <w:rPrChange w:id="1668" w:author="montazeaud" w:date="2025-03-06T19:58:00Z">
            <w:rPr>
              <w:b/>
              <w:bCs/>
            </w:rPr>
          </w:rPrChange>
        </w:rPr>
        <w:t xml:space="preserve"> FW, Skinner RH, Warren ND, Smith RG</w:t>
      </w:r>
      <w:r w:rsidRPr="003F12A2">
        <w:rPr>
          <w:lang w:val="en-GB"/>
          <w:rPrChange w:id="1669" w:author="montazeaud" w:date="2025-03-06T19:58:00Z">
            <w:rPr/>
          </w:rPrChange>
        </w:rPr>
        <w:t xml:space="preserve">. 2020. Effects of expanding functional trait diversity on productivity and stability in cultivar mixtures of perennial ryegrass. Agriculture, Ecosystems &amp; Environment </w:t>
      </w:r>
      <w:r w:rsidRPr="003F12A2">
        <w:rPr>
          <w:b/>
          <w:bCs/>
          <w:lang w:val="en-GB"/>
          <w:rPrChange w:id="1670" w:author="montazeaud" w:date="2025-03-06T19:58:00Z">
            <w:rPr>
              <w:b/>
              <w:bCs/>
            </w:rPr>
          </w:rPrChange>
        </w:rPr>
        <w:t>287</w:t>
      </w:r>
      <w:r w:rsidRPr="003F12A2">
        <w:rPr>
          <w:lang w:val="en-GB"/>
          <w:rPrChange w:id="1671" w:author="montazeaud" w:date="2025-03-06T19:58:00Z">
            <w:rPr/>
          </w:rPrChange>
        </w:rPr>
        <w:t>, 106691.</w:t>
      </w:r>
    </w:p>
    <w:p w14:paraId="33BE5586" w14:textId="77777777" w:rsidR="003F12A2" w:rsidRPr="003F12A2" w:rsidRDefault="003F12A2" w:rsidP="003F12A2">
      <w:pPr>
        <w:pStyle w:val="Bibliographie"/>
        <w:rPr>
          <w:lang w:val="en-GB"/>
          <w:rPrChange w:id="1672" w:author="montazeaud" w:date="2025-03-06T19:58:00Z">
            <w:rPr/>
          </w:rPrChange>
        </w:rPr>
      </w:pPr>
      <w:r w:rsidRPr="003F12A2">
        <w:rPr>
          <w:b/>
          <w:bCs/>
          <w:lang w:val="en-GB"/>
          <w:rPrChange w:id="1673" w:author="montazeaud" w:date="2025-03-06T19:58:00Z">
            <w:rPr>
              <w:b/>
              <w:bCs/>
            </w:rPr>
          </w:rPrChange>
        </w:rPr>
        <w:t xml:space="preserve">MacArthur R, </w:t>
      </w:r>
      <w:proofErr w:type="spellStart"/>
      <w:r w:rsidRPr="003F12A2">
        <w:rPr>
          <w:b/>
          <w:bCs/>
          <w:lang w:val="en-GB"/>
          <w:rPrChange w:id="1674" w:author="montazeaud" w:date="2025-03-06T19:58:00Z">
            <w:rPr>
              <w:b/>
              <w:bCs/>
            </w:rPr>
          </w:rPrChange>
        </w:rPr>
        <w:t>Levins</w:t>
      </w:r>
      <w:proofErr w:type="spellEnd"/>
      <w:r w:rsidRPr="003F12A2">
        <w:rPr>
          <w:b/>
          <w:bCs/>
          <w:lang w:val="en-GB"/>
          <w:rPrChange w:id="1675" w:author="montazeaud" w:date="2025-03-06T19:58:00Z">
            <w:rPr>
              <w:b/>
              <w:bCs/>
            </w:rPr>
          </w:rPrChange>
        </w:rPr>
        <w:t xml:space="preserve"> R</w:t>
      </w:r>
      <w:r w:rsidRPr="003F12A2">
        <w:rPr>
          <w:lang w:val="en-GB"/>
          <w:rPrChange w:id="1676" w:author="montazeaud" w:date="2025-03-06T19:58:00Z">
            <w:rPr/>
          </w:rPrChange>
        </w:rPr>
        <w:t xml:space="preserve">. 1967. The limiting similarity, convergence, and divergence of coexisting species. The American Naturalist </w:t>
      </w:r>
      <w:r w:rsidRPr="003F12A2">
        <w:rPr>
          <w:b/>
          <w:bCs/>
          <w:lang w:val="en-GB"/>
          <w:rPrChange w:id="1677" w:author="montazeaud" w:date="2025-03-06T19:58:00Z">
            <w:rPr>
              <w:b/>
              <w:bCs/>
            </w:rPr>
          </w:rPrChange>
        </w:rPr>
        <w:t>101</w:t>
      </w:r>
      <w:r w:rsidRPr="003F12A2">
        <w:rPr>
          <w:lang w:val="en-GB"/>
          <w:rPrChange w:id="1678" w:author="montazeaud" w:date="2025-03-06T19:58:00Z">
            <w:rPr/>
          </w:rPrChange>
        </w:rPr>
        <w:t>, 377–385.</w:t>
      </w:r>
    </w:p>
    <w:p w14:paraId="27E3C628" w14:textId="77777777" w:rsidR="003F12A2" w:rsidRPr="003F12A2" w:rsidRDefault="003F12A2" w:rsidP="003F12A2">
      <w:pPr>
        <w:pStyle w:val="Bibliographie"/>
        <w:rPr>
          <w:lang w:val="en-GB"/>
          <w:rPrChange w:id="1679" w:author="montazeaud" w:date="2025-03-06T19:58:00Z">
            <w:rPr/>
          </w:rPrChange>
        </w:rPr>
      </w:pPr>
      <w:proofErr w:type="spellStart"/>
      <w:r w:rsidRPr="003F12A2">
        <w:rPr>
          <w:b/>
          <w:bCs/>
          <w:lang w:val="en-GB"/>
          <w:rPrChange w:id="1680" w:author="montazeaud" w:date="2025-03-06T19:58:00Z">
            <w:rPr>
              <w:b/>
              <w:bCs/>
            </w:rPr>
          </w:rPrChange>
        </w:rPr>
        <w:t>Maestre</w:t>
      </w:r>
      <w:proofErr w:type="spellEnd"/>
      <w:r w:rsidRPr="003F12A2">
        <w:rPr>
          <w:b/>
          <w:bCs/>
          <w:lang w:val="en-GB"/>
          <w:rPrChange w:id="1681" w:author="montazeaud" w:date="2025-03-06T19:58:00Z">
            <w:rPr>
              <w:b/>
              <w:bCs/>
            </w:rPr>
          </w:rPrChange>
        </w:rPr>
        <w:t xml:space="preserve"> FT, Callaway RM, Valladares F, </w:t>
      </w:r>
      <w:proofErr w:type="spellStart"/>
      <w:r w:rsidRPr="003F12A2">
        <w:rPr>
          <w:b/>
          <w:bCs/>
          <w:lang w:val="en-GB"/>
          <w:rPrChange w:id="1682" w:author="montazeaud" w:date="2025-03-06T19:58:00Z">
            <w:rPr>
              <w:b/>
              <w:bCs/>
            </w:rPr>
          </w:rPrChange>
        </w:rPr>
        <w:t>Lortie</w:t>
      </w:r>
      <w:proofErr w:type="spellEnd"/>
      <w:r w:rsidRPr="003F12A2">
        <w:rPr>
          <w:b/>
          <w:bCs/>
          <w:lang w:val="en-GB"/>
          <w:rPrChange w:id="1683" w:author="montazeaud" w:date="2025-03-06T19:58:00Z">
            <w:rPr>
              <w:b/>
              <w:bCs/>
            </w:rPr>
          </w:rPrChange>
        </w:rPr>
        <w:t xml:space="preserve"> CJ</w:t>
      </w:r>
      <w:r w:rsidRPr="003F12A2">
        <w:rPr>
          <w:lang w:val="en-GB"/>
          <w:rPrChange w:id="1684" w:author="montazeaud" w:date="2025-03-06T19:58:00Z">
            <w:rPr/>
          </w:rPrChange>
        </w:rPr>
        <w:t xml:space="preserve">. 2009. Refining the stress-gradient hypothesis for competition and facilitation in plant communities. Journal of Ecology </w:t>
      </w:r>
      <w:r w:rsidRPr="003F12A2">
        <w:rPr>
          <w:b/>
          <w:bCs/>
          <w:lang w:val="en-GB"/>
          <w:rPrChange w:id="1685" w:author="montazeaud" w:date="2025-03-06T19:58:00Z">
            <w:rPr>
              <w:b/>
              <w:bCs/>
            </w:rPr>
          </w:rPrChange>
        </w:rPr>
        <w:t>97</w:t>
      </w:r>
      <w:r w:rsidRPr="003F12A2">
        <w:rPr>
          <w:lang w:val="en-GB"/>
          <w:rPrChange w:id="1686" w:author="montazeaud" w:date="2025-03-06T19:58:00Z">
            <w:rPr/>
          </w:rPrChange>
        </w:rPr>
        <w:t>, 199–205.</w:t>
      </w:r>
    </w:p>
    <w:p w14:paraId="6835A327" w14:textId="77777777" w:rsidR="003F12A2" w:rsidRPr="003F12A2" w:rsidRDefault="003F12A2" w:rsidP="003F12A2">
      <w:pPr>
        <w:pStyle w:val="Bibliographie"/>
        <w:rPr>
          <w:lang w:val="en-GB"/>
          <w:rPrChange w:id="1687" w:author="montazeaud" w:date="2025-03-06T19:58:00Z">
            <w:rPr/>
          </w:rPrChange>
        </w:rPr>
      </w:pPr>
      <w:r w:rsidRPr="003F12A2">
        <w:rPr>
          <w:b/>
          <w:bCs/>
          <w:lang w:val="en-GB"/>
          <w:rPrChange w:id="1688" w:author="montazeaud" w:date="2025-03-06T19:58:00Z">
            <w:rPr>
              <w:b/>
              <w:bCs/>
            </w:rPr>
          </w:rPrChange>
        </w:rPr>
        <w:t xml:space="preserve">Montazeaud G, </w:t>
      </w:r>
      <w:proofErr w:type="spellStart"/>
      <w:r w:rsidRPr="003F12A2">
        <w:rPr>
          <w:b/>
          <w:bCs/>
          <w:lang w:val="en-GB"/>
          <w:rPrChange w:id="1689" w:author="montazeaud" w:date="2025-03-06T19:58:00Z">
            <w:rPr>
              <w:b/>
              <w:bCs/>
            </w:rPr>
          </w:rPrChange>
        </w:rPr>
        <w:t>Roumet</w:t>
      </w:r>
      <w:proofErr w:type="spellEnd"/>
      <w:r w:rsidRPr="003F12A2">
        <w:rPr>
          <w:b/>
          <w:bCs/>
          <w:lang w:val="en-GB"/>
          <w:rPrChange w:id="1690" w:author="montazeaud" w:date="2025-03-06T19:58:00Z">
            <w:rPr>
              <w:b/>
              <w:bCs/>
            </w:rPr>
          </w:rPrChange>
        </w:rPr>
        <w:t xml:space="preserve"> P, </w:t>
      </w:r>
      <w:proofErr w:type="spellStart"/>
      <w:r w:rsidRPr="003F12A2">
        <w:rPr>
          <w:b/>
          <w:bCs/>
          <w:lang w:val="en-GB"/>
          <w:rPrChange w:id="1691" w:author="montazeaud" w:date="2025-03-06T19:58:00Z">
            <w:rPr>
              <w:b/>
              <w:bCs/>
            </w:rPr>
          </w:rPrChange>
        </w:rPr>
        <w:t>Lamboeuf</w:t>
      </w:r>
      <w:proofErr w:type="spellEnd"/>
      <w:r w:rsidRPr="003F12A2">
        <w:rPr>
          <w:b/>
          <w:bCs/>
          <w:lang w:val="en-GB"/>
          <w:rPrChange w:id="1692" w:author="montazeaud" w:date="2025-03-06T19:58:00Z">
            <w:rPr>
              <w:b/>
              <w:bCs/>
            </w:rPr>
          </w:rPrChange>
        </w:rPr>
        <w:t xml:space="preserve"> M, </w:t>
      </w:r>
      <w:proofErr w:type="spellStart"/>
      <w:r w:rsidRPr="003F12A2">
        <w:rPr>
          <w:b/>
          <w:bCs/>
          <w:lang w:val="en-GB"/>
          <w:rPrChange w:id="1693" w:author="montazeaud" w:date="2025-03-06T19:58:00Z">
            <w:rPr>
              <w:b/>
              <w:bCs/>
            </w:rPr>
          </w:rPrChange>
        </w:rPr>
        <w:t>Jeudy</w:t>
      </w:r>
      <w:proofErr w:type="spellEnd"/>
      <w:r w:rsidRPr="003F12A2">
        <w:rPr>
          <w:b/>
          <w:bCs/>
          <w:lang w:val="en-GB"/>
          <w:rPrChange w:id="1694" w:author="montazeaud" w:date="2025-03-06T19:58:00Z">
            <w:rPr>
              <w:b/>
              <w:bCs/>
            </w:rPr>
          </w:rPrChange>
        </w:rPr>
        <w:t xml:space="preserve"> C, </w:t>
      </w:r>
      <w:proofErr w:type="spellStart"/>
      <w:r w:rsidRPr="003F12A2">
        <w:rPr>
          <w:b/>
          <w:bCs/>
          <w:lang w:val="en-GB"/>
          <w:rPrChange w:id="1695" w:author="montazeaud" w:date="2025-03-06T19:58:00Z">
            <w:rPr>
              <w:b/>
              <w:bCs/>
            </w:rPr>
          </w:rPrChange>
        </w:rPr>
        <w:t>Ecarnot</w:t>
      </w:r>
      <w:proofErr w:type="spellEnd"/>
      <w:r w:rsidRPr="003F12A2">
        <w:rPr>
          <w:b/>
          <w:bCs/>
          <w:lang w:val="en-GB"/>
          <w:rPrChange w:id="1696" w:author="montazeaud" w:date="2025-03-06T19:58:00Z">
            <w:rPr>
              <w:b/>
              <w:bCs/>
            </w:rPr>
          </w:rPrChange>
        </w:rPr>
        <w:t xml:space="preserve"> M, </w:t>
      </w:r>
      <w:proofErr w:type="spellStart"/>
      <w:r w:rsidRPr="003F12A2">
        <w:rPr>
          <w:b/>
          <w:bCs/>
          <w:lang w:val="en-GB"/>
          <w:rPrChange w:id="1697" w:author="montazeaud" w:date="2025-03-06T19:58:00Z">
            <w:rPr>
              <w:b/>
              <w:bCs/>
            </w:rPr>
          </w:rPrChange>
        </w:rPr>
        <w:t>Malicet-Chebbah</w:t>
      </w:r>
      <w:proofErr w:type="spellEnd"/>
      <w:r w:rsidRPr="003F12A2">
        <w:rPr>
          <w:b/>
          <w:bCs/>
          <w:lang w:val="en-GB"/>
          <w:rPrChange w:id="1698" w:author="montazeaud" w:date="2025-03-06T19:58:00Z">
            <w:rPr>
              <w:b/>
              <w:bCs/>
            </w:rPr>
          </w:rPrChange>
        </w:rPr>
        <w:t xml:space="preserve">, Salon C, </w:t>
      </w:r>
      <w:proofErr w:type="spellStart"/>
      <w:r w:rsidRPr="003F12A2">
        <w:rPr>
          <w:b/>
          <w:bCs/>
          <w:lang w:val="en-GB"/>
          <w:rPrChange w:id="1699" w:author="montazeaud" w:date="2025-03-06T19:58:00Z">
            <w:rPr>
              <w:b/>
              <w:bCs/>
            </w:rPr>
          </w:rPrChange>
        </w:rPr>
        <w:t>Fréville</w:t>
      </w:r>
      <w:proofErr w:type="spellEnd"/>
      <w:r w:rsidRPr="003F12A2">
        <w:rPr>
          <w:b/>
          <w:bCs/>
          <w:lang w:val="en-GB"/>
          <w:rPrChange w:id="1700" w:author="montazeaud" w:date="2025-03-06T19:58:00Z">
            <w:rPr>
              <w:b/>
              <w:bCs/>
            </w:rPr>
          </w:rPrChange>
        </w:rPr>
        <w:t xml:space="preserve"> H</w:t>
      </w:r>
      <w:r w:rsidRPr="003F12A2">
        <w:rPr>
          <w:lang w:val="en-GB"/>
          <w:rPrChange w:id="1701" w:author="montazeaud" w:date="2025-03-06T19:58:00Z">
            <w:rPr/>
          </w:rPrChange>
        </w:rPr>
        <w:t xml:space="preserve">. 2025. Data from: Mixing varieties mitigates early root competition in wheat under water and nutrient limitation. </w:t>
      </w:r>
      <w:proofErr w:type="spellStart"/>
      <w:r w:rsidRPr="003F12A2">
        <w:rPr>
          <w:lang w:val="en-GB"/>
          <w:rPrChange w:id="1702" w:author="montazeaud" w:date="2025-03-06T19:58:00Z">
            <w:rPr/>
          </w:rPrChange>
        </w:rPr>
        <w:t>Zenodo</w:t>
      </w:r>
      <w:proofErr w:type="spellEnd"/>
      <w:r w:rsidRPr="003F12A2">
        <w:rPr>
          <w:lang w:val="en-GB"/>
          <w:rPrChange w:id="1703" w:author="montazeaud" w:date="2025-03-06T19:58:00Z">
            <w:rPr/>
          </w:rPrChange>
        </w:rPr>
        <w:t xml:space="preserve"> </w:t>
      </w:r>
      <w:r w:rsidRPr="003F12A2">
        <w:rPr>
          <w:b/>
          <w:bCs/>
          <w:lang w:val="en-GB"/>
          <w:rPrChange w:id="1704" w:author="montazeaud" w:date="2025-03-06T19:58:00Z">
            <w:rPr>
              <w:b/>
              <w:bCs/>
            </w:rPr>
          </w:rPrChange>
        </w:rPr>
        <w:t>Dataset</w:t>
      </w:r>
      <w:r w:rsidRPr="003F12A2">
        <w:rPr>
          <w:lang w:val="en-GB"/>
          <w:rPrChange w:id="1705" w:author="montazeaud" w:date="2025-03-06T19:58:00Z">
            <w:rPr/>
          </w:rPrChange>
        </w:rPr>
        <w:t>.</w:t>
      </w:r>
    </w:p>
    <w:p w14:paraId="6CC0F8F7" w14:textId="77777777" w:rsidR="003F12A2" w:rsidRPr="003F12A2" w:rsidRDefault="003F12A2" w:rsidP="003F12A2">
      <w:pPr>
        <w:pStyle w:val="Bibliographie"/>
        <w:rPr>
          <w:lang w:val="en-GB"/>
          <w:rPrChange w:id="1706" w:author="montazeaud" w:date="2025-03-06T19:58:00Z">
            <w:rPr/>
          </w:rPrChange>
        </w:rPr>
      </w:pPr>
      <w:r w:rsidRPr="003F12A2">
        <w:rPr>
          <w:b/>
          <w:bCs/>
          <w:lang w:val="en-GB"/>
          <w:rPrChange w:id="1707" w:author="montazeaud" w:date="2025-03-06T19:58:00Z">
            <w:rPr>
              <w:b/>
              <w:bCs/>
            </w:rPr>
          </w:rPrChange>
        </w:rPr>
        <w:t xml:space="preserve">Montazeaud G, </w:t>
      </w:r>
      <w:proofErr w:type="spellStart"/>
      <w:r w:rsidRPr="003F12A2">
        <w:rPr>
          <w:b/>
          <w:bCs/>
          <w:lang w:val="en-GB"/>
          <w:rPrChange w:id="1708" w:author="montazeaud" w:date="2025-03-06T19:58:00Z">
            <w:rPr>
              <w:b/>
              <w:bCs/>
            </w:rPr>
          </w:rPrChange>
        </w:rPr>
        <w:t>Rousset</w:t>
      </w:r>
      <w:proofErr w:type="spellEnd"/>
      <w:r w:rsidRPr="003F12A2">
        <w:rPr>
          <w:b/>
          <w:bCs/>
          <w:lang w:val="en-GB"/>
          <w:rPrChange w:id="1709" w:author="montazeaud" w:date="2025-03-06T19:58:00Z">
            <w:rPr>
              <w:b/>
              <w:bCs/>
            </w:rPr>
          </w:rPrChange>
        </w:rPr>
        <w:t xml:space="preserve"> F, Fort F, </w:t>
      </w:r>
      <w:proofErr w:type="spellStart"/>
      <w:r w:rsidRPr="003F12A2">
        <w:rPr>
          <w:b/>
          <w:bCs/>
          <w:lang w:val="en-GB"/>
          <w:rPrChange w:id="1710" w:author="montazeaud" w:date="2025-03-06T19:58:00Z">
            <w:rPr>
              <w:b/>
              <w:bCs/>
            </w:rPr>
          </w:rPrChange>
        </w:rPr>
        <w:t>Violle</w:t>
      </w:r>
      <w:proofErr w:type="spellEnd"/>
      <w:r w:rsidRPr="003F12A2">
        <w:rPr>
          <w:b/>
          <w:bCs/>
          <w:lang w:val="en-GB"/>
          <w:rPrChange w:id="1711" w:author="montazeaud" w:date="2025-03-06T19:58:00Z">
            <w:rPr>
              <w:b/>
              <w:bCs/>
            </w:rPr>
          </w:rPrChange>
        </w:rPr>
        <w:t xml:space="preserve"> C, </w:t>
      </w:r>
      <w:proofErr w:type="spellStart"/>
      <w:r w:rsidRPr="003F12A2">
        <w:rPr>
          <w:b/>
          <w:bCs/>
          <w:lang w:val="en-GB"/>
          <w:rPrChange w:id="1712" w:author="montazeaud" w:date="2025-03-06T19:58:00Z">
            <w:rPr>
              <w:b/>
              <w:bCs/>
            </w:rPr>
          </w:rPrChange>
        </w:rPr>
        <w:t>Fréville</w:t>
      </w:r>
      <w:proofErr w:type="spellEnd"/>
      <w:r w:rsidRPr="003F12A2">
        <w:rPr>
          <w:b/>
          <w:bCs/>
          <w:lang w:val="en-GB"/>
          <w:rPrChange w:id="1713" w:author="montazeaud" w:date="2025-03-06T19:58:00Z">
            <w:rPr>
              <w:b/>
              <w:bCs/>
            </w:rPr>
          </w:rPrChange>
        </w:rPr>
        <w:t xml:space="preserve"> H, </w:t>
      </w:r>
      <w:proofErr w:type="spellStart"/>
      <w:r w:rsidRPr="003F12A2">
        <w:rPr>
          <w:b/>
          <w:bCs/>
          <w:lang w:val="en-GB"/>
          <w:rPrChange w:id="1714" w:author="montazeaud" w:date="2025-03-06T19:58:00Z">
            <w:rPr>
              <w:b/>
              <w:bCs/>
            </w:rPr>
          </w:rPrChange>
        </w:rPr>
        <w:t>Gandon</w:t>
      </w:r>
      <w:proofErr w:type="spellEnd"/>
      <w:r w:rsidRPr="003F12A2">
        <w:rPr>
          <w:b/>
          <w:bCs/>
          <w:lang w:val="en-GB"/>
          <w:rPrChange w:id="1715" w:author="montazeaud" w:date="2025-03-06T19:58:00Z">
            <w:rPr>
              <w:b/>
              <w:bCs/>
            </w:rPr>
          </w:rPrChange>
        </w:rPr>
        <w:t xml:space="preserve"> S</w:t>
      </w:r>
      <w:r w:rsidRPr="003F12A2">
        <w:rPr>
          <w:lang w:val="en-GB"/>
          <w:rPrChange w:id="1716" w:author="montazeaud" w:date="2025-03-06T19:58:00Z">
            <w:rPr/>
          </w:rPrChange>
        </w:rPr>
        <w:t xml:space="preserve">. 2020. Farming plant cooperation in crops. Proceedings of the Royal Society B: Biological Sciences </w:t>
      </w:r>
      <w:r w:rsidRPr="003F12A2">
        <w:rPr>
          <w:b/>
          <w:bCs/>
          <w:lang w:val="en-GB"/>
          <w:rPrChange w:id="1717" w:author="montazeaud" w:date="2025-03-06T19:58:00Z">
            <w:rPr>
              <w:b/>
              <w:bCs/>
            </w:rPr>
          </w:rPrChange>
        </w:rPr>
        <w:t>287</w:t>
      </w:r>
      <w:r w:rsidRPr="003F12A2">
        <w:rPr>
          <w:lang w:val="en-GB"/>
          <w:rPrChange w:id="1718" w:author="montazeaud" w:date="2025-03-06T19:58:00Z">
            <w:rPr/>
          </w:rPrChange>
        </w:rPr>
        <w:t>, 20191290.</w:t>
      </w:r>
    </w:p>
    <w:p w14:paraId="421C07DA" w14:textId="77777777" w:rsidR="003F12A2" w:rsidRPr="003F12A2" w:rsidRDefault="003F12A2" w:rsidP="003F12A2">
      <w:pPr>
        <w:pStyle w:val="Bibliographie"/>
        <w:rPr>
          <w:lang w:val="en-GB"/>
          <w:rPrChange w:id="1719" w:author="montazeaud" w:date="2025-03-06T19:58:00Z">
            <w:rPr/>
          </w:rPrChange>
        </w:rPr>
      </w:pPr>
      <w:r w:rsidRPr="003F12A2">
        <w:rPr>
          <w:b/>
          <w:bCs/>
          <w:lang w:val="en-GB"/>
          <w:rPrChange w:id="1720" w:author="montazeaud" w:date="2025-03-06T19:58:00Z">
            <w:rPr>
              <w:b/>
              <w:bCs/>
            </w:rPr>
          </w:rPrChange>
        </w:rPr>
        <w:t xml:space="preserve">Montazeaud G, </w:t>
      </w:r>
      <w:proofErr w:type="spellStart"/>
      <w:r w:rsidRPr="003F12A2">
        <w:rPr>
          <w:b/>
          <w:bCs/>
          <w:lang w:val="en-GB"/>
          <w:rPrChange w:id="1721" w:author="montazeaud" w:date="2025-03-06T19:58:00Z">
            <w:rPr>
              <w:b/>
              <w:bCs/>
            </w:rPr>
          </w:rPrChange>
        </w:rPr>
        <w:t>Violle</w:t>
      </w:r>
      <w:proofErr w:type="spellEnd"/>
      <w:r w:rsidRPr="003F12A2">
        <w:rPr>
          <w:b/>
          <w:bCs/>
          <w:lang w:val="en-GB"/>
          <w:rPrChange w:id="1722" w:author="montazeaud" w:date="2025-03-06T19:58:00Z">
            <w:rPr>
              <w:b/>
              <w:bCs/>
            </w:rPr>
          </w:rPrChange>
        </w:rPr>
        <w:t xml:space="preserve"> C, </w:t>
      </w:r>
      <w:proofErr w:type="spellStart"/>
      <w:r w:rsidRPr="003F12A2">
        <w:rPr>
          <w:b/>
          <w:bCs/>
          <w:lang w:val="en-GB"/>
          <w:rPrChange w:id="1723" w:author="montazeaud" w:date="2025-03-06T19:58:00Z">
            <w:rPr>
              <w:b/>
              <w:bCs/>
            </w:rPr>
          </w:rPrChange>
        </w:rPr>
        <w:t>Fréville</w:t>
      </w:r>
      <w:proofErr w:type="spellEnd"/>
      <w:r w:rsidRPr="003F12A2">
        <w:rPr>
          <w:b/>
          <w:bCs/>
          <w:lang w:val="en-GB"/>
          <w:rPrChange w:id="1724" w:author="montazeaud" w:date="2025-03-06T19:58:00Z">
            <w:rPr>
              <w:b/>
              <w:bCs/>
            </w:rPr>
          </w:rPrChange>
        </w:rPr>
        <w:t xml:space="preserve"> H, </w:t>
      </w:r>
      <w:proofErr w:type="spellStart"/>
      <w:r w:rsidRPr="003F12A2">
        <w:rPr>
          <w:b/>
          <w:bCs/>
          <w:lang w:val="en-GB"/>
          <w:rPrChange w:id="1725" w:author="montazeaud" w:date="2025-03-06T19:58:00Z">
            <w:rPr>
              <w:b/>
              <w:bCs/>
            </w:rPr>
          </w:rPrChange>
        </w:rPr>
        <w:t>Luquet</w:t>
      </w:r>
      <w:proofErr w:type="spellEnd"/>
      <w:r w:rsidRPr="003F12A2">
        <w:rPr>
          <w:b/>
          <w:bCs/>
          <w:lang w:val="en-GB"/>
          <w:rPrChange w:id="1726" w:author="montazeaud" w:date="2025-03-06T19:58:00Z">
            <w:rPr>
              <w:b/>
              <w:bCs/>
            </w:rPr>
          </w:rPrChange>
        </w:rPr>
        <w:t xml:space="preserve"> D, Ahmadi N, Courtois B, </w:t>
      </w:r>
      <w:proofErr w:type="spellStart"/>
      <w:r w:rsidRPr="003F12A2">
        <w:rPr>
          <w:b/>
          <w:bCs/>
          <w:lang w:val="en-GB"/>
          <w:rPrChange w:id="1727" w:author="montazeaud" w:date="2025-03-06T19:58:00Z">
            <w:rPr>
              <w:b/>
              <w:bCs/>
            </w:rPr>
          </w:rPrChange>
        </w:rPr>
        <w:t>Bouhaba</w:t>
      </w:r>
      <w:proofErr w:type="spellEnd"/>
      <w:r w:rsidRPr="003F12A2">
        <w:rPr>
          <w:b/>
          <w:bCs/>
          <w:lang w:val="en-GB"/>
          <w:rPrChange w:id="1728" w:author="montazeaud" w:date="2025-03-06T19:58:00Z">
            <w:rPr>
              <w:b/>
              <w:bCs/>
            </w:rPr>
          </w:rPrChange>
        </w:rPr>
        <w:t xml:space="preserve"> I, Fort F</w:t>
      </w:r>
      <w:r w:rsidRPr="003F12A2">
        <w:rPr>
          <w:lang w:val="en-GB"/>
          <w:rPrChange w:id="1729" w:author="montazeaud" w:date="2025-03-06T19:58:00Z">
            <w:rPr/>
          </w:rPrChange>
        </w:rPr>
        <w:t xml:space="preserve">. 2018. Crop mixtures: does niche complementarity hold for belowground resources? An experimental test using rice genotypic pairs. Plant and Soil </w:t>
      </w:r>
      <w:r w:rsidRPr="003F12A2">
        <w:rPr>
          <w:b/>
          <w:bCs/>
          <w:lang w:val="en-GB"/>
          <w:rPrChange w:id="1730" w:author="montazeaud" w:date="2025-03-06T19:58:00Z">
            <w:rPr>
              <w:b/>
              <w:bCs/>
            </w:rPr>
          </w:rPrChange>
        </w:rPr>
        <w:t>424</w:t>
      </w:r>
      <w:r w:rsidRPr="003F12A2">
        <w:rPr>
          <w:lang w:val="en-GB"/>
          <w:rPrChange w:id="1731" w:author="montazeaud" w:date="2025-03-06T19:58:00Z">
            <w:rPr/>
          </w:rPrChange>
        </w:rPr>
        <w:t>, 187–202.</w:t>
      </w:r>
    </w:p>
    <w:p w14:paraId="4866143B" w14:textId="77777777" w:rsidR="003F12A2" w:rsidRPr="003F12A2" w:rsidRDefault="003F12A2" w:rsidP="003F12A2">
      <w:pPr>
        <w:pStyle w:val="Bibliographie"/>
        <w:rPr>
          <w:lang w:val="en-GB"/>
          <w:rPrChange w:id="1732" w:author="montazeaud" w:date="2025-03-06T19:58:00Z">
            <w:rPr/>
          </w:rPrChange>
        </w:rPr>
      </w:pPr>
      <w:r w:rsidRPr="003F12A2">
        <w:rPr>
          <w:b/>
          <w:bCs/>
          <w:lang w:val="en-GB"/>
          <w:rPrChange w:id="1733" w:author="montazeaud" w:date="2025-03-06T19:58:00Z">
            <w:rPr>
              <w:b/>
              <w:bCs/>
            </w:rPr>
          </w:rPrChange>
        </w:rPr>
        <w:t xml:space="preserve">Mueller KE, Tilman D, </w:t>
      </w:r>
      <w:proofErr w:type="spellStart"/>
      <w:r w:rsidRPr="003F12A2">
        <w:rPr>
          <w:b/>
          <w:bCs/>
          <w:lang w:val="en-GB"/>
          <w:rPrChange w:id="1734" w:author="montazeaud" w:date="2025-03-06T19:58:00Z">
            <w:rPr>
              <w:b/>
              <w:bCs/>
            </w:rPr>
          </w:rPrChange>
        </w:rPr>
        <w:t>Fornara</w:t>
      </w:r>
      <w:proofErr w:type="spellEnd"/>
      <w:r w:rsidRPr="003F12A2">
        <w:rPr>
          <w:b/>
          <w:bCs/>
          <w:lang w:val="en-GB"/>
          <w:rPrChange w:id="1735" w:author="montazeaud" w:date="2025-03-06T19:58:00Z">
            <w:rPr>
              <w:b/>
              <w:bCs/>
            </w:rPr>
          </w:rPrChange>
        </w:rPr>
        <w:t xml:space="preserve"> DA, </w:t>
      </w:r>
      <w:proofErr w:type="spellStart"/>
      <w:r w:rsidRPr="003F12A2">
        <w:rPr>
          <w:b/>
          <w:bCs/>
          <w:lang w:val="en-GB"/>
          <w:rPrChange w:id="1736" w:author="montazeaud" w:date="2025-03-06T19:58:00Z">
            <w:rPr>
              <w:b/>
              <w:bCs/>
            </w:rPr>
          </w:rPrChange>
        </w:rPr>
        <w:t>Hobbie</w:t>
      </w:r>
      <w:proofErr w:type="spellEnd"/>
      <w:r w:rsidRPr="003F12A2">
        <w:rPr>
          <w:b/>
          <w:bCs/>
          <w:lang w:val="en-GB"/>
          <w:rPrChange w:id="1737" w:author="montazeaud" w:date="2025-03-06T19:58:00Z">
            <w:rPr>
              <w:b/>
              <w:bCs/>
            </w:rPr>
          </w:rPrChange>
        </w:rPr>
        <w:t xml:space="preserve"> SE</w:t>
      </w:r>
      <w:r w:rsidRPr="003F12A2">
        <w:rPr>
          <w:lang w:val="en-GB"/>
          <w:rPrChange w:id="1738" w:author="montazeaud" w:date="2025-03-06T19:58:00Z">
            <w:rPr/>
          </w:rPrChange>
        </w:rPr>
        <w:t xml:space="preserve">. 2013. Root depth distribution and the diversity–productivity relationship in a long-term grassland experiment. Ecology </w:t>
      </w:r>
      <w:r w:rsidRPr="003F12A2">
        <w:rPr>
          <w:b/>
          <w:bCs/>
          <w:lang w:val="en-GB"/>
          <w:rPrChange w:id="1739" w:author="montazeaud" w:date="2025-03-06T19:58:00Z">
            <w:rPr>
              <w:b/>
              <w:bCs/>
            </w:rPr>
          </w:rPrChange>
        </w:rPr>
        <w:t>94</w:t>
      </w:r>
      <w:r w:rsidRPr="003F12A2">
        <w:rPr>
          <w:lang w:val="en-GB"/>
          <w:rPrChange w:id="1740" w:author="montazeaud" w:date="2025-03-06T19:58:00Z">
            <w:rPr/>
          </w:rPrChange>
        </w:rPr>
        <w:t>, 787–793.</w:t>
      </w:r>
    </w:p>
    <w:p w14:paraId="0F22F3B4" w14:textId="77777777" w:rsidR="003F12A2" w:rsidRPr="003F12A2" w:rsidRDefault="003F12A2" w:rsidP="003F12A2">
      <w:pPr>
        <w:pStyle w:val="Bibliographie"/>
        <w:rPr>
          <w:lang w:val="en-GB"/>
          <w:rPrChange w:id="1741" w:author="montazeaud" w:date="2025-03-06T19:58:00Z">
            <w:rPr/>
          </w:rPrChange>
        </w:rPr>
      </w:pPr>
      <w:r w:rsidRPr="003F12A2">
        <w:rPr>
          <w:b/>
          <w:bCs/>
          <w:lang w:val="en-GB"/>
          <w:rPrChange w:id="1742" w:author="montazeaud" w:date="2025-03-06T19:58:00Z">
            <w:rPr>
              <w:b/>
              <w:bCs/>
            </w:rPr>
          </w:rPrChange>
        </w:rPr>
        <w:t>Mundt CC, Brophy LS, Schmitt MS</w:t>
      </w:r>
      <w:r w:rsidRPr="003F12A2">
        <w:rPr>
          <w:lang w:val="en-GB"/>
          <w:rPrChange w:id="1743" w:author="montazeaud" w:date="2025-03-06T19:58:00Z">
            <w:rPr/>
          </w:rPrChange>
        </w:rPr>
        <w:t xml:space="preserve">. 1995. Disease severity and yield of pure-line wheat cultivars and mixtures in the presence of eyespot, yellow rust, and their combination. Plant Pathology </w:t>
      </w:r>
      <w:r w:rsidRPr="003F12A2">
        <w:rPr>
          <w:b/>
          <w:bCs/>
          <w:lang w:val="en-GB"/>
          <w:rPrChange w:id="1744" w:author="montazeaud" w:date="2025-03-06T19:58:00Z">
            <w:rPr>
              <w:b/>
              <w:bCs/>
            </w:rPr>
          </w:rPrChange>
        </w:rPr>
        <w:t>44</w:t>
      </w:r>
      <w:r w:rsidRPr="003F12A2">
        <w:rPr>
          <w:lang w:val="en-GB"/>
          <w:rPrChange w:id="1745" w:author="montazeaud" w:date="2025-03-06T19:58:00Z">
            <w:rPr/>
          </w:rPrChange>
        </w:rPr>
        <w:t>, 173–182.</w:t>
      </w:r>
    </w:p>
    <w:p w14:paraId="4AEBF2D1" w14:textId="77777777" w:rsidR="003F12A2" w:rsidRPr="003F12A2" w:rsidRDefault="003F12A2" w:rsidP="003F12A2">
      <w:pPr>
        <w:pStyle w:val="Bibliographie"/>
        <w:rPr>
          <w:lang w:val="en-GB"/>
          <w:rPrChange w:id="1746" w:author="montazeaud" w:date="2025-03-06T19:58:00Z">
            <w:rPr/>
          </w:rPrChange>
        </w:rPr>
      </w:pPr>
      <w:r w:rsidRPr="003F12A2">
        <w:rPr>
          <w:b/>
          <w:bCs/>
          <w:lang w:val="en-GB"/>
          <w:rPrChange w:id="1747" w:author="montazeaud" w:date="2025-03-06T19:58:00Z">
            <w:rPr>
              <w:b/>
              <w:bCs/>
            </w:rPr>
          </w:rPrChange>
        </w:rPr>
        <w:t>Parrish J a. D, Bazzaz FA</w:t>
      </w:r>
      <w:r w:rsidRPr="003F12A2">
        <w:rPr>
          <w:lang w:val="en-GB"/>
          <w:rPrChange w:id="1748" w:author="montazeaud" w:date="2025-03-06T19:58:00Z">
            <w:rPr/>
          </w:rPrChange>
        </w:rPr>
        <w:t xml:space="preserve">. 1976. Underground niche separation in successional plants. Ecology </w:t>
      </w:r>
      <w:r w:rsidRPr="003F12A2">
        <w:rPr>
          <w:b/>
          <w:bCs/>
          <w:lang w:val="en-GB"/>
          <w:rPrChange w:id="1749" w:author="montazeaud" w:date="2025-03-06T19:58:00Z">
            <w:rPr>
              <w:b/>
              <w:bCs/>
            </w:rPr>
          </w:rPrChange>
        </w:rPr>
        <w:t>57</w:t>
      </w:r>
      <w:r w:rsidRPr="003F12A2">
        <w:rPr>
          <w:lang w:val="en-GB"/>
          <w:rPrChange w:id="1750" w:author="montazeaud" w:date="2025-03-06T19:58:00Z">
            <w:rPr/>
          </w:rPrChange>
        </w:rPr>
        <w:t>, 1281–1288.</w:t>
      </w:r>
    </w:p>
    <w:p w14:paraId="58CF1F21" w14:textId="77777777" w:rsidR="003F12A2" w:rsidRPr="003F12A2" w:rsidRDefault="003F12A2" w:rsidP="003F12A2">
      <w:pPr>
        <w:pStyle w:val="Bibliographie"/>
        <w:rPr>
          <w:lang w:val="en-GB"/>
          <w:rPrChange w:id="1751" w:author="montazeaud" w:date="2025-03-06T19:58:00Z">
            <w:rPr/>
          </w:rPrChange>
        </w:rPr>
      </w:pPr>
      <w:proofErr w:type="spellStart"/>
      <w:r w:rsidRPr="003F12A2">
        <w:rPr>
          <w:b/>
          <w:bCs/>
          <w:lang w:val="en-GB"/>
          <w:rPrChange w:id="1752" w:author="montazeaud" w:date="2025-03-06T19:58:00Z">
            <w:rPr>
              <w:b/>
              <w:bCs/>
            </w:rPr>
          </w:rPrChange>
        </w:rPr>
        <w:t>Pennisi</w:t>
      </w:r>
      <w:proofErr w:type="spellEnd"/>
      <w:r w:rsidRPr="003F12A2">
        <w:rPr>
          <w:b/>
          <w:bCs/>
          <w:lang w:val="en-GB"/>
          <w:rPrChange w:id="1753" w:author="montazeaud" w:date="2025-03-06T19:58:00Z">
            <w:rPr>
              <w:b/>
              <w:bCs/>
            </w:rPr>
          </w:rPrChange>
        </w:rPr>
        <w:t xml:space="preserve"> E</w:t>
      </w:r>
      <w:r w:rsidRPr="003F12A2">
        <w:rPr>
          <w:lang w:val="en-GB"/>
          <w:rPrChange w:id="1754" w:author="montazeaud" w:date="2025-03-06T19:58:00Z">
            <w:rPr/>
          </w:rPrChange>
        </w:rPr>
        <w:t xml:space="preserve">. 2019. Do plants </w:t>
      </w:r>
      <w:proofErr w:type="spellStart"/>
      <w:r w:rsidRPr="003F12A2">
        <w:rPr>
          <w:lang w:val="en-GB"/>
          <w:rPrChange w:id="1755" w:author="montazeaud" w:date="2025-03-06T19:58:00Z">
            <w:rPr/>
          </w:rPrChange>
        </w:rPr>
        <w:t>favor</w:t>
      </w:r>
      <w:proofErr w:type="spellEnd"/>
      <w:r w:rsidRPr="003F12A2">
        <w:rPr>
          <w:lang w:val="en-GB"/>
          <w:rPrChange w:id="1756" w:author="montazeaud" w:date="2025-03-06T19:58:00Z">
            <w:rPr/>
          </w:rPrChange>
        </w:rPr>
        <w:t xml:space="preserve"> their kin? Science </w:t>
      </w:r>
      <w:r w:rsidRPr="003F12A2">
        <w:rPr>
          <w:b/>
          <w:bCs/>
          <w:lang w:val="en-GB"/>
          <w:rPrChange w:id="1757" w:author="montazeaud" w:date="2025-03-06T19:58:00Z">
            <w:rPr>
              <w:b/>
              <w:bCs/>
            </w:rPr>
          </w:rPrChange>
        </w:rPr>
        <w:t>363</w:t>
      </w:r>
      <w:r w:rsidRPr="003F12A2">
        <w:rPr>
          <w:lang w:val="en-GB"/>
          <w:rPrChange w:id="1758" w:author="montazeaud" w:date="2025-03-06T19:58:00Z">
            <w:rPr/>
          </w:rPrChange>
        </w:rPr>
        <w:t>, 15–16.</w:t>
      </w:r>
    </w:p>
    <w:p w14:paraId="1CEA21B6" w14:textId="77777777" w:rsidR="003F12A2" w:rsidRPr="003F12A2" w:rsidRDefault="003F12A2" w:rsidP="003F12A2">
      <w:pPr>
        <w:pStyle w:val="Bibliographie"/>
        <w:rPr>
          <w:lang w:val="en-GB"/>
          <w:rPrChange w:id="1759" w:author="montazeaud" w:date="2025-03-06T19:58:00Z">
            <w:rPr/>
          </w:rPrChange>
        </w:rPr>
      </w:pPr>
      <w:proofErr w:type="spellStart"/>
      <w:r w:rsidRPr="003F12A2">
        <w:rPr>
          <w:b/>
          <w:bCs/>
          <w:lang w:val="en-GB"/>
          <w:rPrChange w:id="1760" w:author="montazeaud" w:date="2025-03-06T19:58:00Z">
            <w:rPr>
              <w:b/>
              <w:bCs/>
            </w:rPr>
          </w:rPrChange>
        </w:rPr>
        <w:t>Pierik</w:t>
      </w:r>
      <w:proofErr w:type="spellEnd"/>
      <w:r w:rsidRPr="003F12A2">
        <w:rPr>
          <w:b/>
          <w:bCs/>
          <w:lang w:val="en-GB"/>
          <w:rPrChange w:id="1761" w:author="montazeaud" w:date="2025-03-06T19:58:00Z">
            <w:rPr>
              <w:b/>
              <w:bCs/>
            </w:rPr>
          </w:rPrChange>
        </w:rPr>
        <w:t xml:space="preserve"> R, </w:t>
      </w:r>
      <w:proofErr w:type="spellStart"/>
      <w:r w:rsidRPr="003F12A2">
        <w:rPr>
          <w:b/>
          <w:bCs/>
          <w:lang w:val="en-GB"/>
          <w:rPrChange w:id="1762" w:author="montazeaud" w:date="2025-03-06T19:58:00Z">
            <w:rPr>
              <w:b/>
              <w:bCs/>
            </w:rPr>
          </w:rPrChange>
        </w:rPr>
        <w:t>Mommer</w:t>
      </w:r>
      <w:proofErr w:type="spellEnd"/>
      <w:r w:rsidRPr="003F12A2">
        <w:rPr>
          <w:b/>
          <w:bCs/>
          <w:lang w:val="en-GB"/>
          <w:rPrChange w:id="1763" w:author="montazeaud" w:date="2025-03-06T19:58:00Z">
            <w:rPr>
              <w:b/>
              <w:bCs/>
            </w:rPr>
          </w:rPrChange>
        </w:rPr>
        <w:t xml:space="preserve"> L, </w:t>
      </w:r>
      <w:proofErr w:type="spellStart"/>
      <w:r w:rsidRPr="003F12A2">
        <w:rPr>
          <w:b/>
          <w:bCs/>
          <w:lang w:val="en-GB"/>
          <w:rPrChange w:id="1764" w:author="montazeaud" w:date="2025-03-06T19:58:00Z">
            <w:rPr>
              <w:b/>
              <w:bCs/>
            </w:rPr>
          </w:rPrChange>
        </w:rPr>
        <w:t>Voesenek</w:t>
      </w:r>
      <w:proofErr w:type="spellEnd"/>
      <w:r w:rsidRPr="003F12A2">
        <w:rPr>
          <w:b/>
          <w:bCs/>
          <w:lang w:val="en-GB"/>
          <w:rPrChange w:id="1765" w:author="montazeaud" w:date="2025-03-06T19:58:00Z">
            <w:rPr>
              <w:b/>
              <w:bCs/>
            </w:rPr>
          </w:rPrChange>
        </w:rPr>
        <w:t xml:space="preserve"> LA</w:t>
      </w:r>
      <w:r w:rsidRPr="003F12A2">
        <w:rPr>
          <w:lang w:val="en-GB"/>
          <w:rPrChange w:id="1766" w:author="montazeaud" w:date="2025-03-06T19:58:00Z">
            <w:rPr/>
          </w:rPrChange>
        </w:rPr>
        <w:t xml:space="preserve">. 2013. Molecular mechanisms of plant competition: neighbour detection and response strategies. Functional Ecology </w:t>
      </w:r>
      <w:r w:rsidRPr="003F12A2">
        <w:rPr>
          <w:b/>
          <w:bCs/>
          <w:lang w:val="en-GB"/>
          <w:rPrChange w:id="1767" w:author="montazeaud" w:date="2025-03-06T19:58:00Z">
            <w:rPr>
              <w:b/>
              <w:bCs/>
            </w:rPr>
          </w:rPrChange>
        </w:rPr>
        <w:t>27</w:t>
      </w:r>
      <w:r w:rsidRPr="003F12A2">
        <w:rPr>
          <w:lang w:val="en-GB"/>
          <w:rPrChange w:id="1768" w:author="montazeaud" w:date="2025-03-06T19:58:00Z">
            <w:rPr/>
          </w:rPrChange>
        </w:rPr>
        <w:t>, 841–853.</w:t>
      </w:r>
    </w:p>
    <w:p w14:paraId="5D1C0C19" w14:textId="77777777" w:rsidR="003F12A2" w:rsidRPr="003F12A2" w:rsidRDefault="003F12A2" w:rsidP="003F12A2">
      <w:pPr>
        <w:pStyle w:val="Bibliographie"/>
        <w:rPr>
          <w:lang w:val="en-GB"/>
          <w:rPrChange w:id="1769" w:author="montazeaud" w:date="2025-03-06T19:58:00Z">
            <w:rPr/>
          </w:rPrChange>
        </w:rPr>
      </w:pPr>
      <w:proofErr w:type="spellStart"/>
      <w:r w:rsidRPr="003F12A2">
        <w:rPr>
          <w:b/>
          <w:bCs/>
          <w:lang w:val="en-GB"/>
          <w:rPrChange w:id="1770" w:author="montazeaud" w:date="2025-03-06T19:58:00Z">
            <w:rPr>
              <w:b/>
              <w:bCs/>
            </w:rPr>
          </w:rPrChange>
        </w:rPr>
        <w:t>Polley</w:t>
      </w:r>
      <w:proofErr w:type="spellEnd"/>
      <w:r w:rsidRPr="003F12A2">
        <w:rPr>
          <w:b/>
          <w:bCs/>
          <w:lang w:val="en-GB"/>
          <w:rPrChange w:id="1771" w:author="montazeaud" w:date="2025-03-06T19:58:00Z">
            <w:rPr>
              <w:b/>
              <w:bCs/>
            </w:rPr>
          </w:rPrChange>
        </w:rPr>
        <w:t xml:space="preserve"> HW, </w:t>
      </w:r>
      <w:proofErr w:type="spellStart"/>
      <w:r w:rsidRPr="003F12A2">
        <w:rPr>
          <w:b/>
          <w:bCs/>
          <w:lang w:val="en-GB"/>
          <w:rPrChange w:id="1772" w:author="montazeaud" w:date="2025-03-06T19:58:00Z">
            <w:rPr>
              <w:b/>
              <w:bCs/>
            </w:rPr>
          </w:rPrChange>
        </w:rPr>
        <w:t>Wilsey</w:t>
      </w:r>
      <w:proofErr w:type="spellEnd"/>
      <w:r w:rsidRPr="003F12A2">
        <w:rPr>
          <w:b/>
          <w:bCs/>
          <w:lang w:val="en-GB"/>
          <w:rPrChange w:id="1773" w:author="montazeaud" w:date="2025-03-06T19:58:00Z">
            <w:rPr>
              <w:b/>
              <w:bCs/>
            </w:rPr>
          </w:rPrChange>
        </w:rPr>
        <w:t xml:space="preserve"> BJ, </w:t>
      </w:r>
      <w:proofErr w:type="spellStart"/>
      <w:r w:rsidRPr="003F12A2">
        <w:rPr>
          <w:b/>
          <w:bCs/>
          <w:lang w:val="en-GB"/>
          <w:rPrChange w:id="1774" w:author="montazeaud" w:date="2025-03-06T19:58:00Z">
            <w:rPr>
              <w:b/>
              <w:bCs/>
            </w:rPr>
          </w:rPrChange>
        </w:rPr>
        <w:t>Derner</w:t>
      </w:r>
      <w:proofErr w:type="spellEnd"/>
      <w:r w:rsidRPr="003F12A2">
        <w:rPr>
          <w:b/>
          <w:bCs/>
          <w:lang w:val="en-GB"/>
          <w:rPrChange w:id="1775" w:author="montazeaud" w:date="2025-03-06T19:58:00Z">
            <w:rPr>
              <w:b/>
              <w:bCs/>
            </w:rPr>
          </w:rPrChange>
        </w:rPr>
        <w:t xml:space="preserve"> JD</w:t>
      </w:r>
      <w:r w:rsidRPr="003F12A2">
        <w:rPr>
          <w:lang w:val="en-GB"/>
          <w:rPrChange w:id="1776" w:author="montazeaud" w:date="2025-03-06T19:58:00Z">
            <w:rPr/>
          </w:rPrChange>
        </w:rPr>
        <w:t xml:space="preserve">. 2003. Do species evenness and plant density influence the magnitude of selection and complementarity effects in annual plant species mixtures? Ecology Letters </w:t>
      </w:r>
      <w:r w:rsidRPr="003F12A2">
        <w:rPr>
          <w:b/>
          <w:bCs/>
          <w:lang w:val="en-GB"/>
          <w:rPrChange w:id="1777" w:author="montazeaud" w:date="2025-03-06T19:58:00Z">
            <w:rPr>
              <w:b/>
              <w:bCs/>
            </w:rPr>
          </w:rPrChange>
        </w:rPr>
        <w:t>6</w:t>
      </w:r>
      <w:r w:rsidRPr="003F12A2">
        <w:rPr>
          <w:lang w:val="en-GB"/>
          <w:rPrChange w:id="1778" w:author="montazeaud" w:date="2025-03-06T19:58:00Z">
            <w:rPr/>
          </w:rPrChange>
        </w:rPr>
        <w:t>, 248–256.</w:t>
      </w:r>
    </w:p>
    <w:p w14:paraId="1808F1C7" w14:textId="77777777" w:rsidR="003F12A2" w:rsidRPr="003F12A2" w:rsidRDefault="003F12A2" w:rsidP="003F12A2">
      <w:pPr>
        <w:pStyle w:val="Bibliographie"/>
        <w:rPr>
          <w:lang w:val="en-GB"/>
          <w:rPrChange w:id="1779" w:author="montazeaud" w:date="2025-03-06T19:58:00Z">
            <w:rPr/>
          </w:rPrChange>
        </w:rPr>
      </w:pPr>
      <w:r w:rsidRPr="003F12A2">
        <w:rPr>
          <w:b/>
          <w:bCs/>
          <w:lang w:val="en-GB"/>
          <w:rPrChange w:id="1780" w:author="montazeaud" w:date="2025-03-06T19:58:00Z">
            <w:rPr>
              <w:b/>
              <w:bCs/>
            </w:rPr>
          </w:rPrChange>
        </w:rPr>
        <w:lastRenderedPageBreak/>
        <w:t>Postma JA, Lynch JP</w:t>
      </w:r>
      <w:r w:rsidRPr="003F12A2">
        <w:rPr>
          <w:lang w:val="en-GB"/>
          <w:rPrChange w:id="1781" w:author="montazeaud" w:date="2025-03-06T19:58:00Z">
            <w:rPr/>
          </w:rPrChange>
        </w:rPr>
        <w:t xml:space="preserve">. 2012. Complementarity in root architecture for nutrient uptake in ancient maize/bean and maize/bean/squash polycultures. Annals of Botany </w:t>
      </w:r>
      <w:r w:rsidRPr="003F12A2">
        <w:rPr>
          <w:b/>
          <w:bCs/>
          <w:lang w:val="en-GB"/>
          <w:rPrChange w:id="1782" w:author="montazeaud" w:date="2025-03-06T19:58:00Z">
            <w:rPr>
              <w:b/>
              <w:bCs/>
            </w:rPr>
          </w:rPrChange>
        </w:rPr>
        <w:t>110</w:t>
      </w:r>
      <w:r w:rsidRPr="003F12A2">
        <w:rPr>
          <w:lang w:val="en-GB"/>
          <w:rPrChange w:id="1783" w:author="montazeaud" w:date="2025-03-06T19:58:00Z">
            <w:rPr/>
          </w:rPrChange>
        </w:rPr>
        <w:t>, 521–534.</w:t>
      </w:r>
    </w:p>
    <w:p w14:paraId="2A3018D7" w14:textId="77777777" w:rsidR="003F12A2" w:rsidRPr="003F12A2" w:rsidRDefault="003F12A2" w:rsidP="003F12A2">
      <w:pPr>
        <w:pStyle w:val="Bibliographie"/>
        <w:rPr>
          <w:lang w:val="en-GB"/>
          <w:rPrChange w:id="1784" w:author="montazeaud" w:date="2025-03-06T19:58:00Z">
            <w:rPr/>
          </w:rPrChange>
        </w:rPr>
      </w:pPr>
      <w:r w:rsidRPr="003F12A2">
        <w:rPr>
          <w:b/>
          <w:bCs/>
          <w:lang w:val="en-GB"/>
          <w:rPrChange w:id="1785" w:author="montazeaud" w:date="2025-03-06T19:58:00Z">
            <w:rPr>
              <w:b/>
              <w:bCs/>
            </w:rPr>
          </w:rPrChange>
        </w:rPr>
        <w:t>R Core Team</w:t>
      </w:r>
      <w:r w:rsidRPr="003F12A2">
        <w:rPr>
          <w:lang w:val="en-GB"/>
          <w:rPrChange w:id="1786" w:author="montazeaud" w:date="2025-03-06T19:58:00Z">
            <w:rPr/>
          </w:rPrChange>
        </w:rPr>
        <w:t>. 2019. R: a language and environment for statistical computing. R Foundation for Statistical Computing.</w:t>
      </w:r>
    </w:p>
    <w:p w14:paraId="1235B6C4" w14:textId="77777777" w:rsidR="003F12A2" w:rsidRPr="003F12A2" w:rsidRDefault="003F12A2" w:rsidP="003F12A2">
      <w:pPr>
        <w:pStyle w:val="Bibliographie"/>
        <w:rPr>
          <w:lang w:val="en-GB"/>
          <w:rPrChange w:id="1787" w:author="montazeaud" w:date="2025-03-06T19:58:00Z">
            <w:rPr/>
          </w:rPrChange>
        </w:rPr>
      </w:pPr>
      <w:proofErr w:type="spellStart"/>
      <w:r w:rsidRPr="003F12A2">
        <w:rPr>
          <w:b/>
          <w:bCs/>
          <w:lang w:val="en-GB"/>
          <w:rPrChange w:id="1788" w:author="montazeaud" w:date="2025-03-06T19:58:00Z">
            <w:rPr>
              <w:b/>
              <w:bCs/>
            </w:rPr>
          </w:rPrChange>
        </w:rPr>
        <w:t>Ravenek</w:t>
      </w:r>
      <w:proofErr w:type="spellEnd"/>
      <w:r w:rsidRPr="003F12A2">
        <w:rPr>
          <w:b/>
          <w:bCs/>
          <w:lang w:val="en-GB"/>
          <w:rPrChange w:id="1789" w:author="montazeaud" w:date="2025-03-06T19:58:00Z">
            <w:rPr>
              <w:b/>
              <w:bCs/>
            </w:rPr>
          </w:rPrChange>
        </w:rPr>
        <w:t xml:space="preserve"> JM, </w:t>
      </w:r>
      <w:proofErr w:type="spellStart"/>
      <w:r w:rsidRPr="003F12A2">
        <w:rPr>
          <w:b/>
          <w:bCs/>
          <w:lang w:val="en-GB"/>
          <w:rPrChange w:id="1790" w:author="montazeaud" w:date="2025-03-06T19:58:00Z">
            <w:rPr>
              <w:b/>
              <w:bCs/>
            </w:rPr>
          </w:rPrChange>
        </w:rPr>
        <w:t>Mommer</w:t>
      </w:r>
      <w:proofErr w:type="spellEnd"/>
      <w:r w:rsidRPr="003F12A2">
        <w:rPr>
          <w:b/>
          <w:bCs/>
          <w:lang w:val="en-GB"/>
          <w:rPrChange w:id="1791" w:author="montazeaud" w:date="2025-03-06T19:58:00Z">
            <w:rPr>
              <w:b/>
              <w:bCs/>
            </w:rPr>
          </w:rPrChange>
        </w:rPr>
        <w:t xml:space="preserve"> L, Visser EJW, van </w:t>
      </w:r>
      <w:proofErr w:type="spellStart"/>
      <w:r w:rsidRPr="003F12A2">
        <w:rPr>
          <w:b/>
          <w:bCs/>
          <w:lang w:val="en-GB"/>
          <w:rPrChange w:id="1792" w:author="montazeaud" w:date="2025-03-06T19:58:00Z">
            <w:rPr>
              <w:b/>
              <w:bCs/>
            </w:rPr>
          </w:rPrChange>
        </w:rPr>
        <w:t>Ruijven</w:t>
      </w:r>
      <w:proofErr w:type="spellEnd"/>
      <w:r w:rsidRPr="003F12A2">
        <w:rPr>
          <w:b/>
          <w:bCs/>
          <w:lang w:val="en-GB"/>
          <w:rPrChange w:id="1793" w:author="montazeaud" w:date="2025-03-06T19:58:00Z">
            <w:rPr>
              <w:b/>
              <w:bCs/>
            </w:rPr>
          </w:rPrChange>
        </w:rPr>
        <w:t xml:space="preserve"> J, van der </w:t>
      </w:r>
      <w:proofErr w:type="spellStart"/>
      <w:r w:rsidRPr="003F12A2">
        <w:rPr>
          <w:b/>
          <w:bCs/>
          <w:lang w:val="en-GB"/>
          <w:rPrChange w:id="1794" w:author="montazeaud" w:date="2025-03-06T19:58:00Z">
            <w:rPr>
              <w:b/>
              <w:bCs/>
            </w:rPr>
          </w:rPrChange>
        </w:rPr>
        <w:t>Paauw</w:t>
      </w:r>
      <w:proofErr w:type="spellEnd"/>
      <w:r w:rsidRPr="003F12A2">
        <w:rPr>
          <w:b/>
          <w:bCs/>
          <w:lang w:val="en-GB"/>
          <w:rPrChange w:id="1795" w:author="montazeaud" w:date="2025-03-06T19:58:00Z">
            <w:rPr>
              <w:b/>
              <w:bCs/>
            </w:rPr>
          </w:rPrChange>
        </w:rPr>
        <w:t xml:space="preserve"> JW, Smit-</w:t>
      </w:r>
      <w:proofErr w:type="spellStart"/>
      <w:r w:rsidRPr="003F12A2">
        <w:rPr>
          <w:b/>
          <w:bCs/>
          <w:lang w:val="en-GB"/>
          <w:rPrChange w:id="1796" w:author="montazeaud" w:date="2025-03-06T19:58:00Z">
            <w:rPr>
              <w:b/>
              <w:bCs/>
            </w:rPr>
          </w:rPrChange>
        </w:rPr>
        <w:t>Tiekstra</w:t>
      </w:r>
      <w:proofErr w:type="spellEnd"/>
      <w:r w:rsidRPr="003F12A2">
        <w:rPr>
          <w:b/>
          <w:bCs/>
          <w:lang w:val="en-GB"/>
          <w:rPrChange w:id="1797" w:author="montazeaud" w:date="2025-03-06T19:58:00Z">
            <w:rPr>
              <w:b/>
              <w:bCs/>
            </w:rPr>
          </w:rPrChange>
        </w:rPr>
        <w:t xml:space="preserve"> A, de </w:t>
      </w:r>
      <w:proofErr w:type="spellStart"/>
      <w:r w:rsidRPr="003F12A2">
        <w:rPr>
          <w:b/>
          <w:bCs/>
          <w:lang w:val="en-GB"/>
          <w:rPrChange w:id="1798" w:author="montazeaud" w:date="2025-03-06T19:58:00Z">
            <w:rPr>
              <w:b/>
              <w:bCs/>
            </w:rPr>
          </w:rPrChange>
        </w:rPr>
        <w:t>Caluwe</w:t>
      </w:r>
      <w:proofErr w:type="spellEnd"/>
      <w:r w:rsidRPr="003F12A2">
        <w:rPr>
          <w:b/>
          <w:bCs/>
          <w:lang w:val="en-GB"/>
          <w:rPrChange w:id="1799" w:author="montazeaud" w:date="2025-03-06T19:58:00Z">
            <w:rPr>
              <w:b/>
              <w:bCs/>
            </w:rPr>
          </w:rPrChange>
        </w:rPr>
        <w:t xml:space="preserve"> H, de Kroon H</w:t>
      </w:r>
      <w:r w:rsidRPr="003F12A2">
        <w:rPr>
          <w:lang w:val="en-GB"/>
          <w:rPrChange w:id="1800" w:author="montazeaud" w:date="2025-03-06T19:58:00Z">
            <w:rPr/>
          </w:rPrChange>
        </w:rPr>
        <w:t xml:space="preserve">. 2016. Linking root traits and competitive success in grassland species. Plant and Soil </w:t>
      </w:r>
      <w:r w:rsidRPr="003F12A2">
        <w:rPr>
          <w:b/>
          <w:bCs/>
          <w:lang w:val="en-GB"/>
          <w:rPrChange w:id="1801" w:author="montazeaud" w:date="2025-03-06T19:58:00Z">
            <w:rPr>
              <w:b/>
              <w:bCs/>
            </w:rPr>
          </w:rPrChange>
        </w:rPr>
        <w:t>407</w:t>
      </w:r>
      <w:r w:rsidRPr="003F12A2">
        <w:rPr>
          <w:lang w:val="en-GB"/>
          <w:rPrChange w:id="1802" w:author="montazeaud" w:date="2025-03-06T19:58:00Z">
            <w:rPr/>
          </w:rPrChange>
        </w:rPr>
        <w:t>, 39–53.</w:t>
      </w:r>
    </w:p>
    <w:p w14:paraId="31B13BB2" w14:textId="77777777" w:rsidR="003F12A2" w:rsidRPr="003F12A2" w:rsidRDefault="003F12A2" w:rsidP="003F12A2">
      <w:pPr>
        <w:pStyle w:val="Bibliographie"/>
        <w:rPr>
          <w:lang w:val="en-GB"/>
          <w:rPrChange w:id="1803" w:author="montazeaud" w:date="2025-03-06T19:58:00Z">
            <w:rPr/>
          </w:rPrChange>
        </w:rPr>
      </w:pPr>
      <w:r w:rsidRPr="003F12A2">
        <w:rPr>
          <w:b/>
          <w:bCs/>
          <w:lang w:val="en-GB"/>
          <w:rPrChange w:id="1804" w:author="montazeaud" w:date="2025-03-06T19:58:00Z">
            <w:rPr>
              <w:b/>
              <w:bCs/>
            </w:rPr>
          </w:rPrChange>
        </w:rPr>
        <w:t>Robinson D, Hodge A, Griffiths BS, Fitter AH</w:t>
      </w:r>
      <w:r w:rsidRPr="003F12A2">
        <w:rPr>
          <w:lang w:val="en-GB"/>
          <w:rPrChange w:id="1805" w:author="montazeaud" w:date="2025-03-06T19:58:00Z">
            <w:rPr/>
          </w:rPrChange>
        </w:rPr>
        <w:t xml:space="preserve">. 1999. Plant root proliferation in nitrogen–rich patches </w:t>
      </w:r>
      <w:proofErr w:type="gramStart"/>
      <w:r w:rsidRPr="003F12A2">
        <w:rPr>
          <w:lang w:val="en-GB"/>
          <w:rPrChange w:id="1806" w:author="montazeaud" w:date="2025-03-06T19:58:00Z">
            <w:rPr/>
          </w:rPrChange>
        </w:rPr>
        <w:t>confers</w:t>
      </w:r>
      <w:proofErr w:type="gramEnd"/>
      <w:r w:rsidRPr="003F12A2">
        <w:rPr>
          <w:lang w:val="en-GB"/>
          <w:rPrChange w:id="1807" w:author="montazeaud" w:date="2025-03-06T19:58:00Z">
            <w:rPr/>
          </w:rPrChange>
        </w:rPr>
        <w:t xml:space="preserve"> competitive advantage. Proceedings of the Royal Society of London. Series B: Biological Sciences </w:t>
      </w:r>
      <w:r w:rsidRPr="003F12A2">
        <w:rPr>
          <w:b/>
          <w:bCs/>
          <w:lang w:val="en-GB"/>
          <w:rPrChange w:id="1808" w:author="montazeaud" w:date="2025-03-06T19:58:00Z">
            <w:rPr>
              <w:b/>
              <w:bCs/>
            </w:rPr>
          </w:rPrChange>
        </w:rPr>
        <w:t>266</w:t>
      </w:r>
      <w:r w:rsidRPr="003F12A2">
        <w:rPr>
          <w:lang w:val="en-GB"/>
          <w:rPrChange w:id="1809" w:author="montazeaud" w:date="2025-03-06T19:58:00Z">
            <w:rPr/>
          </w:rPrChange>
        </w:rPr>
        <w:t>, 431–435.</w:t>
      </w:r>
    </w:p>
    <w:p w14:paraId="774BE1DE" w14:textId="77777777" w:rsidR="003F12A2" w:rsidRPr="003F12A2" w:rsidRDefault="003F12A2" w:rsidP="003F12A2">
      <w:pPr>
        <w:pStyle w:val="Bibliographie"/>
        <w:rPr>
          <w:lang w:val="en-GB"/>
          <w:rPrChange w:id="1810" w:author="montazeaud" w:date="2025-03-06T19:58:00Z">
            <w:rPr/>
          </w:rPrChange>
        </w:rPr>
      </w:pPr>
      <w:r w:rsidRPr="003F12A2">
        <w:rPr>
          <w:b/>
          <w:bCs/>
          <w:lang w:val="en-GB"/>
          <w:rPrChange w:id="1811" w:author="montazeaud" w:date="2025-03-06T19:58:00Z">
            <w:rPr>
              <w:b/>
              <w:bCs/>
            </w:rPr>
          </w:rPrChange>
        </w:rPr>
        <w:t>Schenk HJ</w:t>
      </w:r>
      <w:r w:rsidRPr="003F12A2">
        <w:rPr>
          <w:lang w:val="en-GB"/>
          <w:rPrChange w:id="1812" w:author="montazeaud" w:date="2025-03-06T19:58:00Z">
            <w:rPr/>
          </w:rPrChange>
        </w:rPr>
        <w:t xml:space="preserve">. 2006. Root competition: beyond resource depletion. Journal of Ecology </w:t>
      </w:r>
      <w:r w:rsidRPr="003F12A2">
        <w:rPr>
          <w:b/>
          <w:bCs/>
          <w:lang w:val="en-GB"/>
          <w:rPrChange w:id="1813" w:author="montazeaud" w:date="2025-03-06T19:58:00Z">
            <w:rPr>
              <w:b/>
              <w:bCs/>
            </w:rPr>
          </w:rPrChange>
        </w:rPr>
        <w:t>94</w:t>
      </w:r>
      <w:r w:rsidRPr="003F12A2">
        <w:rPr>
          <w:lang w:val="en-GB"/>
          <w:rPrChange w:id="1814" w:author="montazeaud" w:date="2025-03-06T19:58:00Z">
            <w:rPr/>
          </w:rPrChange>
        </w:rPr>
        <w:t>, 725–739.</w:t>
      </w:r>
    </w:p>
    <w:p w14:paraId="3525096B" w14:textId="77777777" w:rsidR="003F12A2" w:rsidRPr="003F12A2" w:rsidRDefault="003F12A2" w:rsidP="003F12A2">
      <w:pPr>
        <w:pStyle w:val="Bibliographie"/>
        <w:rPr>
          <w:lang w:val="en-GB"/>
          <w:rPrChange w:id="1815" w:author="montazeaud" w:date="2025-03-06T19:58:00Z">
            <w:rPr/>
          </w:rPrChange>
        </w:rPr>
      </w:pPr>
      <w:proofErr w:type="spellStart"/>
      <w:r w:rsidRPr="003F12A2">
        <w:rPr>
          <w:b/>
          <w:bCs/>
          <w:lang w:val="en-GB"/>
          <w:rPrChange w:id="1816" w:author="montazeaud" w:date="2025-03-06T19:58:00Z">
            <w:rPr>
              <w:b/>
              <w:bCs/>
            </w:rPr>
          </w:rPrChange>
        </w:rPr>
        <w:t>Schiffers</w:t>
      </w:r>
      <w:proofErr w:type="spellEnd"/>
      <w:r w:rsidRPr="003F12A2">
        <w:rPr>
          <w:b/>
          <w:bCs/>
          <w:lang w:val="en-GB"/>
          <w:rPrChange w:id="1817" w:author="montazeaud" w:date="2025-03-06T19:58:00Z">
            <w:rPr>
              <w:b/>
              <w:bCs/>
            </w:rPr>
          </w:rPrChange>
        </w:rPr>
        <w:t xml:space="preserve"> K, </w:t>
      </w:r>
      <w:proofErr w:type="spellStart"/>
      <w:r w:rsidRPr="003F12A2">
        <w:rPr>
          <w:b/>
          <w:bCs/>
          <w:lang w:val="en-GB"/>
          <w:rPrChange w:id="1818" w:author="montazeaud" w:date="2025-03-06T19:58:00Z">
            <w:rPr>
              <w:b/>
              <w:bCs/>
            </w:rPr>
          </w:rPrChange>
        </w:rPr>
        <w:t>Tielbörger</w:t>
      </w:r>
      <w:proofErr w:type="spellEnd"/>
      <w:r w:rsidRPr="003F12A2">
        <w:rPr>
          <w:b/>
          <w:bCs/>
          <w:lang w:val="en-GB"/>
          <w:rPrChange w:id="1819" w:author="montazeaud" w:date="2025-03-06T19:58:00Z">
            <w:rPr>
              <w:b/>
              <w:bCs/>
            </w:rPr>
          </w:rPrChange>
        </w:rPr>
        <w:t xml:space="preserve"> K, </w:t>
      </w:r>
      <w:proofErr w:type="spellStart"/>
      <w:r w:rsidRPr="003F12A2">
        <w:rPr>
          <w:b/>
          <w:bCs/>
          <w:lang w:val="en-GB"/>
          <w:rPrChange w:id="1820" w:author="montazeaud" w:date="2025-03-06T19:58:00Z">
            <w:rPr>
              <w:b/>
              <w:bCs/>
            </w:rPr>
          </w:rPrChange>
        </w:rPr>
        <w:t>Tietjen</w:t>
      </w:r>
      <w:proofErr w:type="spellEnd"/>
      <w:r w:rsidRPr="003F12A2">
        <w:rPr>
          <w:b/>
          <w:bCs/>
          <w:lang w:val="en-GB"/>
          <w:rPrChange w:id="1821" w:author="montazeaud" w:date="2025-03-06T19:58:00Z">
            <w:rPr>
              <w:b/>
              <w:bCs/>
            </w:rPr>
          </w:rPrChange>
        </w:rPr>
        <w:t xml:space="preserve"> B, </w:t>
      </w:r>
      <w:proofErr w:type="spellStart"/>
      <w:r w:rsidRPr="003F12A2">
        <w:rPr>
          <w:b/>
          <w:bCs/>
          <w:lang w:val="en-GB"/>
          <w:rPrChange w:id="1822" w:author="montazeaud" w:date="2025-03-06T19:58:00Z">
            <w:rPr>
              <w:b/>
              <w:bCs/>
            </w:rPr>
          </w:rPrChange>
        </w:rPr>
        <w:t>Jeltsch</w:t>
      </w:r>
      <w:proofErr w:type="spellEnd"/>
      <w:r w:rsidRPr="003F12A2">
        <w:rPr>
          <w:b/>
          <w:bCs/>
          <w:lang w:val="en-GB"/>
          <w:rPrChange w:id="1823" w:author="montazeaud" w:date="2025-03-06T19:58:00Z">
            <w:rPr>
              <w:b/>
              <w:bCs/>
            </w:rPr>
          </w:rPrChange>
        </w:rPr>
        <w:t xml:space="preserve"> F</w:t>
      </w:r>
      <w:r w:rsidRPr="003F12A2">
        <w:rPr>
          <w:lang w:val="en-GB"/>
          <w:rPrChange w:id="1824" w:author="montazeaud" w:date="2025-03-06T19:58:00Z">
            <w:rPr/>
          </w:rPrChange>
        </w:rPr>
        <w:t xml:space="preserve">. 2011. Root plasticity buffers competition among plants: theory meets experimental data. Ecology </w:t>
      </w:r>
      <w:r w:rsidRPr="003F12A2">
        <w:rPr>
          <w:b/>
          <w:bCs/>
          <w:lang w:val="en-GB"/>
          <w:rPrChange w:id="1825" w:author="montazeaud" w:date="2025-03-06T19:58:00Z">
            <w:rPr>
              <w:b/>
              <w:bCs/>
            </w:rPr>
          </w:rPrChange>
        </w:rPr>
        <w:t>92</w:t>
      </w:r>
      <w:r w:rsidRPr="003F12A2">
        <w:rPr>
          <w:lang w:val="en-GB"/>
          <w:rPrChange w:id="1826" w:author="montazeaud" w:date="2025-03-06T19:58:00Z">
            <w:rPr/>
          </w:rPrChange>
        </w:rPr>
        <w:t>, 610–620.</w:t>
      </w:r>
    </w:p>
    <w:p w14:paraId="68E72CCE" w14:textId="77777777" w:rsidR="003F12A2" w:rsidRPr="003F12A2" w:rsidRDefault="003F12A2" w:rsidP="003F12A2">
      <w:pPr>
        <w:pStyle w:val="Bibliographie"/>
        <w:rPr>
          <w:lang w:val="en-GB"/>
          <w:rPrChange w:id="1827" w:author="montazeaud" w:date="2025-03-06T19:58:00Z">
            <w:rPr/>
          </w:rPrChange>
        </w:rPr>
      </w:pPr>
      <w:r w:rsidRPr="003F12A2">
        <w:rPr>
          <w:b/>
          <w:bCs/>
          <w:lang w:val="en-GB"/>
          <w:rPrChange w:id="1828" w:author="montazeaud" w:date="2025-03-06T19:58:00Z">
            <w:rPr>
              <w:b/>
              <w:bCs/>
            </w:rPr>
          </w:rPrChange>
        </w:rPr>
        <w:t>Schmid B, Niklaus PA</w:t>
      </w:r>
      <w:r w:rsidRPr="003F12A2">
        <w:rPr>
          <w:lang w:val="en-GB"/>
          <w:rPrChange w:id="1829" w:author="montazeaud" w:date="2025-03-06T19:58:00Z">
            <w:rPr/>
          </w:rPrChange>
        </w:rPr>
        <w:t xml:space="preserve">. 2017. Biodiversity: complementary canopies. Nature Ecology &amp; Evolution </w:t>
      </w:r>
      <w:r w:rsidRPr="003F12A2">
        <w:rPr>
          <w:b/>
          <w:bCs/>
          <w:lang w:val="en-GB"/>
          <w:rPrChange w:id="1830" w:author="montazeaud" w:date="2025-03-06T19:58:00Z">
            <w:rPr>
              <w:b/>
              <w:bCs/>
            </w:rPr>
          </w:rPrChange>
        </w:rPr>
        <w:t>1</w:t>
      </w:r>
      <w:r w:rsidRPr="003F12A2">
        <w:rPr>
          <w:lang w:val="en-GB"/>
          <w:rPrChange w:id="1831" w:author="montazeaud" w:date="2025-03-06T19:58:00Z">
            <w:rPr/>
          </w:rPrChange>
        </w:rPr>
        <w:t>, 0104.</w:t>
      </w:r>
    </w:p>
    <w:p w14:paraId="07AEBA00" w14:textId="77777777" w:rsidR="003F12A2" w:rsidRPr="003F12A2" w:rsidRDefault="003F12A2" w:rsidP="003F12A2">
      <w:pPr>
        <w:pStyle w:val="Bibliographie"/>
        <w:rPr>
          <w:lang w:val="en-GB"/>
          <w:rPrChange w:id="1832" w:author="montazeaud" w:date="2025-03-06T19:58:00Z">
            <w:rPr/>
          </w:rPrChange>
        </w:rPr>
      </w:pPr>
      <w:r w:rsidRPr="003F12A2">
        <w:rPr>
          <w:b/>
          <w:bCs/>
          <w:lang w:val="en-GB"/>
          <w:rPrChange w:id="1833" w:author="montazeaud" w:date="2025-03-06T19:58:00Z">
            <w:rPr>
              <w:b/>
              <w:bCs/>
            </w:rPr>
          </w:rPrChange>
        </w:rPr>
        <w:t xml:space="preserve">Schmutz A, </w:t>
      </w:r>
      <w:proofErr w:type="spellStart"/>
      <w:r w:rsidRPr="003F12A2">
        <w:rPr>
          <w:b/>
          <w:bCs/>
          <w:lang w:val="en-GB"/>
          <w:rPrChange w:id="1834" w:author="montazeaud" w:date="2025-03-06T19:58:00Z">
            <w:rPr>
              <w:b/>
              <w:bCs/>
            </w:rPr>
          </w:rPrChange>
        </w:rPr>
        <w:t>Schöb</w:t>
      </w:r>
      <w:proofErr w:type="spellEnd"/>
      <w:r w:rsidRPr="003F12A2">
        <w:rPr>
          <w:b/>
          <w:bCs/>
          <w:lang w:val="en-GB"/>
          <w:rPrChange w:id="1835" w:author="montazeaud" w:date="2025-03-06T19:58:00Z">
            <w:rPr>
              <w:b/>
              <w:bCs/>
            </w:rPr>
          </w:rPrChange>
        </w:rPr>
        <w:t xml:space="preserve"> C</w:t>
      </w:r>
      <w:r w:rsidRPr="003F12A2">
        <w:rPr>
          <w:lang w:val="en-GB"/>
          <w:rPrChange w:id="1836" w:author="montazeaud" w:date="2025-03-06T19:58:00Z">
            <w:rPr/>
          </w:rPrChange>
        </w:rPr>
        <w:t xml:space="preserve">. 2023. Crops grown in mixtures show niche partitioning in spatial water uptake. Journal of Ecology </w:t>
      </w:r>
      <w:r w:rsidRPr="003F12A2">
        <w:rPr>
          <w:b/>
          <w:bCs/>
          <w:lang w:val="en-GB"/>
          <w:rPrChange w:id="1837" w:author="montazeaud" w:date="2025-03-06T19:58:00Z">
            <w:rPr>
              <w:b/>
              <w:bCs/>
            </w:rPr>
          </w:rPrChange>
        </w:rPr>
        <w:t>111</w:t>
      </w:r>
      <w:r w:rsidRPr="003F12A2">
        <w:rPr>
          <w:lang w:val="en-GB"/>
          <w:rPrChange w:id="1838" w:author="montazeaud" w:date="2025-03-06T19:58:00Z">
            <w:rPr/>
          </w:rPrChange>
        </w:rPr>
        <w:t>, 1151–1165.</w:t>
      </w:r>
    </w:p>
    <w:p w14:paraId="55223956" w14:textId="77777777" w:rsidR="003F12A2" w:rsidRPr="003F12A2" w:rsidRDefault="003F12A2" w:rsidP="003F12A2">
      <w:pPr>
        <w:pStyle w:val="Bibliographie"/>
        <w:rPr>
          <w:lang w:val="en-GB"/>
          <w:rPrChange w:id="1839" w:author="montazeaud" w:date="2025-03-06T19:58:00Z">
            <w:rPr/>
          </w:rPrChange>
        </w:rPr>
      </w:pPr>
      <w:proofErr w:type="spellStart"/>
      <w:r w:rsidRPr="003F12A2">
        <w:rPr>
          <w:b/>
          <w:bCs/>
          <w:lang w:val="en-GB"/>
          <w:rPrChange w:id="1840" w:author="montazeaud" w:date="2025-03-06T19:58:00Z">
            <w:rPr>
              <w:b/>
              <w:bCs/>
            </w:rPr>
          </w:rPrChange>
        </w:rPr>
        <w:t>Su</w:t>
      </w:r>
      <w:proofErr w:type="spellEnd"/>
      <w:r w:rsidRPr="003F12A2">
        <w:rPr>
          <w:b/>
          <w:bCs/>
          <w:lang w:val="en-GB"/>
          <w:rPrChange w:id="1841" w:author="montazeaud" w:date="2025-03-06T19:58:00Z">
            <w:rPr>
              <w:b/>
              <w:bCs/>
            </w:rPr>
          </w:rPrChange>
        </w:rPr>
        <w:t xml:space="preserve"> Y, Yu R-P, Xu H-S, Zhang W-P, Yang H, </w:t>
      </w:r>
      <w:proofErr w:type="spellStart"/>
      <w:r w:rsidRPr="003F12A2">
        <w:rPr>
          <w:b/>
          <w:bCs/>
          <w:lang w:val="en-GB"/>
          <w:rPrChange w:id="1842" w:author="montazeaud" w:date="2025-03-06T19:58:00Z">
            <w:rPr>
              <w:b/>
              <w:bCs/>
            </w:rPr>
          </w:rPrChange>
        </w:rPr>
        <w:t>Surigaoge</w:t>
      </w:r>
      <w:proofErr w:type="spellEnd"/>
      <w:r w:rsidRPr="003F12A2">
        <w:rPr>
          <w:b/>
          <w:bCs/>
          <w:lang w:val="en-GB"/>
          <w:rPrChange w:id="1843" w:author="montazeaud" w:date="2025-03-06T19:58:00Z">
            <w:rPr>
              <w:b/>
              <w:bCs/>
            </w:rPr>
          </w:rPrChange>
        </w:rPr>
        <w:t xml:space="preserve"> S, Callaway RM, Li L</w:t>
      </w:r>
      <w:r w:rsidRPr="003F12A2">
        <w:rPr>
          <w:lang w:val="en-GB"/>
          <w:rPrChange w:id="1844" w:author="montazeaud" w:date="2025-03-06T19:58:00Z">
            <w:rPr/>
          </w:rPrChange>
        </w:rPr>
        <w:t xml:space="preserve">. 2024. Maize cultivar mixtures increase aboveground biomass and grain quality via trait dissimilarity and plasticity. European Journal of Agronomy </w:t>
      </w:r>
      <w:r w:rsidRPr="003F12A2">
        <w:rPr>
          <w:b/>
          <w:bCs/>
          <w:lang w:val="en-GB"/>
          <w:rPrChange w:id="1845" w:author="montazeaud" w:date="2025-03-06T19:58:00Z">
            <w:rPr>
              <w:b/>
              <w:bCs/>
            </w:rPr>
          </w:rPrChange>
        </w:rPr>
        <w:t>156</w:t>
      </w:r>
      <w:r w:rsidRPr="003F12A2">
        <w:rPr>
          <w:lang w:val="en-GB"/>
          <w:rPrChange w:id="1846" w:author="montazeaud" w:date="2025-03-06T19:58:00Z">
            <w:rPr/>
          </w:rPrChange>
        </w:rPr>
        <w:t>, 127160.</w:t>
      </w:r>
    </w:p>
    <w:p w14:paraId="1CFE7FF2" w14:textId="77777777" w:rsidR="003F12A2" w:rsidRPr="003F12A2" w:rsidRDefault="003F12A2" w:rsidP="003F12A2">
      <w:pPr>
        <w:pStyle w:val="Bibliographie"/>
        <w:rPr>
          <w:lang w:val="en-GB"/>
          <w:rPrChange w:id="1847" w:author="montazeaud" w:date="2025-03-06T19:58:00Z">
            <w:rPr/>
          </w:rPrChange>
        </w:rPr>
      </w:pPr>
      <w:proofErr w:type="spellStart"/>
      <w:r w:rsidRPr="003F12A2">
        <w:rPr>
          <w:b/>
          <w:bCs/>
          <w:lang w:val="en-GB"/>
          <w:rPrChange w:id="1848" w:author="montazeaud" w:date="2025-03-06T19:58:00Z">
            <w:rPr>
              <w:b/>
              <w:bCs/>
            </w:rPr>
          </w:rPrChange>
        </w:rPr>
        <w:t>Sugiura</w:t>
      </w:r>
      <w:proofErr w:type="spellEnd"/>
      <w:r w:rsidRPr="003F12A2">
        <w:rPr>
          <w:b/>
          <w:bCs/>
          <w:lang w:val="en-GB"/>
          <w:rPrChange w:id="1849" w:author="montazeaud" w:date="2025-03-06T19:58:00Z">
            <w:rPr>
              <w:b/>
              <w:bCs/>
            </w:rPr>
          </w:rPrChange>
        </w:rPr>
        <w:t xml:space="preserve"> N</w:t>
      </w:r>
      <w:r w:rsidRPr="003F12A2">
        <w:rPr>
          <w:lang w:val="en-GB"/>
          <w:rPrChange w:id="1850" w:author="montazeaud" w:date="2025-03-06T19:58:00Z">
            <w:rPr/>
          </w:rPrChange>
        </w:rPr>
        <w:t xml:space="preserve">. 1978. Further analysts of the data by </w:t>
      </w:r>
      <w:proofErr w:type="spellStart"/>
      <w:r w:rsidRPr="003F12A2">
        <w:rPr>
          <w:lang w:val="en-GB"/>
          <w:rPrChange w:id="1851" w:author="montazeaud" w:date="2025-03-06T19:58:00Z">
            <w:rPr/>
          </w:rPrChange>
        </w:rPr>
        <w:t>akaike</w:t>
      </w:r>
      <w:proofErr w:type="spellEnd"/>
      <w:r w:rsidRPr="003F12A2">
        <w:rPr>
          <w:lang w:val="en-GB"/>
          <w:rPrChange w:id="1852" w:author="montazeaud" w:date="2025-03-06T19:58:00Z">
            <w:rPr/>
          </w:rPrChange>
        </w:rPr>
        <w:t xml:space="preserve">’ s information criterion and the finite corrections. Communications in Statistics - Theory and Methods </w:t>
      </w:r>
      <w:r w:rsidRPr="003F12A2">
        <w:rPr>
          <w:b/>
          <w:bCs/>
          <w:lang w:val="en-GB"/>
          <w:rPrChange w:id="1853" w:author="montazeaud" w:date="2025-03-06T19:58:00Z">
            <w:rPr>
              <w:b/>
              <w:bCs/>
            </w:rPr>
          </w:rPrChange>
        </w:rPr>
        <w:t>7</w:t>
      </w:r>
      <w:r w:rsidRPr="003F12A2">
        <w:rPr>
          <w:lang w:val="en-GB"/>
          <w:rPrChange w:id="1854" w:author="montazeaud" w:date="2025-03-06T19:58:00Z">
            <w:rPr/>
          </w:rPrChange>
        </w:rPr>
        <w:t>, 13–26.</w:t>
      </w:r>
    </w:p>
    <w:p w14:paraId="6A7F2960" w14:textId="77777777" w:rsidR="003F12A2" w:rsidRPr="003F12A2" w:rsidRDefault="003F12A2" w:rsidP="003F12A2">
      <w:pPr>
        <w:pStyle w:val="Bibliographie"/>
        <w:rPr>
          <w:lang w:val="en-GB"/>
          <w:rPrChange w:id="1855" w:author="montazeaud" w:date="2025-03-06T19:58:00Z">
            <w:rPr/>
          </w:rPrChange>
        </w:rPr>
      </w:pPr>
      <w:r w:rsidRPr="003F12A2">
        <w:rPr>
          <w:b/>
          <w:bCs/>
          <w:lang w:val="en-GB"/>
          <w:rPrChange w:id="1856" w:author="montazeaud" w:date="2025-03-06T19:58:00Z">
            <w:rPr>
              <w:b/>
              <w:bCs/>
            </w:rPr>
          </w:rPrChange>
        </w:rPr>
        <w:t>Tilman D</w:t>
      </w:r>
      <w:r w:rsidRPr="003F12A2">
        <w:rPr>
          <w:lang w:val="en-GB"/>
          <w:rPrChange w:id="1857" w:author="montazeaud" w:date="2025-03-06T19:58:00Z">
            <w:rPr/>
          </w:rPrChange>
        </w:rPr>
        <w:t xml:space="preserve">. 2020. </w:t>
      </w:r>
      <w:r w:rsidRPr="003F12A2">
        <w:rPr>
          <w:i/>
          <w:iCs/>
          <w:lang w:val="en-GB"/>
          <w:rPrChange w:id="1858" w:author="montazeaud" w:date="2025-03-06T19:58:00Z">
            <w:rPr>
              <w:i/>
              <w:iCs/>
            </w:rPr>
          </w:rPrChange>
        </w:rPr>
        <w:t>Resource Competition and Community Structure. (MPB-17), Volume 17</w:t>
      </w:r>
      <w:r w:rsidRPr="003F12A2">
        <w:rPr>
          <w:lang w:val="en-GB"/>
          <w:rPrChange w:id="1859" w:author="montazeaud" w:date="2025-03-06T19:58:00Z">
            <w:rPr/>
          </w:rPrChange>
        </w:rPr>
        <w:t>. Princeton University Press.</w:t>
      </w:r>
    </w:p>
    <w:p w14:paraId="2B632623" w14:textId="77777777" w:rsidR="003F12A2" w:rsidRPr="003F12A2" w:rsidRDefault="003F12A2" w:rsidP="003F12A2">
      <w:pPr>
        <w:pStyle w:val="Bibliographie"/>
        <w:rPr>
          <w:lang w:val="en-GB"/>
          <w:rPrChange w:id="1860" w:author="montazeaud" w:date="2025-03-06T19:58:00Z">
            <w:rPr/>
          </w:rPrChange>
        </w:rPr>
      </w:pPr>
      <w:proofErr w:type="spellStart"/>
      <w:r w:rsidRPr="003F12A2">
        <w:rPr>
          <w:b/>
          <w:bCs/>
          <w:lang w:val="en-GB"/>
          <w:rPrChange w:id="1861" w:author="montazeaud" w:date="2025-03-06T19:58:00Z">
            <w:rPr>
              <w:b/>
              <w:bCs/>
            </w:rPr>
          </w:rPrChange>
        </w:rPr>
        <w:t>Tschurr</w:t>
      </w:r>
      <w:proofErr w:type="spellEnd"/>
      <w:r w:rsidRPr="003F12A2">
        <w:rPr>
          <w:b/>
          <w:bCs/>
          <w:lang w:val="en-GB"/>
          <w:rPrChange w:id="1862" w:author="montazeaud" w:date="2025-03-06T19:58:00Z">
            <w:rPr>
              <w:b/>
              <w:bCs/>
            </w:rPr>
          </w:rPrChange>
        </w:rPr>
        <w:t xml:space="preserve"> F, </w:t>
      </w:r>
      <w:proofErr w:type="spellStart"/>
      <w:r w:rsidRPr="003F12A2">
        <w:rPr>
          <w:b/>
          <w:bCs/>
          <w:lang w:val="en-GB"/>
          <w:rPrChange w:id="1863" w:author="montazeaud" w:date="2025-03-06T19:58:00Z">
            <w:rPr>
              <w:b/>
              <w:bCs/>
            </w:rPr>
          </w:rPrChange>
        </w:rPr>
        <w:t>Oppliger</w:t>
      </w:r>
      <w:proofErr w:type="spellEnd"/>
      <w:r w:rsidRPr="003F12A2">
        <w:rPr>
          <w:b/>
          <w:bCs/>
          <w:lang w:val="en-GB"/>
          <w:rPrChange w:id="1864" w:author="montazeaud" w:date="2025-03-06T19:58:00Z">
            <w:rPr>
              <w:b/>
              <w:bCs/>
            </w:rPr>
          </w:rPrChange>
        </w:rPr>
        <w:t xml:space="preserve"> C, </w:t>
      </w:r>
      <w:proofErr w:type="spellStart"/>
      <w:r w:rsidRPr="003F12A2">
        <w:rPr>
          <w:b/>
          <w:bCs/>
          <w:lang w:val="en-GB"/>
          <w:rPrChange w:id="1865" w:author="montazeaud" w:date="2025-03-06T19:58:00Z">
            <w:rPr>
              <w:b/>
              <w:bCs/>
            </w:rPr>
          </w:rPrChange>
        </w:rPr>
        <w:t>Wuest</w:t>
      </w:r>
      <w:proofErr w:type="spellEnd"/>
      <w:r w:rsidRPr="003F12A2">
        <w:rPr>
          <w:b/>
          <w:bCs/>
          <w:lang w:val="en-GB"/>
          <w:rPrChange w:id="1866" w:author="montazeaud" w:date="2025-03-06T19:58:00Z">
            <w:rPr>
              <w:b/>
              <w:bCs/>
            </w:rPr>
          </w:rPrChange>
        </w:rPr>
        <w:t xml:space="preserve"> SE, </w:t>
      </w:r>
      <w:proofErr w:type="spellStart"/>
      <w:r w:rsidRPr="003F12A2">
        <w:rPr>
          <w:b/>
          <w:bCs/>
          <w:lang w:val="en-GB"/>
          <w:rPrChange w:id="1867" w:author="montazeaud" w:date="2025-03-06T19:58:00Z">
            <w:rPr>
              <w:b/>
              <w:bCs/>
            </w:rPr>
          </w:rPrChange>
        </w:rPr>
        <w:t>Kirchgessner</w:t>
      </w:r>
      <w:proofErr w:type="spellEnd"/>
      <w:r w:rsidRPr="003F12A2">
        <w:rPr>
          <w:b/>
          <w:bCs/>
          <w:lang w:val="en-GB"/>
          <w:rPrChange w:id="1868" w:author="montazeaud" w:date="2025-03-06T19:58:00Z">
            <w:rPr>
              <w:b/>
              <w:bCs/>
            </w:rPr>
          </w:rPrChange>
        </w:rPr>
        <w:t xml:space="preserve"> N, Walter A</w:t>
      </w:r>
      <w:r w:rsidRPr="003F12A2">
        <w:rPr>
          <w:lang w:val="en-GB"/>
          <w:rPrChange w:id="1869" w:author="montazeaud" w:date="2025-03-06T19:58:00Z">
            <w:rPr/>
          </w:rPrChange>
        </w:rPr>
        <w:t xml:space="preserve">. 2023. Mixing things up! Identifying early diversity benefits and facilitating the development of improved variety mixtures with high throughput field phenotyping. The Plant Phenome Journal </w:t>
      </w:r>
      <w:r w:rsidRPr="003F12A2">
        <w:rPr>
          <w:b/>
          <w:bCs/>
          <w:lang w:val="en-GB"/>
          <w:rPrChange w:id="1870" w:author="montazeaud" w:date="2025-03-06T19:58:00Z">
            <w:rPr>
              <w:b/>
              <w:bCs/>
            </w:rPr>
          </w:rPrChange>
        </w:rPr>
        <w:t>6</w:t>
      </w:r>
      <w:r w:rsidRPr="003F12A2">
        <w:rPr>
          <w:lang w:val="en-GB"/>
          <w:rPrChange w:id="1871" w:author="montazeaud" w:date="2025-03-06T19:58:00Z">
            <w:rPr/>
          </w:rPrChange>
        </w:rPr>
        <w:t>, e20090.</w:t>
      </w:r>
    </w:p>
    <w:p w14:paraId="15BAD386" w14:textId="77777777" w:rsidR="003F12A2" w:rsidRPr="003F12A2" w:rsidRDefault="003F12A2" w:rsidP="003F12A2">
      <w:pPr>
        <w:pStyle w:val="Bibliographie"/>
        <w:rPr>
          <w:lang w:val="en-GB"/>
          <w:rPrChange w:id="1872" w:author="montazeaud" w:date="2025-03-06T19:58:00Z">
            <w:rPr/>
          </w:rPrChange>
        </w:rPr>
      </w:pPr>
      <w:r w:rsidRPr="003F12A2">
        <w:rPr>
          <w:b/>
          <w:bCs/>
          <w:lang w:val="en-GB"/>
          <w:rPrChange w:id="1873" w:author="montazeaud" w:date="2025-03-06T19:58:00Z">
            <w:rPr>
              <w:b/>
              <w:bCs/>
            </w:rPr>
          </w:rPrChange>
        </w:rPr>
        <w:t xml:space="preserve">Vain S, Tamm I, Tamm Ü, </w:t>
      </w:r>
      <w:proofErr w:type="spellStart"/>
      <w:r w:rsidRPr="003F12A2">
        <w:rPr>
          <w:b/>
          <w:bCs/>
          <w:lang w:val="en-GB"/>
          <w:rPrChange w:id="1874" w:author="montazeaud" w:date="2025-03-06T19:58:00Z">
            <w:rPr>
              <w:b/>
              <w:bCs/>
            </w:rPr>
          </w:rPrChange>
        </w:rPr>
        <w:t>Annusver</w:t>
      </w:r>
      <w:proofErr w:type="spellEnd"/>
      <w:r w:rsidRPr="003F12A2">
        <w:rPr>
          <w:b/>
          <w:bCs/>
          <w:lang w:val="en-GB"/>
          <w:rPrChange w:id="1875" w:author="montazeaud" w:date="2025-03-06T19:58:00Z">
            <w:rPr>
              <w:b/>
              <w:bCs/>
            </w:rPr>
          </w:rPrChange>
        </w:rPr>
        <w:t xml:space="preserve"> M, Zobel K</w:t>
      </w:r>
      <w:r w:rsidRPr="003F12A2">
        <w:rPr>
          <w:lang w:val="en-GB"/>
          <w:rPrChange w:id="1876" w:author="montazeaud" w:date="2025-03-06T19:58:00Z">
            <w:rPr/>
          </w:rPrChange>
        </w:rPr>
        <w:t xml:space="preserve">. 2023. Negative relationship between topsoil root production and grain yield in oat and barley. Agriculture, Ecosystems &amp; Environment </w:t>
      </w:r>
      <w:r w:rsidRPr="003F12A2">
        <w:rPr>
          <w:b/>
          <w:bCs/>
          <w:lang w:val="en-GB"/>
          <w:rPrChange w:id="1877" w:author="montazeaud" w:date="2025-03-06T19:58:00Z">
            <w:rPr>
              <w:b/>
              <w:bCs/>
            </w:rPr>
          </w:rPrChange>
        </w:rPr>
        <w:t>349</w:t>
      </w:r>
      <w:r w:rsidRPr="003F12A2">
        <w:rPr>
          <w:lang w:val="en-GB"/>
          <w:rPrChange w:id="1878" w:author="montazeaud" w:date="2025-03-06T19:58:00Z">
            <w:rPr/>
          </w:rPrChange>
        </w:rPr>
        <w:t>, 108467.</w:t>
      </w:r>
    </w:p>
    <w:p w14:paraId="3B51881B" w14:textId="77777777" w:rsidR="003F12A2" w:rsidRPr="003F12A2" w:rsidRDefault="003F12A2" w:rsidP="003F12A2">
      <w:pPr>
        <w:pStyle w:val="Bibliographie"/>
        <w:rPr>
          <w:lang w:val="en-GB"/>
          <w:rPrChange w:id="1879" w:author="montazeaud" w:date="2025-03-06T19:58:00Z">
            <w:rPr/>
          </w:rPrChange>
        </w:rPr>
      </w:pPr>
      <w:r w:rsidRPr="003F12A2">
        <w:rPr>
          <w:b/>
          <w:bCs/>
          <w:lang w:val="en-GB"/>
          <w:rPrChange w:id="1880" w:author="montazeaud" w:date="2025-03-06T19:58:00Z">
            <w:rPr>
              <w:b/>
              <w:bCs/>
            </w:rPr>
          </w:rPrChange>
        </w:rPr>
        <w:t xml:space="preserve">Wagg C, Ebeling A, </w:t>
      </w:r>
      <w:proofErr w:type="spellStart"/>
      <w:r w:rsidRPr="003F12A2">
        <w:rPr>
          <w:b/>
          <w:bCs/>
          <w:lang w:val="en-GB"/>
          <w:rPrChange w:id="1881" w:author="montazeaud" w:date="2025-03-06T19:58:00Z">
            <w:rPr>
              <w:b/>
              <w:bCs/>
            </w:rPr>
          </w:rPrChange>
        </w:rPr>
        <w:t>Roscher</w:t>
      </w:r>
      <w:proofErr w:type="spellEnd"/>
      <w:r w:rsidRPr="003F12A2">
        <w:rPr>
          <w:b/>
          <w:bCs/>
          <w:lang w:val="en-GB"/>
          <w:rPrChange w:id="1882" w:author="montazeaud" w:date="2025-03-06T19:58:00Z">
            <w:rPr>
              <w:b/>
              <w:bCs/>
            </w:rPr>
          </w:rPrChange>
        </w:rPr>
        <w:t xml:space="preserve"> C, </w:t>
      </w:r>
      <w:r w:rsidRPr="003F12A2">
        <w:rPr>
          <w:b/>
          <w:bCs/>
          <w:i/>
          <w:iCs/>
          <w:lang w:val="en-GB"/>
          <w:rPrChange w:id="1883" w:author="montazeaud" w:date="2025-03-06T19:58:00Z">
            <w:rPr>
              <w:b/>
              <w:bCs/>
              <w:i/>
              <w:iCs/>
            </w:rPr>
          </w:rPrChange>
        </w:rPr>
        <w:t>et al.</w:t>
      </w:r>
      <w:r w:rsidRPr="003F12A2">
        <w:rPr>
          <w:lang w:val="en-GB"/>
          <w:rPrChange w:id="1884" w:author="montazeaud" w:date="2025-03-06T19:58:00Z">
            <w:rPr/>
          </w:rPrChange>
        </w:rPr>
        <w:t xml:space="preserve"> 2017. Functional trait dissimilarity drives both species complementarity and competitive disparity. Functional Ecology </w:t>
      </w:r>
      <w:r w:rsidRPr="003F12A2">
        <w:rPr>
          <w:b/>
          <w:bCs/>
          <w:lang w:val="en-GB"/>
          <w:rPrChange w:id="1885" w:author="montazeaud" w:date="2025-03-06T19:58:00Z">
            <w:rPr>
              <w:b/>
              <w:bCs/>
            </w:rPr>
          </w:rPrChange>
        </w:rPr>
        <w:t>31</w:t>
      </w:r>
      <w:r w:rsidRPr="003F12A2">
        <w:rPr>
          <w:lang w:val="en-GB"/>
          <w:rPrChange w:id="1886" w:author="montazeaud" w:date="2025-03-06T19:58:00Z">
            <w:rPr/>
          </w:rPrChange>
        </w:rPr>
        <w:t>, 2320–2329.</w:t>
      </w:r>
    </w:p>
    <w:p w14:paraId="41DF5823" w14:textId="77777777" w:rsidR="003F12A2" w:rsidRPr="003F12A2" w:rsidRDefault="003F12A2" w:rsidP="003F12A2">
      <w:pPr>
        <w:pStyle w:val="Bibliographie"/>
        <w:rPr>
          <w:lang w:val="en-GB"/>
          <w:rPrChange w:id="1887" w:author="montazeaud" w:date="2025-03-06T19:58:00Z">
            <w:rPr/>
          </w:rPrChange>
        </w:rPr>
      </w:pPr>
      <w:r w:rsidRPr="003F12A2">
        <w:rPr>
          <w:b/>
          <w:bCs/>
          <w:lang w:val="en-GB"/>
          <w:rPrChange w:id="1888" w:author="montazeaud" w:date="2025-03-06T19:58:00Z">
            <w:rPr>
              <w:b/>
              <w:bCs/>
            </w:rPr>
          </w:rPrChange>
        </w:rPr>
        <w:t xml:space="preserve">Wardle DA, Nilsson M-C, </w:t>
      </w:r>
      <w:proofErr w:type="spellStart"/>
      <w:r w:rsidRPr="003F12A2">
        <w:rPr>
          <w:b/>
          <w:bCs/>
          <w:lang w:val="en-GB"/>
          <w:rPrChange w:id="1889" w:author="montazeaud" w:date="2025-03-06T19:58:00Z">
            <w:rPr>
              <w:b/>
              <w:bCs/>
            </w:rPr>
          </w:rPrChange>
        </w:rPr>
        <w:t>Gallet</w:t>
      </w:r>
      <w:proofErr w:type="spellEnd"/>
      <w:r w:rsidRPr="003F12A2">
        <w:rPr>
          <w:b/>
          <w:bCs/>
          <w:lang w:val="en-GB"/>
          <w:rPrChange w:id="1890" w:author="montazeaud" w:date="2025-03-06T19:58:00Z">
            <w:rPr>
              <w:b/>
              <w:bCs/>
            </w:rPr>
          </w:rPrChange>
        </w:rPr>
        <w:t xml:space="preserve"> C, </w:t>
      </w:r>
      <w:proofErr w:type="spellStart"/>
      <w:r w:rsidRPr="003F12A2">
        <w:rPr>
          <w:b/>
          <w:bCs/>
          <w:lang w:val="en-GB"/>
          <w:rPrChange w:id="1891" w:author="montazeaud" w:date="2025-03-06T19:58:00Z">
            <w:rPr>
              <w:b/>
              <w:bCs/>
            </w:rPr>
          </w:rPrChange>
        </w:rPr>
        <w:t>Zackrisson</w:t>
      </w:r>
      <w:proofErr w:type="spellEnd"/>
      <w:r w:rsidRPr="003F12A2">
        <w:rPr>
          <w:b/>
          <w:bCs/>
          <w:lang w:val="en-GB"/>
          <w:rPrChange w:id="1892" w:author="montazeaud" w:date="2025-03-06T19:58:00Z">
            <w:rPr>
              <w:b/>
              <w:bCs/>
            </w:rPr>
          </w:rPrChange>
        </w:rPr>
        <w:t xml:space="preserve"> O</w:t>
      </w:r>
      <w:r w:rsidRPr="003F12A2">
        <w:rPr>
          <w:lang w:val="en-GB"/>
          <w:rPrChange w:id="1893" w:author="montazeaud" w:date="2025-03-06T19:58:00Z">
            <w:rPr/>
          </w:rPrChange>
        </w:rPr>
        <w:t xml:space="preserve">. 1998. An ecosystem-level perspective of allelopathy. Biological Reviews </w:t>
      </w:r>
      <w:r w:rsidRPr="003F12A2">
        <w:rPr>
          <w:b/>
          <w:bCs/>
          <w:lang w:val="en-GB"/>
          <w:rPrChange w:id="1894" w:author="montazeaud" w:date="2025-03-06T19:58:00Z">
            <w:rPr>
              <w:b/>
              <w:bCs/>
            </w:rPr>
          </w:rPrChange>
        </w:rPr>
        <w:t>73</w:t>
      </w:r>
      <w:r w:rsidRPr="003F12A2">
        <w:rPr>
          <w:lang w:val="en-GB"/>
          <w:rPrChange w:id="1895" w:author="montazeaud" w:date="2025-03-06T19:58:00Z">
            <w:rPr/>
          </w:rPrChange>
        </w:rPr>
        <w:t>, 305–319.</w:t>
      </w:r>
    </w:p>
    <w:p w14:paraId="304518DF" w14:textId="77777777" w:rsidR="003F12A2" w:rsidRPr="003F12A2" w:rsidRDefault="003F12A2" w:rsidP="003F12A2">
      <w:pPr>
        <w:pStyle w:val="Bibliographie"/>
        <w:rPr>
          <w:lang w:val="en-GB"/>
          <w:rPrChange w:id="1896" w:author="montazeaud" w:date="2025-03-06T19:58:00Z">
            <w:rPr/>
          </w:rPrChange>
        </w:rPr>
      </w:pPr>
      <w:r w:rsidRPr="003F12A2">
        <w:rPr>
          <w:b/>
          <w:bCs/>
          <w:lang w:val="en-GB"/>
          <w:rPrChange w:id="1897" w:author="montazeaud" w:date="2025-03-06T19:58:00Z">
            <w:rPr>
              <w:b/>
              <w:bCs/>
            </w:rPr>
          </w:rPrChange>
        </w:rPr>
        <w:t>Weiner J</w:t>
      </w:r>
      <w:r w:rsidRPr="003F12A2">
        <w:rPr>
          <w:lang w:val="en-GB"/>
          <w:rPrChange w:id="1898" w:author="montazeaud" w:date="2025-03-06T19:58:00Z">
            <w:rPr/>
          </w:rPrChange>
        </w:rPr>
        <w:t xml:space="preserve">. 2004. Allocation, plasticity and allometry in plants. Perspectives in Plant Ecology, Evolution and Systematics </w:t>
      </w:r>
      <w:r w:rsidRPr="003F12A2">
        <w:rPr>
          <w:b/>
          <w:bCs/>
          <w:lang w:val="en-GB"/>
          <w:rPrChange w:id="1899" w:author="montazeaud" w:date="2025-03-06T19:58:00Z">
            <w:rPr>
              <w:b/>
              <w:bCs/>
            </w:rPr>
          </w:rPrChange>
        </w:rPr>
        <w:t>6</w:t>
      </w:r>
      <w:r w:rsidRPr="003F12A2">
        <w:rPr>
          <w:lang w:val="en-GB"/>
          <w:rPrChange w:id="1900" w:author="montazeaud" w:date="2025-03-06T19:58:00Z">
            <w:rPr/>
          </w:rPrChange>
        </w:rPr>
        <w:t>, 207–215.</w:t>
      </w:r>
    </w:p>
    <w:p w14:paraId="65D7FAE7" w14:textId="77777777" w:rsidR="003F12A2" w:rsidRPr="003F12A2" w:rsidRDefault="003F12A2" w:rsidP="003F12A2">
      <w:pPr>
        <w:pStyle w:val="Bibliographie"/>
        <w:rPr>
          <w:lang w:val="en-GB"/>
          <w:rPrChange w:id="1901" w:author="montazeaud" w:date="2025-03-06T19:58:00Z">
            <w:rPr/>
          </w:rPrChange>
        </w:rPr>
      </w:pPr>
      <w:r w:rsidRPr="003F12A2">
        <w:rPr>
          <w:b/>
          <w:bCs/>
          <w:lang w:val="en-GB"/>
          <w:rPrChange w:id="1902" w:author="montazeaud" w:date="2025-03-06T19:58:00Z">
            <w:rPr>
              <w:b/>
              <w:bCs/>
            </w:rPr>
          </w:rPrChange>
        </w:rPr>
        <w:t>Weiner J</w:t>
      </w:r>
      <w:r w:rsidRPr="003F12A2">
        <w:rPr>
          <w:lang w:val="en-GB"/>
          <w:rPrChange w:id="1903" w:author="montazeaud" w:date="2025-03-06T19:58:00Z">
            <w:rPr/>
          </w:rPrChange>
        </w:rPr>
        <w:t xml:space="preserve">. 2019. Looking in the wrong direction for higher-yielding crop genotypes. Trends in Plant Science </w:t>
      </w:r>
      <w:r w:rsidRPr="003F12A2">
        <w:rPr>
          <w:b/>
          <w:bCs/>
          <w:lang w:val="en-GB"/>
          <w:rPrChange w:id="1904" w:author="montazeaud" w:date="2025-03-06T19:58:00Z">
            <w:rPr>
              <w:b/>
              <w:bCs/>
            </w:rPr>
          </w:rPrChange>
        </w:rPr>
        <w:t>24</w:t>
      </w:r>
      <w:r w:rsidRPr="003F12A2">
        <w:rPr>
          <w:lang w:val="en-GB"/>
          <w:rPrChange w:id="1905" w:author="montazeaud" w:date="2025-03-06T19:58:00Z">
            <w:rPr/>
          </w:rPrChange>
        </w:rPr>
        <w:t>, 927–933.</w:t>
      </w:r>
    </w:p>
    <w:p w14:paraId="29C14C3B" w14:textId="77777777" w:rsidR="003F12A2" w:rsidRPr="003F12A2" w:rsidRDefault="003F12A2" w:rsidP="003F12A2">
      <w:pPr>
        <w:pStyle w:val="Bibliographie"/>
        <w:rPr>
          <w:lang w:val="en-GB"/>
          <w:rPrChange w:id="1906" w:author="montazeaud" w:date="2025-03-06T19:58:00Z">
            <w:rPr/>
          </w:rPrChange>
        </w:rPr>
      </w:pPr>
      <w:r w:rsidRPr="003F12A2">
        <w:rPr>
          <w:b/>
          <w:bCs/>
          <w:lang w:val="en-GB"/>
          <w:rPrChange w:id="1907" w:author="montazeaud" w:date="2025-03-06T19:58:00Z">
            <w:rPr>
              <w:b/>
              <w:bCs/>
            </w:rPr>
          </w:rPrChange>
        </w:rPr>
        <w:t>Weiner J, Du Y-L, Zhang C, Qin X-L, Li F-M</w:t>
      </w:r>
      <w:r w:rsidRPr="003F12A2">
        <w:rPr>
          <w:lang w:val="en-GB"/>
          <w:rPrChange w:id="1908" w:author="montazeaud" w:date="2025-03-06T19:58:00Z">
            <w:rPr/>
          </w:rPrChange>
        </w:rPr>
        <w:t xml:space="preserve">. 2017. Evolutionary agroecology: individual fitness and population yield in wheat (Triticum </w:t>
      </w:r>
      <w:proofErr w:type="spellStart"/>
      <w:r w:rsidRPr="003F12A2">
        <w:rPr>
          <w:lang w:val="en-GB"/>
          <w:rPrChange w:id="1909" w:author="montazeaud" w:date="2025-03-06T19:58:00Z">
            <w:rPr/>
          </w:rPrChange>
        </w:rPr>
        <w:t>aestivum</w:t>
      </w:r>
      <w:proofErr w:type="spellEnd"/>
      <w:r w:rsidRPr="003F12A2">
        <w:rPr>
          <w:lang w:val="en-GB"/>
          <w:rPrChange w:id="1910" w:author="montazeaud" w:date="2025-03-06T19:58:00Z">
            <w:rPr/>
          </w:rPrChange>
        </w:rPr>
        <w:t xml:space="preserve">). Ecology </w:t>
      </w:r>
      <w:r w:rsidRPr="003F12A2">
        <w:rPr>
          <w:b/>
          <w:bCs/>
          <w:lang w:val="en-GB"/>
          <w:rPrChange w:id="1911" w:author="montazeaud" w:date="2025-03-06T19:58:00Z">
            <w:rPr>
              <w:b/>
              <w:bCs/>
            </w:rPr>
          </w:rPrChange>
        </w:rPr>
        <w:t>98</w:t>
      </w:r>
      <w:r w:rsidRPr="003F12A2">
        <w:rPr>
          <w:lang w:val="en-GB"/>
          <w:rPrChange w:id="1912" w:author="montazeaud" w:date="2025-03-06T19:58:00Z">
            <w:rPr/>
          </w:rPrChange>
        </w:rPr>
        <w:t>, 2261–2266.</w:t>
      </w:r>
    </w:p>
    <w:p w14:paraId="779644E1" w14:textId="77777777" w:rsidR="003F12A2" w:rsidRPr="003F12A2" w:rsidRDefault="003F12A2" w:rsidP="003F12A2">
      <w:pPr>
        <w:pStyle w:val="Bibliographie"/>
        <w:rPr>
          <w:lang w:val="en-GB"/>
          <w:rPrChange w:id="1913" w:author="montazeaud" w:date="2025-03-06T19:58:00Z">
            <w:rPr/>
          </w:rPrChange>
        </w:rPr>
      </w:pPr>
      <w:r w:rsidRPr="003F12A2">
        <w:rPr>
          <w:b/>
          <w:bCs/>
          <w:lang w:val="en-GB"/>
          <w:rPrChange w:id="1914" w:author="montazeaud" w:date="2025-03-06T19:58:00Z">
            <w:rPr>
              <w:b/>
              <w:bCs/>
            </w:rPr>
          </w:rPrChange>
        </w:rPr>
        <w:lastRenderedPageBreak/>
        <w:t>Williams LJ, Paquette A, Cavender-Bares J, Messier C, Reich PB</w:t>
      </w:r>
      <w:r w:rsidRPr="003F12A2">
        <w:rPr>
          <w:lang w:val="en-GB"/>
          <w:rPrChange w:id="1915" w:author="montazeaud" w:date="2025-03-06T19:58:00Z">
            <w:rPr/>
          </w:rPrChange>
        </w:rPr>
        <w:t xml:space="preserve">. 2017. Spatial complementarity in tree crowns explains overyielding in species mixtures. Nature Ecology &amp; Evolution </w:t>
      </w:r>
      <w:r w:rsidRPr="003F12A2">
        <w:rPr>
          <w:b/>
          <w:bCs/>
          <w:lang w:val="en-GB"/>
          <w:rPrChange w:id="1916" w:author="montazeaud" w:date="2025-03-06T19:58:00Z">
            <w:rPr>
              <w:b/>
              <w:bCs/>
            </w:rPr>
          </w:rPrChange>
        </w:rPr>
        <w:t>1</w:t>
      </w:r>
      <w:r w:rsidRPr="003F12A2">
        <w:rPr>
          <w:lang w:val="en-GB"/>
          <w:rPrChange w:id="1917" w:author="montazeaud" w:date="2025-03-06T19:58:00Z">
            <w:rPr/>
          </w:rPrChange>
        </w:rPr>
        <w:t>, 0063.</w:t>
      </w:r>
    </w:p>
    <w:p w14:paraId="5ADD5696" w14:textId="77777777" w:rsidR="003F12A2" w:rsidRPr="003F12A2" w:rsidRDefault="003F12A2" w:rsidP="003F12A2">
      <w:pPr>
        <w:pStyle w:val="Bibliographie"/>
        <w:rPr>
          <w:lang w:val="en-GB"/>
          <w:rPrChange w:id="1918" w:author="montazeaud" w:date="2025-03-06T19:58:00Z">
            <w:rPr/>
          </w:rPrChange>
        </w:rPr>
      </w:pPr>
      <w:r w:rsidRPr="003F12A2">
        <w:rPr>
          <w:b/>
          <w:bCs/>
          <w:lang w:val="en-GB"/>
          <w:rPrChange w:id="1919" w:author="montazeaud" w:date="2025-03-06T19:58:00Z">
            <w:rPr>
              <w:b/>
              <w:bCs/>
            </w:rPr>
          </w:rPrChange>
        </w:rPr>
        <w:t>de Wit CT, van den Bergh JP</w:t>
      </w:r>
      <w:r w:rsidRPr="003F12A2">
        <w:rPr>
          <w:lang w:val="en-GB"/>
          <w:rPrChange w:id="1920" w:author="montazeaud" w:date="2025-03-06T19:58:00Z">
            <w:rPr/>
          </w:rPrChange>
        </w:rPr>
        <w:t xml:space="preserve">. 1965. Competition between herbage plants. Journal of Agricultural Science </w:t>
      </w:r>
      <w:r w:rsidRPr="003F12A2">
        <w:rPr>
          <w:b/>
          <w:bCs/>
          <w:lang w:val="en-GB"/>
          <w:rPrChange w:id="1921" w:author="montazeaud" w:date="2025-03-06T19:58:00Z">
            <w:rPr>
              <w:b/>
              <w:bCs/>
            </w:rPr>
          </w:rPrChange>
        </w:rPr>
        <w:t>13</w:t>
      </w:r>
      <w:r w:rsidRPr="003F12A2">
        <w:rPr>
          <w:lang w:val="en-GB"/>
          <w:rPrChange w:id="1922" w:author="montazeaud" w:date="2025-03-06T19:58:00Z">
            <w:rPr/>
          </w:rPrChange>
        </w:rPr>
        <w:t>, 212–221.</w:t>
      </w:r>
    </w:p>
    <w:p w14:paraId="784F933A" w14:textId="77777777" w:rsidR="003F12A2" w:rsidRPr="003F12A2" w:rsidRDefault="003F12A2" w:rsidP="003F12A2">
      <w:pPr>
        <w:pStyle w:val="Bibliographie"/>
        <w:rPr>
          <w:lang w:val="en-GB"/>
          <w:rPrChange w:id="1923" w:author="montazeaud" w:date="2025-03-06T19:58:00Z">
            <w:rPr/>
          </w:rPrChange>
        </w:rPr>
      </w:pPr>
      <w:r w:rsidRPr="003F12A2">
        <w:rPr>
          <w:b/>
          <w:bCs/>
          <w:lang w:val="en-GB"/>
          <w:rPrChange w:id="1924" w:author="montazeaud" w:date="2025-03-06T19:58:00Z">
            <w:rPr>
              <w:b/>
              <w:bCs/>
            </w:rPr>
          </w:rPrChange>
        </w:rPr>
        <w:t>Wolfe MS</w:t>
      </w:r>
      <w:r w:rsidRPr="003F12A2">
        <w:rPr>
          <w:lang w:val="en-GB"/>
          <w:rPrChange w:id="1925" w:author="montazeaud" w:date="2025-03-06T19:58:00Z">
            <w:rPr/>
          </w:rPrChange>
        </w:rPr>
        <w:t xml:space="preserve">. 1985. The current status and prospects of multiline cultivars and variety mixtures for disease resistance. Annual Review of Phytopathology </w:t>
      </w:r>
      <w:r w:rsidRPr="003F12A2">
        <w:rPr>
          <w:b/>
          <w:bCs/>
          <w:lang w:val="en-GB"/>
          <w:rPrChange w:id="1926" w:author="montazeaud" w:date="2025-03-06T19:58:00Z">
            <w:rPr>
              <w:b/>
              <w:bCs/>
            </w:rPr>
          </w:rPrChange>
        </w:rPr>
        <w:t>23</w:t>
      </w:r>
      <w:r w:rsidRPr="003F12A2">
        <w:rPr>
          <w:lang w:val="en-GB"/>
          <w:rPrChange w:id="1927" w:author="montazeaud" w:date="2025-03-06T19:58:00Z">
            <w:rPr/>
          </w:rPrChange>
        </w:rPr>
        <w:t>, 251–273.</w:t>
      </w:r>
    </w:p>
    <w:p w14:paraId="1FD01700" w14:textId="77777777" w:rsidR="003F12A2" w:rsidRPr="003F12A2" w:rsidRDefault="003F12A2" w:rsidP="003F12A2">
      <w:pPr>
        <w:pStyle w:val="Bibliographie"/>
        <w:rPr>
          <w:lang w:val="en-GB"/>
          <w:rPrChange w:id="1928" w:author="montazeaud" w:date="2025-03-06T19:58:00Z">
            <w:rPr/>
          </w:rPrChange>
        </w:rPr>
      </w:pPr>
      <w:r w:rsidRPr="003F12A2">
        <w:rPr>
          <w:b/>
          <w:bCs/>
          <w:lang w:val="en-GB"/>
          <w:rPrChange w:id="1929" w:author="montazeaud" w:date="2025-03-06T19:58:00Z">
            <w:rPr>
              <w:b/>
              <w:bCs/>
            </w:rPr>
          </w:rPrChange>
        </w:rPr>
        <w:t>Zhang C, Postma JA, York LM, Lynch JP</w:t>
      </w:r>
      <w:r w:rsidRPr="003F12A2">
        <w:rPr>
          <w:lang w:val="en-GB"/>
          <w:rPrChange w:id="1930" w:author="montazeaud" w:date="2025-03-06T19:58:00Z">
            <w:rPr/>
          </w:rPrChange>
        </w:rPr>
        <w:t xml:space="preserve">. 2014. Root foraging elicits niche complementarity-dependent yield advantage in the ancient ‘three sisters’ (maize/bean/squash) polyculture. Annals of Botany </w:t>
      </w:r>
      <w:r w:rsidRPr="003F12A2">
        <w:rPr>
          <w:b/>
          <w:bCs/>
          <w:lang w:val="en-GB"/>
          <w:rPrChange w:id="1931" w:author="montazeaud" w:date="2025-03-06T19:58:00Z">
            <w:rPr>
              <w:b/>
              <w:bCs/>
            </w:rPr>
          </w:rPrChange>
        </w:rPr>
        <w:t>114</w:t>
      </w:r>
      <w:r w:rsidRPr="003F12A2">
        <w:rPr>
          <w:lang w:val="en-GB"/>
          <w:rPrChange w:id="1932" w:author="montazeaud" w:date="2025-03-06T19:58:00Z">
            <w:rPr/>
          </w:rPrChange>
        </w:rPr>
        <w:t>, 1719–1733.</w:t>
      </w:r>
    </w:p>
    <w:p w14:paraId="0D0F2974" w14:textId="77777777" w:rsidR="003F12A2" w:rsidRPr="003F12A2" w:rsidRDefault="003F12A2" w:rsidP="003F12A2">
      <w:pPr>
        <w:pStyle w:val="Bibliographie"/>
        <w:rPr>
          <w:lang w:val="en-GB"/>
          <w:rPrChange w:id="1933" w:author="montazeaud" w:date="2025-03-06T19:58:00Z">
            <w:rPr/>
          </w:rPrChange>
        </w:rPr>
      </w:pPr>
      <w:r w:rsidRPr="003F12A2">
        <w:rPr>
          <w:b/>
          <w:bCs/>
          <w:lang w:val="en-GB"/>
          <w:rPrChange w:id="1934" w:author="montazeaud" w:date="2025-03-06T19:58:00Z">
            <w:rPr>
              <w:b/>
              <w:bCs/>
            </w:rPr>
          </w:rPrChange>
        </w:rPr>
        <w:t>Zhang D-Y, Sun G-J, Jiang X-H</w:t>
      </w:r>
      <w:r w:rsidRPr="003F12A2">
        <w:rPr>
          <w:lang w:val="en-GB"/>
          <w:rPrChange w:id="1935" w:author="montazeaud" w:date="2025-03-06T19:58:00Z">
            <w:rPr/>
          </w:rPrChange>
        </w:rPr>
        <w:t xml:space="preserve">. 1999. Donald’s ideotype and growth redundancy: a game theoretical analysis. Field Crops Research </w:t>
      </w:r>
      <w:r w:rsidRPr="003F12A2">
        <w:rPr>
          <w:b/>
          <w:bCs/>
          <w:lang w:val="en-GB"/>
          <w:rPrChange w:id="1936" w:author="montazeaud" w:date="2025-03-06T19:58:00Z">
            <w:rPr>
              <w:b/>
              <w:bCs/>
            </w:rPr>
          </w:rPrChange>
        </w:rPr>
        <w:t>61</w:t>
      </w:r>
      <w:r w:rsidRPr="003F12A2">
        <w:rPr>
          <w:lang w:val="en-GB"/>
          <w:rPrChange w:id="1937" w:author="montazeaud" w:date="2025-03-06T19:58:00Z">
            <w:rPr/>
          </w:rPrChange>
        </w:rPr>
        <w:t>, 179–187.</w:t>
      </w:r>
    </w:p>
    <w:p w14:paraId="19B60170" w14:textId="77777777" w:rsidR="003F12A2" w:rsidRPr="003F12A2" w:rsidRDefault="003F12A2" w:rsidP="003F12A2">
      <w:pPr>
        <w:pStyle w:val="Bibliographie"/>
        <w:rPr>
          <w:lang w:val="en-GB"/>
          <w:rPrChange w:id="1938" w:author="montazeaud" w:date="2025-03-06T19:58:00Z">
            <w:rPr/>
          </w:rPrChange>
        </w:rPr>
      </w:pPr>
      <w:r w:rsidRPr="003F12A2">
        <w:rPr>
          <w:b/>
          <w:bCs/>
          <w:lang w:val="en-GB"/>
          <w:rPrChange w:id="1939" w:author="montazeaud" w:date="2025-03-06T19:58:00Z">
            <w:rPr>
              <w:b/>
              <w:bCs/>
            </w:rPr>
          </w:rPrChange>
        </w:rPr>
        <w:t xml:space="preserve">Zhu Y, Chen H, Fan J, </w:t>
      </w:r>
      <w:r w:rsidRPr="003F12A2">
        <w:rPr>
          <w:b/>
          <w:bCs/>
          <w:i/>
          <w:iCs/>
          <w:lang w:val="en-GB"/>
          <w:rPrChange w:id="1940" w:author="montazeaud" w:date="2025-03-06T19:58:00Z">
            <w:rPr>
              <w:b/>
              <w:bCs/>
              <w:i/>
              <w:iCs/>
            </w:rPr>
          </w:rPrChange>
        </w:rPr>
        <w:t>et al.</w:t>
      </w:r>
      <w:r w:rsidRPr="003F12A2">
        <w:rPr>
          <w:lang w:val="en-GB"/>
          <w:rPrChange w:id="1941" w:author="montazeaud" w:date="2025-03-06T19:58:00Z">
            <w:rPr/>
          </w:rPrChange>
        </w:rPr>
        <w:t xml:space="preserve"> 2000. Genetic diversity and disease control in rice. Nature </w:t>
      </w:r>
      <w:r w:rsidRPr="003F12A2">
        <w:rPr>
          <w:b/>
          <w:bCs/>
          <w:lang w:val="en-GB"/>
          <w:rPrChange w:id="1942" w:author="montazeaud" w:date="2025-03-06T19:58:00Z">
            <w:rPr>
              <w:b/>
              <w:bCs/>
            </w:rPr>
          </w:rPrChange>
        </w:rPr>
        <w:t>406</w:t>
      </w:r>
      <w:r w:rsidRPr="003F12A2">
        <w:rPr>
          <w:lang w:val="en-GB"/>
          <w:rPrChange w:id="1943" w:author="montazeaud" w:date="2025-03-06T19:58:00Z">
            <w:rPr/>
          </w:rPrChange>
        </w:rPr>
        <w:t>, 718–722.</w:t>
      </w:r>
    </w:p>
    <w:p w14:paraId="7661E54C" w14:textId="77777777" w:rsidR="003F12A2" w:rsidRDefault="003F12A2" w:rsidP="003F12A2">
      <w:pPr>
        <w:pStyle w:val="Bibliographie"/>
      </w:pPr>
      <w:r w:rsidRPr="003F12A2">
        <w:rPr>
          <w:b/>
          <w:bCs/>
          <w:lang w:val="en-GB"/>
          <w:rPrChange w:id="1944" w:author="montazeaud" w:date="2025-03-06T19:58:00Z">
            <w:rPr>
              <w:b/>
              <w:bCs/>
            </w:rPr>
          </w:rPrChange>
        </w:rPr>
        <w:t>Zhu Y-H, Weiner J, Li F-M</w:t>
      </w:r>
      <w:r w:rsidRPr="003F12A2">
        <w:rPr>
          <w:lang w:val="en-GB"/>
          <w:rPrChange w:id="1945" w:author="montazeaud" w:date="2025-03-06T19:58:00Z">
            <w:rPr/>
          </w:rPrChange>
        </w:rPr>
        <w:t>. 2019. Root proliferation in response to neighbouring roots in wheat (</w:t>
      </w:r>
      <w:r w:rsidRPr="003F12A2">
        <w:rPr>
          <w:i/>
          <w:iCs/>
          <w:lang w:val="en-GB"/>
          <w:rPrChange w:id="1946" w:author="montazeaud" w:date="2025-03-06T19:58:00Z">
            <w:rPr>
              <w:i/>
              <w:iCs/>
            </w:rPr>
          </w:rPrChange>
        </w:rPr>
        <w:t xml:space="preserve">Triticum </w:t>
      </w:r>
      <w:proofErr w:type="spellStart"/>
      <w:r w:rsidRPr="003F12A2">
        <w:rPr>
          <w:i/>
          <w:iCs/>
          <w:lang w:val="en-GB"/>
          <w:rPrChange w:id="1947" w:author="montazeaud" w:date="2025-03-06T19:58:00Z">
            <w:rPr>
              <w:i/>
              <w:iCs/>
            </w:rPr>
          </w:rPrChange>
        </w:rPr>
        <w:t>aestivum</w:t>
      </w:r>
      <w:proofErr w:type="spellEnd"/>
      <w:r w:rsidRPr="003F12A2">
        <w:rPr>
          <w:lang w:val="en-GB"/>
          <w:rPrChange w:id="1948" w:author="montazeaud" w:date="2025-03-06T19:58:00Z">
            <w:rPr/>
          </w:rPrChange>
        </w:rPr>
        <w:t xml:space="preserve">). </w:t>
      </w:r>
      <w:r>
        <w:t xml:space="preserve">Basic and </w:t>
      </w:r>
      <w:proofErr w:type="spellStart"/>
      <w:r>
        <w:t>Applied</w:t>
      </w:r>
      <w:proofErr w:type="spellEnd"/>
      <w:r>
        <w:t xml:space="preserve"> </w:t>
      </w:r>
      <w:proofErr w:type="spellStart"/>
      <w:r>
        <w:t>Ecology</w:t>
      </w:r>
      <w:proofErr w:type="spellEnd"/>
      <w:r>
        <w:t xml:space="preserve"> </w:t>
      </w:r>
      <w:r>
        <w:rPr>
          <w:b/>
          <w:bCs/>
        </w:rPr>
        <w:t>39</w:t>
      </w:r>
      <w:r>
        <w:t>, 10–14.</w:t>
      </w:r>
    </w:p>
    <w:p w14:paraId="4B4849D4" w14:textId="23A80A45" w:rsidR="00B629AA" w:rsidRDefault="004E258C" w:rsidP="002B0DE6">
      <w:pPr>
        <w:pStyle w:val="Bibliographie"/>
        <w:rPr>
          <w:lang w:val="en-GB"/>
        </w:rPr>
      </w:pPr>
      <w:r>
        <w:rPr>
          <w:lang w:val="en-GB"/>
        </w:rPr>
        <w:fldChar w:fldCharType="end"/>
      </w:r>
    </w:p>
    <w:p w14:paraId="2F4516AB" w14:textId="77777777" w:rsidR="00B629AA" w:rsidRDefault="00BC61BC">
      <w:pPr>
        <w:pStyle w:val="Titre1"/>
        <w:rPr>
          <w:lang w:val="en-GB"/>
        </w:rPr>
      </w:pPr>
      <w:r>
        <w:rPr>
          <w:lang w:val="en-GB"/>
        </w:rPr>
        <w:t>Figure legends</w:t>
      </w:r>
    </w:p>
    <w:p w14:paraId="088370FF" w14:textId="70A1DE4C" w:rsidR="00B629AA" w:rsidRDefault="00BC61BC">
      <w:pPr>
        <w:rPr>
          <w:lang w:val="en-GB"/>
        </w:rPr>
      </w:pPr>
      <w:r>
        <w:rPr>
          <w:b/>
          <w:lang w:val="en-GB"/>
        </w:rPr>
        <w:t>Figure 1: Experimental design.</w:t>
      </w:r>
      <w:r>
        <w:rPr>
          <w:lang w:val="en-GB"/>
        </w:rPr>
        <w:t xml:space="preserve"> </w:t>
      </w:r>
      <w:r w:rsidR="0096764D">
        <w:rPr>
          <w:lang w:val="en-GB"/>
        </w:rPr>
        <w:t>(</w:t>
      </w:r>
      <w:r w:rsidR="0096764D">
        <w:rPr>
          <w:b/>
          <w:lang w:val="en-GB"/>
        </w:rPr>
        <w:t>a</w:t>
      </w:r>
      <w:r w:rsidR="0096764D">
        <w:rPr>
          <w:lang w:val="en-GB"/>
        </w:rPr>
        <w:t>) and (</w:t>
      </w:r>
      <w:r w:rsidR="0096764D" w:rsidRPr="00040D8D">
        <w:rPr>
          <w:b/>
          <w:bCs/>
          <w:lang w:val="en-GB"/>
        </w:rPr>
        <w:t>b</w:t>
      </w:r>
      <w:r w:rsidR="0096764D">
        <w:rPr>
          <w:lang w:val="en-GB"/>
        </w:rPr>
        <w:t xml:space="preserve">) close-up views on </w:t>
      </w:r>
      <w:proofErr w:type="spellStart"/>
      <w:r w:rsidR="0096764D">
        <w:rPr>
          <w:lang w:val="en-GB"/>
        </w:rPr>
        <w:t>RhizoTubes</w:t>
      </w:r>
      <w:proofErr w:type="spellEnd"/>
      <w:r w:rsidR="0096764D">
        <w:rPr>
          <w:lang w:val="en-GB"/>
        </w:rPr>
        <w:t>® showing wheat seedlings and their roots. (</w:t>
      </w:r>
      <w:r w:rsidR="0096764D">
        <w:rPr>
          <w:b/>
          <w:lang w:val="en-GB"/>
        </w:rPr>
        <w:t>c</w:t>
      </w:r>
      <w:r w:rsidR="0096764D">
        <w:rPr>
          <w:lang w:val="en-GB"/>
        </w:rPr>
        <w:t xml:space="preserve">) Spatial distribution of the seedlings within the </w:t>
      </w:r>
      <w:proofErr w:type="spellStart"/>
      <w:r w:rsidR="0096764D">
        <w:rPr>
          <w:lang w:val="en-GB"/>
        </w:rPr>
        <w:t>RhizoTubes</w:t>
      </w:r>
      <w:proofErr w:type="spellEnd"/>
      <w:r w:rsidR="0096764D">
        <w:rPr>
          <w:lang w:val="en-GB"/>
        </w:rPr>
        <w:t xml:space="preserve">® in both pure (up) and mixed (bottom) stands. Different colours represent different genotypes. </w:t>
      </w:r>
      <w:r>
        <w:rPr>
          <w:lang w:val="en-GB"/>
        </w:rPr>
        <w:t>(</w:t>
      </w:r>
      <w:r w:rsidR="0096764D">
        <w:rPr>
          <w:b/>
          <w:lang w:val="en-GB"/>
        </w:rPr>
        <w:t>d</w:t>
      </w:r>
      <w:r>
        <w:rPr>
          <w:lang w:val="en-GB"/>
        </w:rPr>
        <w:t xml:space="preserve">) Schematic representation of the experiment, each dark square representing a </w:t>
      </w:r>
      <w:proofErr w:type="spellStart"/>
      <w:r>
        <w:rPr>
          <w:lang w:val="en-GB"/>
        </w:rPr>
        <w:t>RhizoTube</w:t>
      </w:r>
      <w:proofErr w:type="spellEnd"/>
      <w:r>
        <w:rPr>
          <w:lang w:val="en-GB"/>
        </w:rPr>
        <w:t>®</w:t>
      </w:r>
      <w:r w:rsidR="00463347">
        <w:rPr>
          <w:lang w:val="en-GB"/>
        </w:rPr>
        <w:t xml:space="preserve">. The green squares are the control </w:t>
      </w:r>
      <w:proofErr w:type="spellStart"/>
      <w:r w:rsidR="00463347">
        <w:rPr>
          <w:lang w:val="en-GB"/>
        </w:rPr>
        <w:t>RhizoTubes</w:t>
      </w:r>
      <w:proofErr w:type="spellEnd"/>
      <w:r w:rsidR="00463347">
        <w:rPr>
          <w:lang w:val="en-GB"/>
        </w:rPr>
        <w:t>® and are all grown with the same wheat variety to check environmental heterogeneity</w:t>
      </w:r>
      <w:r>
        <w:rPr>
          <w:lang w:val="en-GB"/>
        </w:rPr>
        <w:t>.</w:t>
      </w:r>
    </w:p>
    <w:p w14:paraId="35929611" w14:textId="7BC4C7AE" w:rsidR="00B629AA" w:rsidRDefault="00BC61BC">
      <w:pPr>
        <w:rPr>
          <w:lang w:val="en-GB"/>
        </w:rPr>
      </w:pPr>
      <w:r>
        <w:rPr>
          <w:b/>
          <w:lang w:val="en-GB"/>
        </w:rPr>
        <w:t xml:space="preserve">Figure 2: Effect of resource limitation on </w:t>
      </w:r>
      <w:r w:rsidR="004B653C">
        <w:rPr>
          <w:b/>
          <w:lang w:val="en-GB"/>
        </w:rPr>
        <w:t xml:space="preserve">plant </w:t>
      </w:r>
      <w:r>
        <w:rPr>
          <w:b/>
          <w:lang w:val="en-GB"/>
        </w:rPr>
        <w:t xml:space="preserve">growth and </w:t>
      </w:r>
      <w:r w:rsidR="001F2E5D">
        <w:rPr>
          <w:b/>
          <w:lang w:val="en-GB"/>
        </w:rPr>
        <w:t>traits</w:t>
      </w:r>
      <w:r>
        <w:rPr>
          <w:b/>
          <w:lang w:val="en-GB"/>
        </w:rPr>
        <w:t xml:space="preserve">. </w:t>
      </w:r>
      <w:r>
        <w:rPr>
          <w:lang w:val="en-GB"/>
        </w:rPr>
        <w:t xml:space="preserve">Comparison of </w:t>
      </w:r>
      <w:r w:rsidR="002B0DE6">
        <w:rPr>
          <w:lang w:val="en-GB"/>
        </w:rPr>
        <w:t xml:space="preserve">total biomass </w:t>
      </w:r>
      <w:r>
        <w:rPr>
          <w:lang w:val="en-GB"/>
        </w:rPr>
        <w:t>(</w:t>
      </w:r>
      <w:r>
        <w:rPr>
          <w:b/>
          <w:lang w:val="en-GB"/>
        </w:rPr>
        <w:t>a</w:t>
      </w:r>
      <w:r>
        <w:rPr>
          <w:lang w:val="en-GB"/>
        </w:rPr>
        <w:t xml:space="preserve">), </w:t>
      </w:r>
      <w:r w:rsidR="002B0DE6">
        <w:rPr>
          <w:lang w:val="en-GB"/>
        </w:rPr>
        <w:t xml:space="preserve">shoot biomass </w:t>
      </w:r>
      <w:r>
        <w:rPr>
          <w:lang w:val="en-GB"/>
        </w:rPr>
        <w:t>(</w:t>
      </w:r>
      <w:r>
        <w:rPr>
          <w:b/>
          <w:lang w:val="en-GB"/>
        </w:rPr>
        <w:t>b</w:t>
      </w:r>
      <w:r>
        <w:rPr>
          <w:lang w:val="en-GB"/>
        </w:rPr>
        <w:t xml:space="preserve">), </w:t>
      </w:r>
      <w:r w:rsidR="002B0DE6">
        <w:rPr>
          <w:lang w:val="en-GB"/>
        </w:rPr>
        <w:t>root biomass</w:t>
      </w:r>
      <w:r>
        <w:rPr>
          <w:lang w:val="en-GB"/>
        </w:rPr>
        <w:t xml:space="preserve"> (</w:t>
      </w:r>
      <w:r>
        <w:rPr>
          <w:b/>
          <w:lang w:val="en-GB"/>
        </w:rPr>
        <w:t>c</w:t>
      </w:r>
      <w:r>
        <w:rPr>
          <w:lang w:val="en-GB"/>
        </w:rPr>
        <w:t xml:space="preserve">), </w:t>
      </w:r>
      <w:r w:rsidR="002B0DE6">
        <w:rPr>
          <w:lang w:val="en-GB"/>
        </w:rPr>
        <w:t>number of leaves</w:t>
      </w:r>
      <w:r>
        <w:rPr>
          <w:lang w:val="en-GB"/>
        </w:rPr>
        <w:t xml:space="preserve"> (</w:t>
      </w:r>
      <w:r>
        <w:rPr>
          <w:b/>
          <w:lang w:val="en-GB"/>
        </w:rPr>
        <w:t>d</w:t>
      </w:r>
      <w:r>
        <w:rPr>
          <w:lang w:val="en-GB"/>
        </w:rPr>
        <w:t xml:space="preserve">), </w:t>
      </w:r>
      <w:r w:rsidR="002B0DE6">
        <w:rPr>
          <w:lang w:val="en-GB"/>
        </w:rPr>
        <w:t>number of tillers</w:t>
      </w:r>
      <w:r>
        <w:rPr>
          <w:lang w:val="en-GB"/>
        </w:rPr>
        <w:t xml:space="preserve"> (</w:t>
      </w:r>
      <w:r>
        <w:rPr>
          <w:b/>
          <w:lang w:val="en-GB"/>
        </w:rPr>
        <w:t>e</w:t>
      </w:r>
      <w:r>
        <w:rPr>
          <w:lang w:val="en-GB"/>
        </w:rPr>
        <w:t xml:space="preserve">), </w:t>
      </w:r>
      <w:r w:rsidR="002B0DE6">
        <w:rPr>
          <w:lang w:val="en-GB"/>
        </w:rPr>
        <w:t>leaf nitrogen concentration</w:t>
      </w:r>
      <w:r>
        <w:rPr>
          <w:lang w:val="en-GB"/>
        </w:rPr>
        <w:t xml:space="preserve"> (</w:t>
      </w:r>
      <w:r>
        <w:rPr>
          <w:b/>
          <w:lang w:val="en-GB"/>
        </w:rPr>
        <w:t>f</w:t>
      </w:r>
      <w:r>
        <w:rPr>
          <w:lang w:val="en-GB"/>
        </w:rPr>
        <w:t xml:space="preserve">), </w:t>
      </w:r>
      <w:proofErr w:type="spellStart"/>
      <w:r w:rsidR="009F0849">
        <w:rPr>
          <w:lang w:val="en-GB"/>
        </w:rPr>
        <w:t>r</w:t>
      </w:r>
      <w:r>
        <w:rPr>
          <w:lang w:val="en-GB"/>
        </w:rPr>
        <w:t>oot:</w:t>
      </w:r>
      <w:r w:rsidR="009F0849">
        <w:rPr>
          <w:lang w:val="en-GB"/>
        </w:rPr>
        <w:t>s</w:t>
      </w:r>
      <w:r>
        <w:rPr>
          <w:lang w:val="en-GB"/>
        </w:rPr>
        <w:t>hoot</w:t>
      </w:r>
      <w:proofErr w:type="spellEnd"/>
      <w:r>
        <w:rPr>
          <w:lang w:val="en-GB"/>
        </w:rPr>
        <w:t xml:space="preserve"> </w:t>
      </w:r>
      <w:r w:rsidR="009F0849">
        <w:rPr>
          <w:lang w:val="en-GB"/>
        </w:rPr>
        <w:t>r</w:t>
      </w:r>
      <w:r>
        <w:rPr>
          <w:lang w:val="en-GB"/>
        </w:rPr>
        <w:t>atio (</w:t>
      </w:r>
      <w:r>
        <w:rPr>
          <w:b/>
          <w:lang w:val="en-GB"/>
        </w:rPr>
        <w:t>g</w:t>
      </w:r>
      <w:r>
        <w:rPr>
          <w:lang w:val="en-GB"/>
        </w:rPr>
        <w:t>), root length (</w:t>
      </w:r>
      <w:r>
        <w:rPr>
          <w:b/>
          <w:lang w:val="en-GB"/>
        </w:rPr>
        <w:t>h</w:t>
      </w:r>
      <w:r>
        <w:rPr>
          <w:lang w:val="en-GB"/>
        </w:rPr>
        <w:t>), and root area (</w:t>
      </w:r>
      <w:proofErr w:type="spellStart"/>
      <w:r>
        <w:rPr>
          <w:b/>
          <w:lang w:val="en-GB"/>
        </w:rPr>
        <w:t>i</w:t>
      </w:r>
      <w:proofErr w:type="spellEnd"/>
      <w:r>
        <w:rPr>
          <w:lang w:val="en-GB"/>
        </w:rPr>
        <w:t xml:space="preserve">) between the </w:t>
      </w:r>
      <w:r w:rsidR="00804CA7">
        <w:rPr>
          <w:lang w:val="en-GB"/>
        </w:rPr>
        <w:t>R+</w:t>
      </w:r>
      <w:r>
        <w:rPr>
          <w:lang w:val="en-GB"/>
        </w:rPr>
        <w:t xml:space="preserve"> (</w:t>
      </w:r>
      <w:r w:rsidR="00804CA7">
        <w:rPr>
          <w:lang w:val="en-GB"/>
        </w:rPr>
        <w:t>bl</w:t>
      </w:r>
      <w:r>
        <w:rPr>
          <w:lang w:val="en-GB"/>
        </w:rPr>
        <w:t xml:space="preserve">ue) and the </w:t>
      </w:r>
      <w:r w:rsidR="00804CA7">
        <w:rPr>
          <w:lang w:val="en-GB"/>
        </w:rPr>
        <w:t>R-</w:t>
      </w:r>
      <w:r>
        <w:rPr>
          <w:lang w:val="en-GB"/>
        </w:rPr>
        <w:t xml:space="preserve"> (</w:t>
      </w:r>
      <w:r w:rsidR="00804CA7">
        <w:rPr>
          <w:lang w:val="en-GB"/>
        </w:rPr>
        <w:t>red)</w:t>
      </w:r>
      <w:r>
        <w:rPr>
          <w:lang w:val="en-GB"/>
        </w:rPr>
        <w:t xml:space="preserve"> treatments. </w:t>
      </w:r>
      <w:r w:rsidR="007E2812">
        <w:rPr>
          <w:lang w:val="en-GB"/>
        </w:rPr>
        <w:t xml:space="preserve">Only pure stand data were used, and trait values were summed per </w:t>
      </w:r>
      <w:proofErr w:type="spellStart"/>
      <w:r w:rsidR="007E2812">
        <w:rPr>
          <w:lang w:val="en-GB"/>
        </w:rPr>
        <w:t>Rhizotube</w:t>
      </w:r>
      <w:proofErr w:type="spellEnd"/>
      <w:r w:rsidR="007E2812">
        <w:rPr>
          <w:lang w:val="en-GB"/>
        </w:rPr>
        <w:t xml:space="preserve">® (except for leaf N for which we averaged trait values per </w:t>
      </w:r>
      <w:proofErr w:type="spellStart"/>
      <w:r w:rsidR="007E2812">
        <w:rPr>
          <w:lang w:val="en-GB"/>
        </w:rPr>
        <w:t>Rhizotube</w:t>
      </w:r>
      <w:proofErr w:type="spellEnd"/>
      <w:r w:rsidR="007E2812">
        <w:rPr>
          <w:lang w:val="en-GB"/>
        </w:rPr>
        <w:t xml:space="preserve">®). </w:t>
      </w:r>
      <w:r>
        <w:rPr>
          <w:lang w:val="en-GB"/>
        </w:rPr>
        <w:t xml:space="preserve">Points and error bars represent the mean ± standard deviation. The number of observations in each treatment </w:t>
      </w:r>
      <w:r w:rsidR="00506F38">
        <w:rPr>
          <w:lang w:val="en-GB"/>
        </w:rPr>
        <w:t xml:space="preserve">is </w:t>
      </w:r>
      <w:r>
        <w:rPr>
          <w:lang w:val="en-GB"/>
        </w:rPr>
        <w:t>reported below each violin plot. Symbols above the plots represent the significance of the treatment effect (</w:t>
      </w:r>
      <w:r w:rsidR="002B0DE6">
        <w:rPr>
          <w:lang w:val="en-GB"/>
        </w:rPr>
        <w:t xml:space="preserve">*: </w:t>
      </w:r>
      <w:r w:rsidR="002B0DE6">
        <w:rPr>
          <w:i/>
          <w:iCs/>
          <w:lang w:val="en-GB"/>
        </w:rPr>
        <w:t>p</w:t>
      </w:r>
      <w:r w:rsidR="002B0DE6">
        <w:rPr>
          <w:lang w:val="en-GB"/>
        </w:rPr>
        <w:t xml:space="preserve"> &lt; 0.05, </w:t>
      </w:r>
      <w:r>
        <w:rPr>
          <w:lang w:val="en-GB"/>
        </w:rPr>
        <w:t xml:space="preserve">**: </w:t>
      </w:r>
      <w:r>
        <w:rPr>
          <w:i/>
          <w:lang w:val="en-GB"/>
        </w:rPr>
        <w:t>p</w:t>
      </w:r>
      <w:r>
        <w:rPr>
          <w:lang w:val="en-GB"/>
        </w:rPr>
        <w:t xml:space="preserve"> &lt; 0.01, ***: </w:t>
      </w:r>
      <w:r>
        <w:rPr>
          <w:i/>
          <w:lang w:val="en-GB"/>
        </w:rPr>
        <w:t>p</w:t>
      </w:r>
      <w:r>
        <w:rPr>
          <w:lang w:val="en-GB"/>
        </w:rPr>
        <w:t xml:space="preserve"> &lt; 0.001, complete analysis of variance is reported in Supplementary Table </w:t>
      </w:r>
      <w:r w:rsidR="002B0DE6">
        <w:rPr>
          <w:lang w:val="en-GB"/>
        </w:rPr>
        <w:t>4</w:t>
      </w:r>
      <w:r>
        <w:rPr>
          <w:lang w:val="en-GB"/>
        </w:rPr>
        <w:t xml:space="preserve">). </w:t>
      </w:r>
    </w:p>
    <w:p w14:paraId="5393E331" w14:textId="7FAF8844" w:rsidR="00B629AA" w:rsidRDefault="00BC61BC">
      <w:pPr>
        <w:rPr>
          <w:ins w:id="1949" w:author="montazeaud" w:date="2025-02-12T15:53:00Z"/>
          <w:lang w:val="en-GB"/>
        </w:rPr>
      </w:pPr>
      <w:r>
        <w:rPr>
          <w:b/>
          <w:lang w:val="en-GB"/>
        </w:rPr>
        <w:lastRenderedPageBreak/>
        <w:t>Figure 3: Effect of resource limitation on interactions</w:t>
      </w:r>
      <w:r w:rsidR="002B0DE6">
        <w:rPr>
          <w:b/>
          <w:lang w:val="en-GB"/>
        </w:rPr>
        <w:t xml:space="preserve"> between varieties</w:t>
      </w:r>
      <w:r>
        <w:rPr>
          <w:b/>
          <w:lang w:val="en-GB"/>
        </w:rPr>
        <w:t xml:space="preserve">. </w:t>
      </w:r>
      <w:r>
        <w:rPr>
          <w:lang w:val="en-GB"/>
        </w:rPr>
        <w:t xml:space="preserve">Comparison of Relative Yield Total (RYT) indices on </w:t>
      </w:r>
      <w:r w:rsidR="002B0DE6">
        <w:rPr>
          <w:lang w:val="en-GB"/>
        </w:rPr>
        <w:t>total</w:t>
      </w:r>
      <w:r>
        <w:rPr>
          <w:lang w:val="en-GB"/>
        </w:rPr>
        <w:t xml:space="preserve"> biomass (</w:t>
      </w:r>
      <w:r>
        <w:rPr>
          <w:b/>
          <w:lang w:val="en-GB"/>
        </w:rPr>
        <w:t>a</w:t>
      </w:r>
      <w:r>
        <w:rPr>
          <w:lang w:val="en-GB"/>
        </w:rPr>
        <w:t xml:space="preserve">), </w:t>
      </w:r>
      <w:r w:rsidR="002B0DE6">
        <w:rPr>
          <w:lang w:val="en-GB"/>
        </w:rPr>
        <w:t>shoot</w:t>
      </w:r>
      <w:r>
        <w:rPr>
          <w:lang w:val="en-GB"/>
        </w:rPr>
        <w:t xml:space="preserve"> biomass (</w:t>
      </w:r>
      <w:r>
        <w:rPr>
          <w:b/>
          <w:lang w:val="en-GB"/>
        </w:rPr>
        <w:t>b</w:t>
      </w:r>
      <w:r>
        <w:rPr>
          <w:lang w:val="en-GB"/>
        </w:rPr>
        <w:t xml:space="preserve">), and </w:t>
      </w:r>
      <w:r w:rsidR="002B0DE6">
        <w:rPr>
          <w:lang w:val="en-GB"/>
        </w:rPr>
        <w:t>root</w:t>
      </w:r>
      <w:r>
        <w:rPr>
          <w:lang w:val="en-GB"/>
        </w:rPr>
        <w:t xml:space="preserve"> biomass (</w:t>
      </w:r>
      <w:r>
        <w:rPr>
          <w:b/>
          <w:lang w:val="en-GB"/>
        </w:rPr>
        <w:t>c</w:t>
      </w:r>
      <w:r>
        <w:rPr>
          <w:lang w:val="en-GB"/>
        </w:rPr>
        <w:t xml:space="preserve">) between the </w:t>
      </w:r>
      <w:r w:rsidR="002B0DE6">
        <w:rPr>
          <w:lang w:val="en-GB"/>
        </w:rPr>
        <w:t>R+</w:t>
      </w:r>
      <w:r>
        <w:rPr>
          <w:lang w:val="en-GB"/>
        </w:rPr>
        <w:t xml:space="preserve"> </w:t>
      </w:r>
      <w:r w:rsidR="002B0DE6">
        <w:rPr>
          <w:lang w:val="en-GB"/>
        </w:rPr>
        <w:t>(</w:t>
      </w:r>
      <w:r>
        <w:rPr>
          <w:lang w:val="en-GB"/>
        </w:rPr>
        <w:t xml:space="preserve">blue) and the </w:t>
      </w:r>
      <w:r w:rsidR="002B0DE6">
        <w:rPr>
          <w:lang w:val="en-GB"/>
        </w:rPr>
        <w:t>R-</w:t>
      </w:r>
      <w:r>
        <w:rPr>
          <w:lang w:val="en-GB"/>
        </w:rPr>
        <w:t xml:space="preserve"> (red) treatments. Points and error bars represent the mean ± standard deviation. The number of observations in each treatment </w:t>
      </w:r>
      <w:r w:rsidR="00506F38">
        <w:rPr>
          <w:lang w:val="en-GB"/>
        </w:rPr>
        <w:t xml:space="preserve">is </w:t>
      </w:r>
      <w:r>
        <w:rPr>
          <w:lang w:val="en-GB"/>
        </w:rPr>
        <w:t xml:space="preserve">reported below each violin plot. Symbols </w:t>
      </w:r>
      <w:r w:rsidR="002B0DE6">
        <w:rPr>
          <w:lang w:val="en-GB"/>
        </w:rPr>
        <w:t>above violins</w:t>
      </w:r>
      <w:r>
        <w:rPr>
          <w:lang w:val="en-GB"/>
        </w:rPr>
        <w:t xml:space="preserve"> represent the significance of a two-sided </w:t>
      </w:r>
      <w:r>
        <w:rPr>
          <w:i/>
          <w:lang w:val="en-GB"/>
        </w:rPr>
        <w:t>t</w:t>
      </w:r>
      <w:r>
        <w:rPr>
          <w:lang w:val="en-GB"/>
        </w:rPr>
        <w:t xml:space="preserve">-test testing if the mean RYT </w:t>
      </w:r>
      <w:r w:rsidR="002B0DE6">
        <w:rPr>
          <w:lang w:val="en-GB"/>
        </w:rPr>
        <w:t>within</w:t>
      </w:r>
      <w:r w:rsidR="004F5073">
        <w:rPr>
          <w:lang w:val="en-GB"/>
        </w:rPr>
        <w:t xml:space="preserve"> treatment</w:t>
      </w:r>
      <w:r w:rsidR="002B0DE6">
        <w:rPr>
          <w:lang w:val="en-GB"/>
        </w:rPr>
        <w:t xml:space="preserve"> </w:t>
      </w:r>
      <w:r>
        <w:rPr>
          <w:lang w:val="en-GB"/>
        </w:rPr>
        <w:t xml:space="preserve">is significantly different from 1 (***: </w:t>
      </w:r>
      <w:r>
        <w:rPr>
          <w:i/>
          <w:lang w:val="en-GB"/>
        </w:rPr>
        <w:t>p</w:t>
      </w:r>
      <w:r>
        <w:rPr>
          <w:lang w:val="en-GB"/>
        </w:rPr>
        <w:t xml:space="preserve"> &lt; 0.001</w:t>
      </w:r>
      <w:r w:rsidR="004F5073">
        <w:rPr>
          <w:lang w:val="en-GB"/>
        </w:rPr>
        <w:t>). ANOVAs testing the significance of treatment effect on RYTs are</w:t>
      </w:r>
      <w:r>
        <w:rPr>
          <w:lang w:val="en-GB"/>
        </w:rPr>
        <w:t xml:space="preserve"> reported in Supplementary Table </w:t>
      </w:r>
      <w:r w:rsidR="004F5073">
        <w:rPr>
          <w:lang w:val="en-GB"/>
        </w:rPr>
        <w:t>5</w:t>
      </w:r>
      <w:del w:id="1950" w:author="montazeaud" w:date="2025-02-12T16:08:00Z">
        <w:r w:rsidDel="005C74F4">
          <w:rPr>
            <w:lang w:val="en-GB"/>
          </w:rPr>
          <w:delText>)</w:delText>
        </w:r>
      </w:del>
      <w:r>
        <w:rPr>
          <w:lang w:val="en-GB"/>
        </w:rPr>
        <w:t xml:space="preserve">. </w:t>
      </w:r>
    </w:p>
    <w:p w14:paraId="0C0B8C2C" w14:textId="1BD53C89" w:rsidR="009271EF" w:rsidDel="009271EF" w:rsidRDefault="009271EF" w:rsidP="009271EF">
      <w:pPr>
        <w:rPr>
          <w:del w:id="1951" w:author="montazeaud" w:date="2025-02-12T15:53:00Z"/>
          <w:lang w:val="en-GB"/>
        </w:rPr>
      </w:pPr>
      <w:ins w:id="1952" w:author="montazeaud" w:date="2025-02-12T15:53:00Z">
        <w:r w:rsidRPr="009271EF">
          <w:rPr>
            <w:b/>
            <w:bCs/>
            <w:lang w:val="en-GB"/>
            <w:rPrChange w:id="1953" w:author="montazeaud" w:date="2025-02-12T15:53:00Z">
              <w:rPr>
                <w:lang w:val="en-GB"/>
              </w:rPr>
            </w:rPrChange>
          </w:rPr>
          <w:t xml:space="preserve">Figure 4: Effect of resource limitation on </w:t>
        </w:r>
      </w:ins>
      <w:ins w:id="1954" w:author="montazeaud" w:date="2025-02-12T15:55:00Z">
        <w:r>
          <w:rPr>
            <w:b/>
            <w:bCs/>
            <w:lang w:val="en-GB"/>
          </w:rPr>
          <w:t>complementarity and selection effects</w:t>
        </w:r>
      </w:ins>
      <w:ins w:id="1955" w:author="montazeaud" w:date="2025-02-12T15:53:00Z">
        <w:r w:rsidRPr="009271EF">
          <w:rPr>
            <w:b/>
            <w:bCs/>
            <w:lang w:val="en-GB"/>
            <w:rPrChange w:id="1956" w:author="montazeaud" w:date="2025-02-12T15:53:00Z">
              <w:rPr>
                <w:lang w:val="en-GB"/>
              </w:rPr>
            </w:rPrChange>
          </w:rPr>
          <w:t xml:space="preserve">. </w:t>
        </w:r>
        <w:r w:rsidRPr="009271EF">
          <w:rPr>
            <w:lang w:val="en-GB"/>
          </w:rPr>
          <w:t xml:space="preserve">Comparison of </w:t>
        </w:r>
      </w:ins>
      <w:ins w:id="1957" w:author="montazeaud" w:date="2025-02-12T15:55:00Z">
        <w:r>
          <w:rPr>
            <w:lang w:val="en-GB"/>
          </w:rPr>
          <w:t>c</w:t>
        </w:r>
      </w:ins>
      <w:ins w:id="1958" w:author="montazeaud" w:date="2025-02-12T15:53:00Z">
        <w:r w:rsidRPr="009271EF">
          <w:rPr>
            <w:lang w:val="en-GB"/>
          </w:rPr>
          <w:t xml:space="preserve">omplementarity </w:t>
        </w:r>
      </w:ins>
      <w:ins w:id="1959" w:author="montazeaud" w:date="2025-02-12T15:55:00Z">
        <w:r>
          <w:rPr>
            <w:lang w:val="en-GB"/>
          </w:rPr>
          <w:t>e</w:t>
        </w:r>
      </w:ins>
      <w:ins w:id="1960" w:author="montazeaud" w:date="2025-02-12T15:53:00Z">
        <w:r w:rsidRPr="009271EF">
          <w:rPr>
            <w:lang w:val="en-GB"/>
          </w:rPr>
          <w:t>ffects</w:t>
        </w:r>
        <w:r>
          <w:rPr>
            <w:lang w:val="en-GB"/>
          </w:rPr>
          <w:t xml:space="preserve"> </w:t>
        </w:r>
        <w:r w:rsidRPr="009271EF">
          <w:rPr>
            <w:lang w:val="en-GB"/>
          </w:rPr>
          <w:t xml:space="preserve">(CE) and </w:t>
        </w:r>
      </w:ins>
      <w:ins w:id="1961" w:author="montazeaud" w:date="2025-02-12T15:55:00Z">
        <w:r>
          <w:rPr>
            <w:lang w:val="en-GB"/>
          </w:rPr>
          <w:t>s</w:t>
        </w:r>
      </w:ins>
      <w:ins w:id="1962" w:author="montazeaud" w:date="2025-02-12T15:53:00Z">
        <w:r w:rsidRPr="009271EF">
          <w:rPr>
            <w:lang w:val="en-GB"/>
          </w:rPr>
          <w:t xml:space="preserve">election </w:t>
        </w:r>
      </w:ins>
      <w:ins w:id="1963" w:author="montazeaud" w:date="2025-02-12T15:55:00Z">
        <w:r>
          <w:rPr>
            <w:lang w:val="en-GB"/>
          </w:rPr>
          <w:t>e</w:t>
        </w:r>
      </w:ins>
      <w:ins w:id="1964" w:author="montazeaud" w:date="2025-02-12T15:53:00Z">
        <w:r w:rsidRPr="009271EF">
          <w:rPr>
            <w:lang w:val="en-GB"/>
          </w:rPr>
          <w:t>ffects (SE) on total biomass (</w:t>
        </w:r>
        <w:r w:rsidRPr="009271EF">
          <w:rPr>
            <w:b/>
            <w:bCs/>
            <w:lang w:val="en-GB"/>
            <w:rPrChange w:id="1965" w:author="montazeaud" w:date="2025-02-12T15:53:00Z">
              <w:rPr>
                <w:lang w:val="en-GB"/>
              </w:rPr>
            </w:rPrChange>
          </w:rPr>
          <w:t>a</w:t>
        </w:r>
        <w:r w:rsidRPr="009271EF">
          <w:rPr>
            <w:lang w:val="en-GB"/>
          </w:rPr>
          <w:t xml:space="preserve">, </w:t>
        </w:r>
        <w:r w:rsidRPr="009271EF">
          <w:rPr>
            <w:b/>
            <w:bCs/>
            <w:lang w:val="en-GB"/>
            <w:rPrChange w:id="1966" w:author="montazeaud" w:date="2025-02-12T15:54:00Z">
              <w:rPr>
                <w:lang w:val="en-GB"/>
              </w:rPr>
            </w:rPrChange>
          </w:rPr>
          <w:t>b</w:t>
        </w:r>
        <w:r w:rsidRPr="009271EF">
          <w:rPr>
            <w:lang w:val="en-GB"/>
          </w:rPr>
          <w:t>), shoot biomass (</w:t>
        </w:r>
        <w:r w:rsidRPr="009271EF">
          <w:rPr>
            <w:b/>
            <w:bCs/>
            <w:lang w:val="en-GB"/>
            <w:rPrChange w:id="1967" w:author="montazeaud" w:date="2025-02-12T15:54:00Z">
              <w:rPr>
                <w:lang w:val="en-GB"/>
              </w:rPr>
            </w:rPrChange>
          </w:rPr>
          <w:t>c</w:t>
        </w:r>
        <w:r w:rsidRPr="009271EF">
          <w:rPr>
            <w:lang w:val="en-GB"/>
          </w:rPr>
          <w:t xml:space="preserve">, </w:t>
        </w:r>
        <w:r w:rsidRPr="009271EF">
          <w:rPr>
            <w:b/>
            <w:bCs/>
            <w:lang w:val="en-GB"/>
            <w:rPrChange w:id="1968" w:author="montazeaud" w:date="2025-02-12T15:54:00Z">
              <w:rPr>
                <w:lang w:val="en-GB"/>
              </w:rPr>
            </w:rPrChange>
          </w:rPr>
          <w:t>d</w:t>
        </w:r>
        <w:r w:rsidRPr="009271EF">
          <w:rPr>
            <w:lang w:val="en-GB"/>
          </w:rPr>
          <w:t>), and root biomass (</w:t>
        </w:r>
        <w:r w:rsidRPr="009271EF">
          <w:rPr>
            <w:b/>
            <w:bCs/>
            <w:lang w:val="en-GB"/>
            <w:rPrChange w:id="1969" w:author="montazeaud" w:date="2025-02-12T15:54:00Z">
              <w:rPr>
                <w:lang w:val="en-GB"/>
              </w:rPr>
            </w:rPrChange>
          </w:rPr>
          <w:t>e</w:t>
        </w:r>
        <w:r w:rsidRPr="009271EF">
          <w:rPr>
            <w:lang w:val="en-GB"/>
          </w:rPr>
          <w:t>,</w:t>
        </w:r>
      </w:ins>
      <w:ins w:id="1970" w:author="montazeaud" w:date="2025-02-12T15:54:00Z">
        <w:r>
          <w:rPr>
            <w:lang w:val="en-GB"/>
          </w:rPr>
          <w:t xml:space="preserve"> </w:t>
        </w:r>
      </w:ins>
      <w:ins w:id="1971" w:author="montazeaud" w:date="2025-02-12T15:53:00Z">
        <w:r w:rsidRPr="009271EF">
          <w:rPr>
            <w:b/>
            <w:bCs/>
            <w:lang w:val="en-GB"/>
            <w:rPrChange w:id="1972" w:author="montazeaud" w:date="2025-02-12T15:54:00Z">
              <w:rPr>
                <w:lang w:val="en-GB"/>
              </w:rPr>
            </w:rPrChange>
          </w:rPr>
          <w:t>f</w:t>
        </w:r>
        <w:r w:rsidRPr="009271EF">
          <w:rPr>
            <w:lang w:val="en-GB"/>
          </w:rPr>
          <w:t>) between</w:t>
        </w:r>
        <w:r>
          <w:rPr>
            <w:lang w:val="en-GB"/>
          </w:rPr>
          <w:t xml:space="preserve"> </w:t>
        </w:r>
        <w:r w:rsidRPr="009271EF">
          <w:rPr>
            <w:lang w:val="en-GB"/>
          </w:rPr>
          <w:t>the R+ (blue) and the R- (red) treatments. Points and error bars represent the mean ± standard deviation. The</w:t>
        </w:r>
        <w:r>
          <w:rPr>
            <w:lang w:val="en-GB"/>
          </w:rPr>
          <w:t xml:space="preserve"> </w:t>
        </w:r>
        <w:r w:rsidRPr="009271EF">
          <w:rPr>
            <w:lang w:val="en-GB"/>
          </w:rPr>
          <w:t>number of observations in each treatment is reported below each violin plot. Symbols above violins represent</w:t>
        </w:r>
        <w:r>
          <w:rPr>
            <w:lang w:val="en-GB"/>
          </w:rPr>
          <w:t xml:space="preserve"> </w:t>
        </w:r>
        <w:r w:rsidRPr="009271EF">
          <w:rPr>
            <w:lang w:val="en-GB"/>
          </w:rPr>
          <w:t xml:space="preserve">the significance of a two-sided </w:t>
        </w:r>
        <w:r w:rsidRPr="009271EF">
          <w:rPr>
            <w:i/>
            <w:iCs/>
            <w:lang w:val="en-GB"/>
            <w:rPrChange w:id="1973" w:author="montazeaud" w:date="2025-02-12T15:54:00Z">
              <w:rPr>
                <w:lang w:val="en-GB"/>
              </w:rPr>
            </w:rPrChange>
          </w:rPr>
          <w:t>t</w:t>
        </w:r>
        <w:r w:rsidRPr="009271EF">
          <w:rPr>
            <w:lang w:val="en-GB"/>
          </w:rPr>
          <w:t>-test testing if the mean biodiversity effect within treatment is significantly</w:t>
        </w:r>
        <w:r>
          <w:rPr>
            <w:lang w:val="en-GB"/>
          </w:rPr>
          <w:t xml:space="preserve"> </w:t>
        </w:r>
        <w:r w:rsidRPr="009271EF">
          <w:rPr>
            <w:lang w:val="en-GB"/>
          </w:rPr>
          <w:t xml:space="preserve">different from 0 (***: </w:t>
        </w:r>
        <w:r w:rsidRPr="009271EF">
          <w:rPr>
            <w:i/>
            <w:iCs/>
            <w:lang w:val="en-GB"/>
            <w:rPrChange w:id="1974" w:author="montazeaud" w:date="2025-02-12T15:54:00Z">
              <w:rPr>
                <w:lang w:val="en-GB"/>
              </w:rPr>
            </w:rPrChange>
          </w:rPr>
          <w:t>p</w:t>
        </w:r>
        <w:r w:rsidRPr="009271EF">
          <w:rPr>
            <w:lang w:val="en-GB"/>
          </w:rPr>
          <w:t xml:space="preserve"> &lt; 0.001, **: </w:t>
        </w:r>
        <w:r w:rsidRPr="009271EF">
          <w:rPr>
            <w:i/>
            <w:iCs/>
            <w:lang w:val="en-GB"/>
            <w:rPrChange w:id="1975" w:author="montazeaud" w:date="2025-02-12T15:54:00Z">
              <w:rPr>
                <w:lang w:val="en-GB"/>
              </w:rPr>
            </w:rPrChange>
          </w:rPr>
          <w:t>p</w:t>
        </w:r>
        <w:r w:rsidRPr="009271EF">
          <w:rPr>
            <w:lang w:val="en-GB"/>
          </w:rPr>
          <w:t xml:space="preserve"> &lt; 0.01). ANOVAs </w:t>
        </w:r>
        <w:r>
          <w:rPr>
            <w:lang w:val="en-GB"/>
          </w:rPr>
          <w:t>t</w:t>
        </w:r>
        <w:r w:rsidRPr="009271EF">
          <w:rPr>
            <w:lang w:val="en-GB"/>
          </w:rPr>
          <w:t>esting the significance of treatment effect on</w:t>
        </w:r>
        <w:r>
          <w:rPr>
            <w:lang w:val="en-GB"/>
          </w:rPr>
          <w:t xml:space="preserve"> </w:t>
        </w:r>
        <w:r w:rsidRPr="009271EF">
          <w:rPr>
            <w:lang w:val="en-GB"/>
          </w:rPr>
          <w:t>biodiversity effects are reported in Supplementary Table 6.</w:t>
        </w:r>
      </w:ins>
    </w:p>
    <w:p w14:paraId="307E8F9C" w14:textId="77777777" w:rsidR="009271EF" w:rsidRDefault="009271EF">
      <w:pPr>
        <w:rPr>
          <w:ins w:id="1976" w:author="montazeaud" w:date="2025-02-12T15:53:00Z"/>
          <w:b/>
          <w:lang w:val="en-GB"/>
        </w:rPr>
      </w:pPr>
      <w:ins w:id="1977" w:author="montazeaud" w:date="2025-02-12T15:53:00Z">
        <w:r>
          <w:rPr>
            <w:b/>
            <w:lang w:val="en-GB"/>
          </w:rPr>
          <w:t xml:space="preserve"> </w:t>
        </w:r>
      </w:ins>
    </w:p>
    <w:p w14:paraId="6B7FA08C" w14:textId="5D5C142B" w:rsidR="00B629AA" w:rsidRDefault="00BC61BC">
      <w:pPr>
        <w:rPr>
          <w:lang w:val="en-GB"/>
        </w:rPr>
      </w:pPr>
      <w:r>
        <w:rPr>
          <w:b/>
          <w:lang w:val="en-GB"/>
        </w:rPr>
        <w:t xml:space="preserve">Figure </w:t>
      </w:r>
      <w:ins w:id="1978" w:author="montazeaud" w:date="2025-02-12T15:52:00Z">
        <w:r w:rsidR="009271EF">
          <w:rPr>
            <w:b/>
            <w:lang w:val="en-GB"/>
          </w:rPr>
          <w:t>5</w:t>
        </w:r>
      </w:ins>
      <w:del w:id="1979" w:author="montazeaud" w:date="2025-02-12T15:52:00Z">
        <w:r w:rsidDel="009271EF">
          <w:rPr>
            <w:b/>
            <w:lang w:val="en-GB"/>
          </w:rPr>
          <w:delText>4</w:delText>
        </w:r>
      </w:del>
      <w:r>
        <w:rPr>
          <w:b/>
          <w:lang w:val="en-GB"/>
        </w:rPr>
        <w:t xml:space="preserve">: Relationships between the trait composition of the mixtures and their performance. </w:t>
      </w:r>
      <w:r>
        <w:rPr>
          <w:lang w:val="en-GB"/>
        </w:rPr>
        <w:t xml:space="preserve">Standardized effects of traits on mixture RYTs measured on total biomass in the </w:t>
      </w:r>
      <w:r w:rsidR="00CB5FA0">
        <w:rPr>
          <w:lang w:val="en-GB"/>
        </w:rPr>
        <w:t>R+</w:t>
      </w:r>
      <w:r>
        <w:rPr>
          <w:lang w:val="en-GB"/>
        </w:rPr>
        <w:t xml:space="preserve"> treatment (</w:t>
      </w:r>
      <w:r>
        <w:rPr>
          <w:b/>
          <w:lang w:val="en-GB"/>
        </w:rPr>
        <w:t>a</w:t>
      </w:r>
      <w:r>
        <w:rPr>
          <w:lang w:val="en-GB"/>
        </w:rPr>
        <w:t>)</w:t>
      </w:r>
      <w:r w:rsidR="00506F38">
        <w:rPr>
          <w:lang w:val="en-GB"/>
        </w:rPr>
        <w:t>,</w:t>
      </w:r>
      <w:r>
        <w:rPr>
          <w:lang w:val="en-GB"/>
        </w:rPr>
        <w:t xml:space="preserve"> and </w:t>
      </w:r>
      <w:r w:rsidR="00CB5FA0">
        <w:rPr>
          <w:lang w:val="en-GB"/>
        </w:rPr>
        <w:t>R-</w:t>
      </w:r>
      <w:r>
        <w:rPr>
          <w:lang w:val="en-GB"/>
        </w:rPr>
        <w:t xml:space="preserve"> treatment (</w:t>
      </w:r>
      <w:r>
        <w:rPr>
          <w:b/>
          <w:lang w:val="en-GB"/>
        </w:rPr>
        <w:t>b</w:t>
      </w:r>
      <w:r>
        <w:rPr>
          <w:lang w:val="en-GB"/>
        </w:rPr>
        <w:t>). Backward model selection was performed on a full model with RYT as the response variable and all trait means and differences as explanatory variables. Based on AIC</w:t>
      </w:r>
      <w:r>
        <w:rPr>
          <w:vertAlign w:val="subscript"/>
          <w:lang w:val="en-GB"/>
        </w:rPr>
        <w:t>C</w:t>
      </w:r>
      <w:r>
        <w:rPr>
          <w:lang w:val="en-GB"/>
        </w:rPr>
        <w:t xml:space="preserve">, the top-ten models were retained to compute model-averaged estimates reported on the left side of the panels with their 95% unconditional confidence intervals (Supplementary Table </w:t>
      </w:r>
      <w:ins w:id="1980" w:author="montazeaud" w:date="2025-02-12T15:52:00Z">
        <w:r w:rsidR="009271EF">
          <w:rPr>
            <w:lang w:val="en-GB"/>
          </w:rPr>
          <w:t>7</w:t>
        </w:r>
      </w:ins>
      <w:del w:id="1981" w:author="montazeaud" w:date="2025-02-12T15:52:00Z">
        <w:r w:rsidR="00136D87" w:rsidDel="009271EF">
          <w:rPr>
            <w:lang w:val="en-GB"/>
          </w:rPr>
          <w:delText>6</w:delText>
        </w:r>
      </w:del>
      <w:r>
        <w:rPr>
          <w:lang w:val="en-GB"/>
        </w:rPr>
        <w:t xml:space="preserve">). Empty symbols represent trait differences and filled symbols represent trait means. The relative importance of the variables </w:t>
      </w:r>
      <w:proofErr w:type="gramStart"/>
      <w:r>
        <w:rPr>
          <w:lang w:val="en-GB"/>
        </w:rPr>
        <w:t>are</w:t>
      </w:r>
      <w:proofErr w:type="gramEnd"/>
      <w:r>
        <w:rPr>
          <w:lang w:val="en-GB"/>
        </w:rPr>
        <w:t xml:space="preserve"> reported on the right side of the panels and can be interpreted as the probability that the variable appears in the best model. Hatched bars represent trait differences and filled bars represent trait means. Colo</w:t>
      </w:r>
      <w:r w:rsidR="00136D87">
        <w:rPr>
          <w:lang w:val="en-GB"/>
        </w:rPr>
        <w:t>u</w:t>
      </w:r>
      <w:r>
        <w:rPr>
          <w:lang w:val="en-GB"/>
        </w:rPr>
        <w:t>rs refer to the type of traits, with aboveground traits and belowground traits represented in green and brown, respectively. Adjusted R-squared averaged across the top-ten models (</w:t>
      </w:r>
      <m:oMath>
        <m:bar>
          <m:barPr>
            <m:pos m:val="top"/>
            <m:ctrlPr>
              <w:rPr>
                <w:rFonts w:ascii="Cambria Math" w:hAnsi="Cambria Math"/>
              </w:rPr>
            </m:ctrlPr>
          </m:barPr>
          <m:e>
            <m:sSubSup>
              <m:sSubSupPr>
                <m:ctrlPr>
                  <w:rPr>
                    <w:rFonts w:ascii="Cambria Math" w:hAnsi="Cambria Math"/>
                  </w:rPr>
                </m:ctrlPr>
              </m:sSubSupPr>
              <m:e>
                <m:r>
                  <w:rPr>
                    <w:rFonts w:ascii="Cambria Math" w:hAnsi="Cambria Math"/>
                  </w:rPr>
                  <m:t>R</m:t>
                </m:r>
              </m:e>
              <m:sub>
                <m:r>
                  <w:rPr>
                    <w:rFonts w:ascii="Cambria Math" w:hAnsi="Cambria Math"/>
                  </w:rPr>
                  <m:t>adj</m:t>
                </m:r>
              </m:sub>
              <m:sup>
                <m:r>
                  <w:rPr>
                    <w:rFonts w:ascii="Cambria Math" w:hAnsi="Cambria Math"/>
                    <w:lang w:val="en-US"/>
                  </w:rPr>
                  <m:t>2</m:t>
                </m:r>
              </m:sup>
            </m:sSubSup>
          </m:e>
        </m:bar>
      </m:oMath>
      <w:r>
        <w:rPr>
          <w:lang w:val="en-GB"/>
        </w:rPr>
        <w:t>) are also reported.</w:t>
      </w:r>
    </w:p>
    <w:p w14:paraId="7D385D98" w14:textId="25CE1762" w:rsidR="00B629AA" w:rsidDel="00D01397" w:rsidRDefault="00BC61BC">
      <w:pPr>
        <w:rPr>
          <w:del w:id="1982" w:author="montazeaud" w:date="2025-03-06T20:17:00Z"/>
          <w:lang w:val="en-GB"/>
        </w:rPr>
      </w:pPr>
      <w:r>
        <w:rPr>
          <w:b/>
          <w:lang w:val="en-GB"/>
        </w:rPr>
        <w:lastRenderedPageBreak/>
        <w:t xml:space="preserve">Figure </w:t>
      </w:r>
      <w:ins w:id="1983" w:author="montazeaud" w:date="2025-02-12T15:56:00Z">
        <w:r w:rsidR="00F82AEA">
          <w:rPr>
            <w:b/>
            <w:lang w:val="en-GB"/>
          </w:rPr>
          <w:t>6</w:t>
        </w:r>
      </w:ins>
      <w:del w:id="1984" w:author="montazeaud" w:date="2025-02-12T15:56:00Z">
        <w:r w:rsidDel="00F82AEA">
          <w:rPr>
            <w:b/>
            <w:lang w:val="en-GB"/>
          </w:rPr>
          <w:delText>5</w:delText>
        </w:r>
      </w:del>
      <w:r>
        <w:rPr>
          <w:b/>
          <w:lang w:val="en-GB"/>
        </w:rPr>
        <w:t xml:space="preserve">: Interactions between root area, resource availability, and biomass. (a) </w:t>
      </w:r>
      <w:r>
        <w:rPr>
          <w:lang w:val="en-GB"/>
        </w:rPr>
        <w:t xml:space="preserve">relationship between the total biomass of the pure stands and their root area (n = 36 per treatment), </w:t>
      </w:r>
      <w:r>
        <w:rPr>
          <w:b/>
          <w:lang w:val="en-GB"/>
        </w:rPr>
        <w:t>(b)</w:t>
      </w:r>
      <w:r>
        <w:rPr>
          <w:lang w:val="en-GB"/>
        </w:rPr>
        <w:t xml:space="preserve"> relationship between RY</w:t>
      </w:r>
      <w:r w:rsidR="00263943">
        <w:rPr>
          <w:lang w:val="en-GB"/>
        </w:rPr>
        <w:t xml:space="preserve"> computed on total biomass and</w:t>
      </w:r>
      <w:r>
        <w:rPr>
          <w:lang w:val="en-GB"/>
        </w:rPr>
        <w:t xml:space="preserve"> </w:t>
      </w:r>
      <w:r w:rsidR="00263943">
        <w:rPr>
          <w:lang w:val="en-GB"/>
        </w:rPr>
        <w:t xml:space="preserve">root area measured in pure stands </w:t>
      </w:r>
      <w:r>
        <w:rPr>
          <w:lang w:val="en-GB"/>
        </w:rPr>
        <w:t xml:space="preserve">(n = </w:t>
      </w:r>
      <w:r w:rsidR="00263943">
        <w:rPr>
          <w:lang w:val="en-GB"/>
        </w:rPr>
        <w:t>108</w:t>
      </w:r>
      <w:r>
        <w:rPr>
          <w:lang w:val="en-GB"/>
        </w:rPr>
        <w:t xml:space="preserve"> per treatment), </w:t>
      </w:r>
      <w:r>
        <w:rPr>
          <w:b/>
          <w:lang w:val="en-GB"/>
        </w:rPr>
        <w:t>(c)</w:t>
      </w:r>
      <w:r>
        <w:rPr>
          <w:lang w:val="en-GB"/>
        </w:rPr>
        <w:t xml:space="preserve"> </w:t>
      </w:r>
      <w:r w:rsidR="00263943" w:rsidRPr="00953317">
        <w:rPr>
          <w:lang w:val="en-GB"/>
        </w:rPr>
        <w:t xml:space="preserve">relationship between RY computed on total biomass and </w:t>
      </w:r>
      <w:r w:rsidR="00263943">
        <w:rPr>
          <w:lang w:val="en-GB"/>
        </w:rPr>
        <w:t>the hierarchical distance on root area, i.e.</w:t>
      </w:r>
      <w:r w:rsidR="00D50512">
        <w:rPr>
          <w:lang w:val="en-GB"/>
        </w:rPr>
        <w:t>,</w:t>
      </w:r>
      <w:r w:rsidR="00263943">
        <w:rPr>
          <w:lang w:val="en-GB"/>
        </w:rPr>
        <w:t xml:space="preserve"> the difference between the root area of the focal and the root area of the neighbour, both measured in pure stands (</w:t>
      </w:r>
      <w:r w:rsidR="00263943" w:rsidRPr="00953317">
        <w:rPr>
          <w:lang w:val="en-GB"/>
        </w:rPr>
        <w:t xml:space="preserve">n = 108 per treatment), </w:t>
      </w:r>
      <w:r w:rsidR="00263943" w:rsidRPr="00953317">
        <w:rPr>
          <w:b/>
          <w:lang w:val="en-GB"/>
        </w:rPr>
        <w:t xml:space="preserve">(d) </w:t>
      </w:r>
      <w:r w:rsidR="00263943" w:rsidRPr="00953317">
        <w:rPr>
          <w:lang w:val="en-GB"/>
        </w:rPr>
        <w:t>relationship between RY</w:t>
      </w:r>
      <w:r w:rsidR="00263943">
        <w:rPr>
          <w:lang w:val="en-GB"/>
        </w:rPr>
        <w:t>T</w:t>
      </w:r>
      <w:r w:rsidR="00263943" w:rsidRPr="00953317">
        <w:rPr>
          <w:lang w:val="en-GB"/>
        </w:rPr>
        <w:t xml:space="preserve"> computed on total biomass and </w:t>
      </w:r>
      <w:r w:rsidR="00263943">
        <w:rPr>
          <w:lang w:val="en-GB"/>
        </w:rPr>
        <w:t>root area plasticity, i.e.</w:t>
      </w:r>
      <w:r w:rsidR="00D50512">
        <w:rPr>
          <w:lang w:val="en-GB"/>
        </w:rPr>
        <w:t>,</w:t>
      </w:r>
      <w:r w:rsidR="00263943">
        <w:rPr>
          <w:lang w:val="en-GB"/>
        </w:rPr>
        <w:t xml:space="preserve"> the difference between the expected (based on pure stands) and the observed root area (</w:t>
      </w:r>
      <w:r w:rsidR="00263943" w:rsidRPr="00953317">
        <w:rPr>
          <w:lang w:val="en-GB"/>
        </w:rPr>
        <w:t>n =</w:t>
      </w:r>
      <w:r w:rsidR="00263943">
        <w:rPr>
          <w:lang w:val="en-GB"/>
        </w:rPr>
        <w:t xml:space="preserve"> 54</w:t>
      </w:r>
      <w:r w:rsidR="00263943" w:rsidRPr="00953317">
        <w:rPr>
          <w:lang w:val="en-GB"/>
        </w:rPr>
        <w:t xml:space="preserve"> per treatment). Pearson correlation coefficients (</w:t>
      </w:r>
      <w:r w:rsidR="00263943" w:rsidRPr="00953317">
        <w:rPr>
          <w:i/>
          <w:lang w:val="en-GB"/>
        </w:rPr>
        <w:t>R</w:t>
      </w:r>
      <w:r w:rsidR="00263943" w:rsidRPr="00953317">
        <w:rPr>
          <w:lang w:val="en-GB"/>
        </w:rPr>
        <w:t xml:space="preserve">) and </w:t>
      </w:r>
      <w:r w:rsidR="00263943" w:rsidRPr="00953317">
        <w:rPr>
          <w:i/>
          <w:lang w:val="en-GB"/>
        </w:rPr>
        <w:t>p-</w:t>
      </w:r>
      <w:r w:rsidR="00263943" w:rsidRPr="00953317">
        <w:rPr>
          <w:lang w:val="en-GB"/>
        </w:rPr>
        <w:t>values (</w:t>
      </w:r>
      <w:r w:rsidR="00263943" w:rsidRPr="00953317">
        <w:rPr>
          <w:i/>
          <w:lang w:val="en-GB"/>
        </w:rPr>
        <w:t>p</w:t>
      </w:r>
      <w:r w:rsidR="00263943" w:rsidRPr="00953317">
        <w:rPr>
          <w:lang w:val="en-GB"/>
        </w:rPr>
        <w:t xml:space="preserve">) refer to simple linear models fitted independently in the </w:t>
      </w:r>
      <w:r w:rsidR="00263943">
        <w:rPr>
          <w:lang w:val="en-GB"/>
        </w:rPr>
        <w:t>R+</w:t>
      </w:r>
      <w:r w:rsidR="00263943" w:rsidRPr="00953317">
        <w:rPr>
          <w:lang w:val="en-GB"/>
        </w:rPr>
        <w:t xml:space="preserve"> (blue, circle) and </w:t>
      </w:r>
      <w:r w:rsidR="00263943">
        <w:rPr>
          <w:lang w:val="en-GB"/>
        </w:rPr>
        <w:t>R-</w:t>
      </w:r>
      <w:r w:rsidR="00263943" w:rsidRPr="00953317">
        <w:rPr>
          <w:lang w:val="en-GB"/>
        </w:rPr>
        <w:t xml:space="preserve"> (red, triangles) treatments.</w:t>
      </w:r>
    </w:p>
    <w:p w14:paraId="766B90A5" w14:textId="55B70D11" w:rsidR="00B629AA" w:rsidDel="00D01397" w:rsidRDefault="00BC61BC">
      <w:pPr>
        <w:pStyle w:val="Titre1"/>
        <w:rPr>
          <w:del w:id="1985" w:author="montazeaud" w:date="2025-03-06T20:17:00Z"/>
          <w:lang w:val="en-GB"/>
        </w:rPr>
      </w:pPr>
      <w:del w:id="1986" w:author="montazeaud" w:date="2025-03-06T20:17:00Z">
        <w:r w:rsidDel="00D01397">
          <w:rPr>
            <w:lang w:val="en-GB"/>
          </w:rPr>
          <w:delText>Legends for Supplementary Materials</w:delText>
        </w:r>
      </w:del>
    </w:p>
    <w:p w14:paraId="1798F0AC" w14:textId="34F54AF5" w:rsidR="00B629AA" w:rsidRPr="00263943" w:rsidDel="00D01397" w:rsidRDefault="00BC61BC">
      <w:pPr>
        <w:rPr>
          <w:del w:id="1987" w:author="montazeaud" w:date="2025-03-06T20:17:00Z"/>
          <w:b/>
          <w:lang w:val="en-GB"/>
        </w:rPr>
      </w:pPr>
      <w:del w:id="1988" w:author="montazeaud" w:date="2025-03-06T20:17:00Z">
        <w:r w:rsidRPr="00263943" w:rsidDel="00D01397">
          <w:rPr>
            <w:b/>
            <w:lang w:val="en-GB"/>
          </w:rPr>
          <w:delText xml:space="preserve">Supplementary Table 1: </w:delText>
        </w:r>
        <w:r w:rsidR="00973F0A" w:rsidDel="00D01397">
          <w:rPr>
            <w:b/>
            <w:lang w:val="en-GB"/>
          </w:rPr>
          <w:delText>Variety</w:delText>
        </w:r>
        <w:r w:rsidRPr="00263943" w:rsidDel="00D01397">
          <w:rPr>
            <w:b/>
            <w:lang w:val="en-GB"/>
          </w:rPr>
          <w:delText xml:space="preserve"> information.</w:delText>
        </w:r>
      </w:del>
    </w:p>
    <w:p w14:paraId="6424374C" w14:textId="36A2BE5A" w:rsidR="00263943" w:rsidRPr="00263943" w:rsidDel="00D01397" w:rsidRDefault="00263943">
      <w:pPr>
        <w:rPr>
          <w:del w:id="1989" w:author="montazeaud" w:date="2025-03-06T20:17:00Z"/>
          <w:b/>
          <w:lang w:val="en-GB"/>
        </w:rPr>
      </w:pPr>
      <w:del w:id="1990" w:author="montazeaud" w:date="2025-03-06T20:17:00Z">
        <w:r w:rsidRPr="00263943" w:rsidDel="00D01397">
          <w:rPr>
            <w:b/>
            <w:lang w:val="en-GB"/>
          </w:rPr>
          <w:delText>Supplementary Table 2: List of the 54 binary mixtures.</w:delText>
        </w:r>
      </w:del>
    </w:p>
    <w:p w14:paraId="6155AB28" w14:textId="75A8B92B" w:rsidR="00B629AA" w:rsidDel="00D01397" w:rsidRDefault="00BC61BC">
      <w:pPr>
        <w:rPr>
          <w:del w:id="1991" w:author="montazeaud" w:date="2025-03-06T20:17:00Z"/>
          <w:b/>
          <w:lang w:val="en-GB"/>
        </w:rPr>
      </w:pPr>
      <w:del w:id="1992" w:author="montazeaud" w:date="2025-03-06T20:17:00Z">
        <w:r w:rsidRPr="00263943" w:rsidDel="00D01397">
          <w:rPr>
            <w:b/>
            <w:lang w:val="en-GB"/>
          </w:rPr>
          <w:delText xml:space="preserve">Supplementary Table </w:delText>
        </w:r>
        <w:r w:rsidR="00263943" w:rsidRPr="00263943" w:rsidDel="00D01397">
          <w:rPr>
            <w:b/>
            <w:lang w:val="en-GB"/>
          </w:rPr>
          <w:delText>3</w:delText>
        </w:r>
        <w:r w:rsidRPr="00263943" w:rsidDel="00D01397">
          <w:rPr>
            <w:b/>
            <w:lang w:val="en-GB"/>
          </w:rPr>
          <w:delText>: Description of the nutrient solution.</w:delText>
        </w:r>
      </w:del>
    </w:p>
    <w:p w14:paraId="2E9411F9" w14:textId="4486652B" w:rsidR="00B629AA" w:rsidDel="00D01397" w:rsidRDefault="00BC61BC">
      <w:pPr>
        <w:rPr>
          <w:del w:id="1993" w:author="montazeaud" w:date="2025-03-06T20:17:00Z"/>
          <w:lang w:val="en-GB"/>
        </w:rPr>
      </w:pPr>
      <w:del w:id="1994" w:author="montazeaud" w:date="2025-03-06T20:17:00Z">
        <w:r w:rsidDel="00D01397">
          <w:rPr>
            <w:b/>
            <w:lang w:val="en-GB"/>
          </w:rPr>
          <w:delText xml:space="preserve">Supplementary Table </w:delText>
        </w:r>
        <w:r w:rsidR="00E46AD6" w:rsidDel="00D01397">
          <w:rPr>
            <w:b/>
            <w:lang w:val="en-GB"/>
          </w:rPr>
          <w:delText>4</w:delText>
        </w:r>
        <w:r w:rsidDel="00D01397">
          <w:rPr>
            <w:b/>
            <w:lang w:val="en-GB"/>
          </w:rPr>
          <w:delText xml:space="preserve">: Analysis of Variance (ANOVA) of </w:delText>
        </w:r>
        <w:r w:rsidR="00C9272F" w:rsidDel="00D01397">
          <w:rPr>
            <w:b/>
            <w:lang w:val="en-GB"/>
          </w:rPr>
          <w:delText>biomass components and traits in pure stands</w:delText>
        </w:r>
        <w:r w:rsidDel="00D01397">
          <w:rPr>
            <w:b/>
            <w:lang w:val="en-GB"/>
          </w:rPr>
          <w:delText xml:space="preserve">. </w:delText>
        </w:r>
        <w:r w:rsidR="00C9272F" w:rsidRPr="00C9272F" w:rsidDel="00D01397">
          <w:rPr>
            <w:bCs/>
            <w:lang w:val="en-GB"/>
          </w:rPr>
          <w:delText>Pure stand data</w:delText>
        </w:r>
        <w:r w:rsidR="00C9272F" w:rsidDel="00D01397">
          <w:rPr>
            <w:lang w:val="en-GB"/>
          </w:rPr>
          <w:delText xml:space="preserve"> was summed per Rhizotube® (except leaf N which was averaged per</w:delText>
        </w:r>
        <w:r w:rsidR="00C9272F" w:rsidRPr="00804CA7" w:rsidDel="00D01397">
          <w:rPr>
            <w:lang w:val="en-GB"/>
          </w:rPr>
          <w:delText xml:space="preserve"> </w:delText>
        </w:r>
        <w:r w:rsidR="00C9272F" w:rsidDel="00D01397">
          <w:rPr>
            <w:lang w:val="en-GB"/>
          </w:rPr>
          <w:delText xml:space="preserve">Rhizotube®). We used </w:delText>
        </w:r>
        <w:r w:rsidDel="00D01397">
          <w:rPr>
            <w:lang w:val="en-GB"/>
          </w:rPr>
          <w:delText xml:space="preserve">Type III analysis of Variance using the Kenward-Roger’s method on mixed models where the identity of the </w:delText>
        </w:r>
        <w:r w:rsidR="00C9272F" w:rsidDel="00D01397">
          <w:rPr>
            <w:lang w:val="en-GB"/>
          </w:rPr>
          <w:delText>variety</w:delText>
        </w:r>
        <w:r w:rsidDel="00D01397">
          <w:rPr>
            <w:lang w:val="en-GB"/>
          </w:rPr>
          <w:delText xml:space="preserve"> was used as a random effect on both the intercept and the slope of the treatment effect (</w:delText>
        </w:r>
        <w:r w:rsidR="00E46AD6" w:rsidDel="00D01397">
          <w:rPr>
            <w:lang w:val="en-GB"/>
          </w:rPr>
          <w:delText>R+</w:delText>
        </w:r>
        <w:r w:rsidDel="00D01397">
          <w:rPr>
            <w:lang w:val="en-GB"/>
          </w:rPr>
          <w:delText xml:space="preserve"> vs </w:delText>
        </w:r>
        <w:r w:rsidR="00E46AD6" w:rsidDel="00D01397">
          <w:rPr>
            <w:lang w:val="en-GB"/>
          </w:rPr>
          <w:delText>R-</w:delText>
        </w:r>
        <w:r w:rsidDel="00D01397">
          <w:rPr>
            <w:lang w:val="en-GB"/>
          </w:rPr>
          <w:delText xml:space="preserve"> treatment). For each fixed effects, we report the sum of squares (“Sum Sq”), the mean squares (“Mean Sq”), the numerator degrees of freedom (“NumDF”), the denominator degrees of freedom (“DenDF”), the value of the </w:delText>
        </w:r>
        <w:r w:rsidDel="00D01397">
          <w:rPr>
            <w:i/>
            <w:lang w:val="en-GB"/>
          </w:rPr>
          <w:delText>F</w:delText>
        </w:r>
        <w:r w:rsidDel="00D01397">
          <w:rPr>
            <w:lang w:val="en-GB"/>
          </w:rPr>
          <w:delText xml:space="preserve"> statistic (“F value”), and the </w:delText>
        </w:r>
        <w:r w:rsidDel="00D01397">
          <w:rPr>
            <w:i/>
            <w:lang w:val="en-GB"/>
          </w:rPr>
          <w:delText>p</w:delText>
        </w:r>
        <w:r w:rsidDel="00D01397">
          <w:rPr>
            <w:lang w:val="en-GB"/>
          </w:rPr>
          <w:delText xml:space="preserve">-value (“Pr(&gt;F)”). </w:delText>
        </w:r>
      </w:del>
    </w:p>
    <w:p w14:paraId="595AA8F6" w14:textId="2ED56F04" w:rsidR="00F82AEA" w:rsidDel="00D01397" w:rsidRDefault="00BC61BC">
      <w:pPr>
        <w:rPr>
          <w:del w:id="1995" w:author="montazeaud" w:date="2025-03-06T20:17:00Z"/>
          <w:lang w:val="en-GB"/>
        </w:rPr>
      </w:pPr>
      <w:del w:id="1996" w:author="montazeaud" w:date="2025-03-06T20:17:00Z">
        <w:r w:rsidDel="00D01397">
          <w:rPr>
            <w:b/>
            <w:lang w:val="en-GB"/>
          </w:rPr>
          <w:delText xml:space="preserve">Supplementary Table </w:delText>
        </w:r>
        <w:r w:rsidR="00E46AD6" w:rsidDel="00D01397">
          <w:rPr>
            <w:b/>
            <w:lang w:val="en-GB"/>
          </w:rPr>
          <w:delText>5</w:delText>
        </w:r>
        <w:r w:rsidDel="00D01397">
          <w:rPr>
            <w:b/>
            <w:lang w:val="en-GB"/>
          </w:rPr>
          <w:delText xml:space="preserve">: Analysis of Variance (ANOVA) of RYTs. </w:delText>
        </w:r>
        <w:r w:rsidDel="00D01397">
          <w:rPr>
            <w:lang w:val="en-GB"/>
          </w:rPr>
          <w:delText>Type III analysis of Variance using the Kenward-Roger’s method on mixed models where the identity of the genotypic pair (concatenation of the identity of the two genotypes in a RhizoTube®) was used as a random effect on</w:delText>
        </w:r>
        <w:r w:rsidR="00743086" w:rsidDel="00D01397">
          <w:rPr>
            <w:lang w:val="en-GB"/>
          </w:rPr>
          <w:delText xml:space="preserve"> </w:delText>
        </w:r>
        <w:r w:rsidDel="00D01397">
          <w:rPr>
            <w:lang w:val="en-GB"/>
          </w:rPr>
          <w:delText xml:space="preserve">the intercept. We report the fixed effect of the treatment with the sum of squares (“Sum Sq”), the mean squares (“Mean Sq”), the numerator degrees of freedom (“NumDF”), the denominator degrees of freedom (“DenDF”), the value of the </w:delText>
        </w:r>
        <w:r w:rsidDel="00D01397">
          <w:rPr>
            <w:i/>
            <w:lang w:val="en-GB"/>
          </w:rPr>
          <w:delText>F</w:delText>
        </w:r>
        <w:r w:rsidDel="00D01397">
          <w:rPr>
            <w:lang w:val="en-GB"/>
          </w:rPr>
          <w:delText xml:space="preserve"> statistic (“F value”), and the </w:delText>
        </w:r>
        <w:r w:rsidDel="00D01397">
          <w:rPr>
            <w:i/>
            <w:lang w:val="en-GB"/>
          </w:rPr>
          <w:delText>p</w:delText>
        </w:r>
        <w:r w:rsidDel="00D01397">
          <w:rPr>
            <w:lang w:val="en-GB"/>
          </w:rPr>
          <w:delText xml:space="preserve">-value (“Pr(&gt;F)”). </w:delText>
        </w:r>
      </w:del>
    </w:p>
    <w:p w14:paraId="52C67D3C" w14:textId="4BC78FB5" w:rsidR="00F82AEA" w:rsidDel="00D01397" w:rsidRDefault="00BC61BC">
      <w:pPr>
        <w:rPr>
          <w:del w:id="1997" w:author="montazeaud" w:date="2025-03-06T20:17:00Z"/>
          <w:lang w:val="en-GB"/>
        </w:rPr>
      </w:pPr>
      <w:del w:id="1998" w:author="montazeaud" w:date="2025-03-06T20:17:00Z">
        <w:r w:rsidDel="00D01397">
          <w:rPr>
            <w:b/>
            <w:lang w:val="en-GB"/>
          </w:rPr>
          <w:delText xml:space="preserve">Supplementary Table </w:delText>
        </w:r>
      </w:del>
      <w:del w:id="1999" w:author="montazeaud" w:date="2025-02-12T15:58:00Z">
        <w:r w:rsidR="00E46AD6" w:rsidDel="00F82AEA">
          <w:rPr>
            <w:b/>
            <w:lang w:val="en-GB"/>
          </w:rPr>
          <w:delText>6</w:delText>
        </w:r>
      </w:del>
      <w:del w:id="2000" w:author="montazeaud" w:date="2025-03-06T20:17:00Z">
        <w:r w:rsidDel="00D01397">
          <w:rPr>
            <w:b/>
            <w:lang w:val="en-GB"/>
          </w:rPr>
          <w:delText xml:space="preserve">: Ten best fitting models between RYT </w:delText>
        </w:r>
        <w:r w:rsidR="000F23A8" w:rsidDel="00D01397">
          <w:rPr>
            <w:b/>
            <w:lang w:val="en-GB"/>
          </w:rPr>
          <w:delText xml:space="preserve">on aboveground, belowground, and total biomass </w:delText>
        </w:r>
        <w:r w:rsidDel="00D01397">
          <w:rPr>
            <w:b/>
            <w:lang w:val="en-GB"/>
          </w:rPr>
          <w:delText>and mixture trait composition.</w:delText>
        </w:r>
        <w:r w:rsidDel="00D01397">
          <w:rPr>
            <w:sz w:val="20"/>
            <w:lang w:val="en-GB"/>
          </w:rPr>
          <w:delText xml:space="preserve"> </w:delText>
        </w:r>
        <w:r w:rsidDel="00D01397">
          <w:rPr>
            <w:lang w:val="en-GB"/>
          </w:rPr>
          <w:delText xml:space="preserve">The top-ten models are ranked according to their AICc. ∆AICc (“delta_AICc”), model weights (“weight”), and adjusted R-squared (“R2_adj”). The “avg” and “diff” suffixes refer to trait averages and trait differences, respectively. </w:delText>
        </w:r>
      </w:del>
    </w:p>
    <w:p w14:paraId="64132FDD" w14:textId="522ACDCD" w:rsidR="00B629AA" w:rsidDel="00D01397" w:rsidRDefault="00BC61BC">
      <w:pPr>
        <w:rPr>
          <w:del w:id="2001" w:author="montazeaud" w:date="2025-03-06T20:17:00Z"/>
          <w:lang w:val="en-GB"/>
        </w:rPr>
      </w:pPr>
      <w:del w:id="2002" w:author="montazeaud" w:date="2025-03-06T20:17:00Z">
        <w:r w:rsidDel="00D01397">
          <w:rPr>
            <w:b/>
            <w:lang w:val="en-GB"/>
          </w:rPr>
          <w:delText>Supplementary Figure 1: RhizoTubes® monitoring.</w:delText>
        </w:r>
        <w:r w:rsidDel="00D01397">
          <w:rPr>
            <w:lang w:val="en-GB"/>
          </w:rPr>
          <w:delText xml:space="preserve"> Measurements of nutrient solution inputs (</w:delText>
        </w:r>
        <w:r w:rsidDel="00D01397">
          <w:rPr>
            <w:b/>
            <w:lang w:val="en-GB"/>
          </w:rPr>
          <w:delText>a</w:delText>
        </w:r>
        <w:r w:rsidDel="00D01397">
          <w:rPr>
            <w:lang w:val="en-GB"/>
          </w:rPr>
          <w:delText>) and water status (</w:delText>
        </w:r>
        <w:r w:rsidDel="00D01397">
          <w:rPr>
            <w:b/>
            <w:lang w:val="en-GB"/>
          </w:rPr>
          <w:delText>b</w:delText>
        </w:r>
        <w:r w:rsidDel="00D01397">
          <w:rPr>
            <w:lang w:val="en-GB"/>
          </w:rPr>
          <w:delText xml:space="preserve">) of the RhizoTubes® in the </w:delText>
        </w:r>
        <w:r w:rsidR="000F23A8" w:rsidDel="00D01397">
          <w:rPr>
            <w:lang w:val="en-GB"/>
          </w:rPr>
          <w:delText>R+</w:delText>
        </w:r>
        <w:r w:rsidDel="00D01397">
          <w:rPr>
            <w:lang w:val="en-GB"/>
          </w:rPr>
          <w:delText xml:space="preserve"> treatment (blue) and the</w:delText>
        </w:r>
        <w:r w:rsidR="000F23A8" w:rsidDel="00D01397">
          <w:rPr>
            <w:lang w:val="en-GB"/>
          </w:rPr>
          <w:delText xml:space="preserve"> R-</w:delText>
        </w:r>
        <w:r w:rsidDel="00D01397">
          <w:rPr>
            <w:lang w:val="en-GB"/>
          </w:rPr>
          <w:delText xml:space="preserve"> treatment (red) over the course of the experiment. Values are averaged over all RhizoTubes®. Seedlings were transferred in the RhizoTubes on the 24</w:delText>
        </w:r>
        <w:r w:rsidDel="00D01397">
          <w:rPr>
            <w:vertAlign w:val="superscript"/>
            <w:lang w:val="en-GB"/>
          </w:rPr>
          <w:delText>th</w:delText>
        </w:r>
        <w:r w:rsidDel="00D01397">
          <w:rPr>
            <w:lang w:val="en-GB"/>
          </w:rPr>
          <w:delText xml:space="preserve"> of June</w:delText>
        </w:r>
        <w:r w:rsidR="009C55B3" w:rsidDel="00D01397">
          <w:rPr>
            <w:lang w:val="en-GB"/>
          </w:rPr>
          <w:delText>, and plants were</w:delText>
        </w:r>
        <w:r w:rsidDel="00D01397">
          <w:rPr>
            <w:lang w:val="en-GB"/>
          </w:rPr>
          <w:delText xml:space="preserve"> harvested fr</w:delText>
        </w:r>
        <w:r w:rsidR="009C55B3" w:rsidDel="00D01397">
          <w:rPr>
            <w:lang w:val="en-GB"/>
          </w:rPr>
          <w:delText>o</w:delText>
        </w:r>
        <w:r w:rsidDel="00D01397">
          <w:rPr>
            <w:lang w:val="en-GB"/>
          </w:rPr>
          <w:delText>m the 16</w:delText>
        </w:r>
        <w:r w:rsidDel="00D01397">
          <w:rPr>
            <w:vertAlign w:val="superscript"/>
            <w:lang w:val="en-GB"/>
          </w:rPr>
          <w:delText>th</w:delText>
        </w:r>
        <w:r w:rsidDel="00D01397">
          <w:rPr>
            <w:vertAlign w:val="subscript"/>
            <w:lang w:val="en-GB"/>
          </w:rPr>
          <w:delText xml:space="preserve"> </w:delText>
        </w:r>
        <w:r w:rsidDel="00D01397">
          <w:rPr>
            <w:lang w:val="en-GB"/>
          </w:rPr>
          <w:delText>to the 19</w:delText>
        </w:r>
        <w:r w:rsidDel="00D01397">
          <w:rPr>
            <w:vertAlign w:val="superscript"/>
            <w:lang w:val="en-GB"/>
          </w:rPr>
          <w:delText>th</w:delText>
        </w:r>
        <w:r w:rsidDel="00D01397">
          <w:rPr>
            <w:lang w:val="en-GB"/>
          </w:rPr>
          <w:delText xml:space="preserve"> of July 2019. </w:delText>
        </w:r>
      </w:del>
    </w:p>
    <w:p w14:paraId="5EA49AB2" w14:textId="3F5BBD2D" w:rsidR="005F4513" w:rsidDel="00D01397" w:rsidRDefault="00BC61BC">
      <w:pPr>
        <w:rPr>
          <w:del w:id="2003" w:author="montazeaud" w:date="2025-03-06T20:17:00Z"/>
          <w:lang w:val="en-GB"/>
        </w:rPr>
      </w:pPr>
      <w:del w:id="2004" w:author="montazeaud" w:date="2025-03-06T20:17:00Z">
        <w:r w:rsidDel="00D01397">
          <w:rPr>
            <w:b/>
            <w:lang w:val="en-GB"/>
          </w:rPr>
          <w:delText xml:space="preserve">Supplementary Figure </w:delText>
        </w:r>
        <w:r w:rsidR="000F23A8" w:rsidDel="00D01397">
          <w:rPr>
            <w:b/>
            <w:lang w:val="en-GB"/>
          </w:rPr>
          <w:delText>2</w:delText>
        </w:r>
        <w:r w:rsidDel="00D01397">
          <w:rPr>
            <w:b/>
            <w:lang w:val="en-GB"/>
          </w:rPr>
          <w:delText xml:space="preserve">: Relationships between the trait composition of the mixtures and their above and belowground RYTs. </w:delText>
        </w:r>
        <w:r w:rsidDel="00D01397">
          <w:rPr>
            <w:lang w:val="en-GB"/>
          </w:rPr>
          <w:delText>Standardized effects of traits on mixture RYTs measured on above- (</w:delText>
        </w:r>
        <w:r w:rsidDel="00D01397">
          <w:rPr>
            <w:b/>
            <w:lang w:val="en-GB"/>
          </w:rPr>
          <w:delText>a</w:delText>
        </w:r>
        <w:r w:rsidDel="00D01397">
          <w:rPr>
            <w:lang w:val="en-GB"/>
          </w:rPr>
          <w:delText xml:space="preserve"> and </w:delText>
        </w:r>
        <w:r w:rsidDel="00D01397">
          <w:rPr>
            <w:b/>
            <w:lang w:val="en-GB"/>
          </w:rPr>
          <w:delText>b</w:delText>
        </w:r>
        <w:r w:rsidDel="00D01397">
          <w:rPr>
            <w:lang w:val="en-GB"/>
          </w:rPr>
          <w:delText>) and below- (</w:delText>
        </w:r>
        <w:r w:rsidDel="00D01397">
          <w:rPr>
            <w:b/>
            <w:lang w:val="en-GB"/>
          </w:rPr>
          <w:delText>c</w:delText>
        </w:r>
        <w:r w:rsidDel="00D01397">
          <w:rPr>
            <w:lang w:val="en-GB"/>
          </w:rPr>
          <w:delText xml:space="preserve"> and </w:delText>
        </w:r>
        <w:r w:rsidDel="00D01397">
          <w:rPr>
            <w:b/>
            <w:lang w:val="en-GB"/>
          </w:rPr>
          <w:delText>d</w:delText>
        </w:r>
        <w:r w:rsidDel="00D01397">
          <w:rPr>
            <w:lang w:val="en-GB"/>
          </w:rPr>
          <w:delText xml:space="preserve">) ground biomass in the </w:delText>
        </w:r>
        <w:r w:rsidR="000F23A8" w:rsidDel="00D01397">
          <w:rPr>
            <w:lang w:val="en-GB"/>
          </w:rPr>
          <w:delText>R+</w:delText>
        </w:r>
        <w:r w:rsidDel="00D01397">
          <w:rPr>
            <w:lang w:val="en-GB"/>
          </w:rPr>
          <w:delText xml:space="preserve"> treatment (</w:delText>
        </w:r>
        <w:r w:rsidDel="00D01397">
          <w:rPr>
            <w:b/>
            <w:lang w:val="en-GB"/>
          </w:rPr>
          <w:delText xml:space="preserve">a </w:delText>
        </w:r>
        <w:r w:rsidDel="00D01397">
          <w:rPr>
            <w:lang w:val="en-GB"/>
          </w:rPr>
          <w:delText>and</w:delText>
        </w:r>
        <w:r w:rsidDel="00D01397">
          <w:rPr>
            <w:b/>
            <w:lang w:val="en-GB"/>
          </w:rPr>
          <w:delText xml:space="preserve"> c</w:delText>
        </w:r>
        <w:r w:rsidDel="00D01397">
          <w:rPr>
            <w:lang w:val="en-GB"/>
          </w:rPr>
          <w:delText xml:space="preserve">) and </w:delText>
        </w:r>
        <w:r w:rsidR="000F23A8" w:rsidDel="00D01397">
          <w:rPr>
            <w:lang w:val="en-GB"/>
          </w:rPr>
          <w:delText>R-</w:delText>
        </w:r>
        <w:r w:rsidDel="00D01397">
          <w:rPr>
            <w:lang w:val="en-GB"/>
          </w:rPr>
          <w:delText xml:space="preserve"> treatment (</w:delText>
        </w:r>
        <w:r w:rsidDel="00D01397">
          <w:rPr>
            <w:b/>
            <w:lang w:val="en-GB"/>
          </w:rPr>
          <w:delText xml:space="preserve">b </w:delText>
        </w:r>
        <w:r w:rsidDel="00D01397">
          <w:rPr>
            <w:lang w:val="en-GB"/>
          </w:rPr>
          <w:delText>and</w:delText>
        </w:r>
        <w:r w:rsidDel="00D01397">
          <w:rPr>
            <w:b/>
            <w:lang w:val="en-GB"/>
          </w:rPr>
          <w:delText xml:space="preserve"> d</w:delText>
        </w:r>
        <w:r w:rsidDel="00D01397">
          <w:rPr>
            <w:lang w:val="en-GB"/>
          </w:rPr>
          <w:delText>). Backward model selection was performed on a full model with RYT as the response variable and all trait means and differences as explanatory variables. Based on AIC</w:delText>
        </w:r>
        <w:r w:rsidDel="00D01397">
          <w:rPr>
            <w:vertAlign w:val="subscript"/>
            <w:lang w:val="en-GB"/>
          </w:rPr>
          <w:delText>C</w:delText>
        </w:r>
        <w:r w:rsidDel="00D01397">
          <w:rPr>
            <w:lang w:val="en-GB"/>
          </w:rPr>
          <w:delText xml:space="preserve">, the top-ten models were retained to compute model-averaged estimates reported on the left side of the panels with their 95% unconditional confidence intervals (Supplementary Table </w:delText>
        </w:r>
      </w:del>
      <w:del w:id="2005" w:author="montazeaud" w:date="2025-02-12T16:00:00Z">
        <w:r w:rsidR="000F23A8" w:rsidDel="005F4513">
          <w:rPr>
            <w:lang w:val="en-GB"/>
          </w:rPr>
          <w:delText>6</w:delText>
        </w:r>
      </w:del>
      <w:del w:id="2006" w:author="montazeaud" w:date="2025-03-06T20:17:00Z">
        <w:r w:rsidDel="00D01397">
          <w:rPr>
            <w:lang w:val="en-GB"/>
          </w:rPr>
          <w:delText>). Empty symbols represent trait differences and filled symbols represent trait means. The relative importance of the variables are reported on the right side of the panels and can be interpreted as the probability that the variable appears in the best model. Hatched bars represent trait differences and filled bars represent trait means. Colo</w:delText>
        </w:r>
        <w:r w:rsidR="000F23A8" w:rsidDel="00D01397">
          <w:rPr>
            <w:lang w:val="en-GB"/>
          </w:rPr>
          <w:delText>u</w:delText>
        </w:r>
        <w:r w:rsidDel="00D01397">
          <w:rPr>
            <w:lang w:val="en-GB"/>
          </w:rPr>
          <w:delText>rs refer to the type of traits, with aboveground traits and belowground traits represented in green and brown, respectively. Adjusted R-squared averaged across the top-ten models (</w:delText>
        </w:r>
      </w:del>
      <m:oMath>
        <m:bar>
          <m:barPr>
            <m:pos m:val="top"/>
            <m:ctrlPr>
              <w:del w:id="2007" w:author="montazeaud" w:date="2025-03-06T20:17:00Z">
                <w:rPr>
                  <w:rFonts w:ascii="Cambria Math" w:hAnsi="Cambria Math"/>
                </w:rPr>
              </w:del>
            </m:ctrlPr>
          </m:barPr>
          <m:e>
            <m:sSubSup>
              <m:sSubSupPr>
                <m:ctrlPr>
                  <w:del w:id="2008" w:author="montazeaud" w:date="2025-03-06T20:17:00Z">
                    <w:rPr>
                      <w:rFonts w:ascii="Cambria Math" w:hAnsi="Cambria Math"/>
                    </w:rPr>
                  </w:del>
                </m:ctrlPr>
              </m:sSubSupPr>
              <m:e>
                <m:r>
                  <w:del w:id="2009" w:author="montazeaud" w:date="2025-03-06T20:17:00Z">
                    <w:rPr>
                      <w:rFonts w:ascii="Cambria Math" w:hAnsi="Cambria Math"/>
                    </w:rPr>
                    <m:t>R</m:t>
                  </w:del>
                </m:r>
              </m:e>
              <m:sub>
                <m:r>
                  <w:del w:id="2010" w:author="montazeaud" w:date="2025-03-06T20:17:00Z">
                    <w:rPr>
                      <w:rFonts w:ascii="Cambria Math" w:hAnsi="Cambria Math"/>
                    </w:rPr>
                    <m:t>adj</m:t>
                  </w:del>
                </m:r>
              </m:sub>
              <m:sup>
                <m:r>
                  <w:del w:id="2011" w:author="montazeaud" w:date="2025-03-06T20:17:00Z">
                    <w:rPr>
                      <w:rFonts w:ascii="Cambria Math" w:hAnsi="Cambria Math"/>
                      <w:lang w:val="en-US"/>
                    </w:rPr>
                    <m:t>2</m:t>
                  </w:del>
                </m:r>
              </m:sup>
            </m:sSubSup>
          </m:e>
        </m:bar>
      </m:oMath>
      <w:del w:id="2012" w:author="montazeaud" w:date="2025-03-06T20:17:00Z">
        <w:r w:rsidDel="00D01397">
          <w:rPr>
            <w:lang w:val="en-GB"/>
          </w:rPr>
          <w:delText>) are also reported.</w:delText>
        </w:r>
      </w:del>
    </w:p>
    <w:p w14:paraId="768F924F" w14:textId="3A1E803D" w:rsidR="0069226C" w:rsidDel="00D01397" w:rsidRDefault="0069226C" w:rsidP="0069226C">
      <w:pPr>
        <w:rPr>
          <w:del w:id="2013" w:author="montazeaud" w:date="2025-03-06T20:17:00Z"/>
          <w:lang w:val="en-GB"/>
        </w:rPr>
      </w:pPr>
      <w:del w:id="2014" w:author="montazeaud" w:date="2025-03-06T20:17:00Z">
        <w:r w:rsidDel="00D01397">
          <w:rPr>
            <w:b/>
            <w:lang w:val="en-GB"/>
          </w:rPr>
          <w:delText xml:space="preserve">Supplementary Figure </w:delText>
        </w:r>
      </w:del>
      <w:del w:id="2015" w:author="montazeaud" w:date="2025-02-12T16:00:00Z">
        <w:r w:rsidDel="005F4513">
          <w:rPr>
            <w:b/>
            <w:lang w:val="en-GB"/>
          </w:rPr>
          <w:delText>3</w:delText>
        </w:r>
      </w:del>
      <w:del w:id="2016" w:author="montazeaud" w:date="2025-03-06T20:17:00Z">
        <w:r w:rsidDel="00D01397">
          <w:rPr>
            <w:b/>
            <w:lang w:val="en-GB"/>
          </w:rPr>
          <w:delText xml:space="preserve">: Interactions between root area, resource availability, and shoot biomass. (a) </w:delText>
        </w:r>
        <w:r w:rsidDel="00D01397">
          <w:rPr>
            <w:lang w:val="en-GB"/>
          </w:rPr>
          <w:delText xml:space="preserve">relationship between the shoot biomass of the pure stands and their root area (n = 36 per treatment), </w:delText>
        </w:r>
        <w:r w:rsidDel="00D01397">
          <w:rPr>
            <w:b/>
            <w:lang w:val="en-GB"/>
          </w:rPr>
          <w:delText>(b)</w:delText>
        </w:r>
        <w:r w:rsidDel="00D01397">
          <w:rPr>
            <w:lang w:val="en-GB"/>
          </w:rPr>
          <w:delText xml:space="preserve"> relationship between RY computed on shoot biomass and root area measured in pure stands (n = 108 per treatment), </w:delText>
        </w:r>
        <w:r w:rsidDel="00D01397">
          <w:rPr>
            <w:b/>
            <w:lang w:val="en-GB"/>
          </w:rPr>
          <w:delText>(c)</w:delText>
        </w:r>
        <w:r w:rsidDel="00D01397">
          <w:rPr>
            <w:lang w:val="en-GB"/>
          </w:rPr>
          <w:delText xml:space="preserve"> </w:delText>
        </w:r>
        <w:r w:rsidRPr="00953317" w:rsidDel="00D01397">
          <w:rPr>
            <w:lang w:val="en-GB"/>
          </w:rPr>
          <w:delText xml:space="preserve">relationship between RY computed on </w:delText>
        </w:r>
        <w:r w:rsidDel="00D01397">
          <w:rPr>
            <w:lang w:val="en-GB"/>
          </w:rPr>
          <w:delText>shoot</w:delText>
        </w:r>
        <w:r w:rsidRPr="00953317" w:rsidDel="00D01397">
          <w:rPr>
            <w:lang w:val="en-GB"/>
          </w:rPr>
          <w:delText xml:space="preserve"> biomass and </w:delText>
        </w:r>
        <w:r w:rsidDel="00D01397">
          <w:rPr>
            <w:lang w:val="en-GB"/>
          </w:rPr>
          <w:delText>the hierarchical distance on root area, i.e., the difference between the root area of the focal and the root area of the neighbour, both measured in pure stands (</w:delText>
        </w:r>
        <w:r w:rsidRPr="00953317" w:rsidDel="00D01397">
          <w:rPr>
            <w:lang w:val="en-GB"/>
          </w:rPr>
          <w:delText xml:space="preserve">n = 108 per treatment), </w:delText>
        </w:r>
        <w:r w:rsidRPr="00953317" w:rsidDel="00D01397">
          <w:rPr>
            <w:b/>
            <w:lang w:val="en-GB"/>
          </w:rPr>
          <w:delText xml:space="preserve">(d) </w:delText>
        </w:r>
        <w:r w:rsidRPr="00953317" w:rsidDel="00D01397">
          <w:rPr>
            <w:lang w:val="en-GB"/>
          </w:rPr>
          <w:delText>relationship between RY</w:delText>
        </w:r>
        <w:r w:rsidDel="00D01397">
          <w:rPr>
            <w:lang w:val="en-GB"/>
          </w:rPr>
          <w:delText>T</w:delText>
        </w:r>
        <w:r w:rsidRPr="00953317" w:rsidDel="00D01397">
          <w:rPr>
            <w:lang w:val="en-GB"/>
          </w:rPr>
          <w:delText xml:space="preserve"> computed on </w:delText>
        </w:r>
        <w:r w:rsidDel="00D01397">
          <w:rPr>
            <w:lang w:val="en-GB"/>
          </w:rPr>
          <w:delText>shoot</w:delText>
        </w:r>
        <w:r w:rsidRPr="00953317" w:rsidDel="00D01397">
          <w:rPr>
            <w:lang w:val="en-GB"/>
          </w:rPr>
          <w:delText xml:space="preserve"> biomass and </w:delText>
        </w:r>
        <w:r w:rsidDel="00D01397">
          <w:rPr>
            <w:lang w:val="en-GB"/>
          </w:rPr>
          <w:delText>root area plasticity, i.e.</w:delText>
        </w:r>
        <w:r w:rsidR="00B64328" w:rsidDel="00D01397">
          <w:rPr>
            <w:lang w:val="en-GB"/>
          </w:rPr>
          <w:delText>,</w:delText>
        </w:r>
        <w:r w:rsidDel="00D01397">
          <w:rPr>
            <w:lang w:val="en-GB"/>
          </w:rPr>
          <w:delText xml:space="preserve"> the difference between the expected (based on pure stands) and the observed root area (</w:delText>
        </w:r>
        <w:r w:rsidRPr="00953317" w:rsidDel="00D01397">
          <w:rPr>
            <w:lang w:val="en-GB"/>
          </w:rPr>
          <w:delText>n =</w:delText>
        </w:r>
        <w:r w:rsidDel="00D01397">
          <w:rPr>
            <w:lang w:val="en-GB"/>
          </w:rPr>
          <w:delText xml:space="preserve"> 54</w:delText>
        </w:r>
        <w:r w:rsidRPr="00953317" w:rsidDel="00D01397">
          <w:rPr>
            <w:lang w:val="en-GB"/>
          </w:rPr>
          <w:delText xml:space="preserve"> per treatment). Pearson correlation coefficients (</w:delText>
        </w:r>
        <w:r w:rsidRPr="00953317" w:rsidDel="00D01397">
          <w:rPr>
            <w:i/>
            <w:lang w:val="en-GB"/>
          </w:rPr>
          <w:delText>R</w:delText>
        </w:r>
        <w:r w:rsidRPr="00953317" w:rsidDel="00D01397">
          <w:rPr>
            <w:lang w:val="en-GB"/>
          </w:rPr>
          <w:delText xml:space="preserve">) and </w:delText>
        </w:r>
        <w:r w:rsidRPr="00953317" w:rsidDel="00D01397">
          <w:rPr>
            <w:i/>
            <w:lang w:val="en-GB"/>
          </w:rPr>
          <w:delText>p-</w:delText>
        </w:r>
        <w:r w:rsidRPr="00953317" w:rsidDel="00D01397">
          <w:rPr>
            <w:lang w:val="en-GB"/>
          </w:rPr>
          <w:delText>values (</w:delText>
        </w:r>
        <w:r w:rsidRPr="00953317" w:rsidDel="00D01397">
          <w:rPr>
            <w:i/>
            <w:lang w:val="en-GB"/>
          </w:rPr>
          <w:delText>p</w:delText>
        </w:r>
        <w:r w:rsidRPr="00953317" w:rsidDel="00D01397">
          <w:rPr>
            <w:lang w:val="en-GB"/>
          </w:rPr>
          <w:delText xml:space="preserve">) refer to simple linear models fitted independently in the </w:delText>
        </w:r>
        <w:r w:rsidDel="00D01397">
          <w:rPr>
            <w:lang w:val="en-GB"/>
          </w:rPr>
          <w:delText>R+</w:delText>
        </w:r>
        <w:r w:rsidRPr="00953317" w:rsidDel="00D01397">
          <w:rPr>
            <w:lang w:val="en-GB"/>
          </w:rPr>
          <w:delText xml:space="preserve"> (blue, circle) and </w:delText>
        </w:r>
        <w:r w:rsidDel="00D01397">
          <w:rPr>
            <w:lang w:val="en-GB"/>
          </w:rPr>
          <w:delText>R-</w:delText>
        </w:r>
        <w:r w:rsidRPr="00953317" w:rsidDel="00D01397">
          <w:rPr>
            <w:lang w:val="en-GB"/>
          </w:rPr>
          <w:delText xml:space="preserve"> (red, triangles) treatments.</w:delText>
        </w:r>
      </w:del>
    </w:p>
    <w:p w14:paraId="0A95E423" w14:textId="28BB9E81" w:rsidR="0069226C" w:rsidRDefault="0069226C">
      <w:pPr>
        <w:rPr>
          <w:lang w:val="en-GB"/>
        </w:rPr>
      </w:pPr>
      <w:del w:id="2017" w:author="montazeaud" w:date="2025-03-06T20:17:00Z">
        <w:r w:rsidDel="00D01397">
          <w:rPr>
            <w:b/>
            <w:lang w:val="en-GB"/>
          </w:rPr>
          <w:delText xml:space="preserve">Supplementary Figure </w:delText>
        </w:r>
      </w:del>
      <w:del w:id="2018" w:author="montazeaud" w:date="2025-02-12T16:00:00Z">
        <w:r w:rsidDel="005F4513">
          <w:rPr>
            <w:b/>
            <w:lang w:val="en-GB"/>
          </w:rPr>
          <w:delText>4</w:delText>
        </w:r>
      </w:del>
      <w:del w:id="2019" w:author="montazeaud" w:date="2025-03-06T20:17:00Z">
        <w:r w:rsidDel="00D01397">
          <w:rPr>
            <w:b/>
            <w:lang w:val="en-GB"/>
          </w:rPr>
          <w:delText xml:space="preserve">: Interactions between root area, resource availability, and root biomass. (a) </w:delText>
        </w:r>
        <w:r w:rsidDel="00D01397">
          <w:rPr>
            <w:lang w:val="en-GB"/>
          </w:rPr>
          <w:delText xml:space="preserve">relationship between the root biomass of the pure stands and their root area (n = 36 per treatment), </w:delText>
        </w:r>
        <w:r w:rsidDel="00D01397">
          <w:rPr>
            <w:b/>
            <w:lang w:val="en-GB"/>
          </w:rPr>
          <w:delText>(b)</w:delText>
        </w:r>
        <w:r w:rsidDel="00D01397">
          <w:rPr>
            <w:lang w:val="en-GB"/>
          </w:rPr>
          <w:delText xml:space="preserve"> relationship between RY computed on root biomass and root area measured in pure stands (n = 108 per treatment), </w:delText>
        </w:r>
        <w:r w:rsidDel="00D01397">
          <w:rPr>
            <w:b/>
            <w:lang w:val="en-GB"/>
          </w:rPr>
          <w:delText>(c)</w:delText>
        </w:r>
        <w:r w:rsidDel="00D01397">
          <w:rPr>
            <w:lang w:val="en-GB"/>
          </w:rPr>
          <w:delText xml:space="preserve"> </w:delText>
        </w:r>
        <w:r w:rsidRPr="00953317" w:rsidDel="00D01397">
          <w:rPr>
            <w:lang w:val="en-GB"/>
          </w:rPr>
          <w:delText>relationship between RY computed on</w:delText>
        </w:r>
        <w:r w:rsidDel="00D01397">
          <w:rPr>
            <w:lang w:val="en-GB"/>
          </w:rPr>
          <w:delText xml:space="preserve"> root</w:delText>
        </w:r>
        <w:r w:rsidRPr="00953317" w:rsidDel="00D01397">
          <w:rPr>
            <w:lang w:val="en-GB"/>
          </w:rPr>
          <w:delText xml:space="preserve"> biomass and </w:delText>
        </w:r>
        <w:r w:rsidDel="00D01397">
          <w:rPr>
            <w:lang w:val="en-GB"/>
          </w:rPr>
          <w:delText>the hierarchical distance on root area, i.e., the difference between the root area of the focal and the root area of the neighbour, both measured in pure stands (</w:delText>
        </w:r>
        <w:r w:rsidRPr="00953317" w:rsidDel="00D01397">
          <w:rPr>
            <w:lang w:val="en-GB"/>
          </w:rPr>
          <w:delText xml:space="preserve">n = 108 per treatment), </w:delText>
        </w:r>
        <w:r w:rsidRPr="00953317" w:rsidDel="00D01397">
          <w:rPr>
            <w:b/>
            <w:lang w:val="en-GB"/>
          </w:rPr>
          <w:delText xml:space="preserve">(d) </w:delText>
        </w:r>
        <w:r w:rsidRPr="00953317" w:rsidDel="00D01397">
          <w:rPr>
            <w:lang w:val="en-GB"/>
          </w:rPr>
          <w:delText>relationship between RY</w:delText>
        </w:r>
        <w:r w:rsidDel="00D01397">
          <w:rPr>
            <w:lang w:val="en-GB"/>
          </w:rPr>
          <w:delText>T</w:delText>
        </w:r>
        <w:r w:rsidRPr="00953317" w:rsidDel="00D01397">
          <w:rPr>
            <w:lang w:val="en-GB"/>
          </w:rPr>
          <w:delText xml:space="preserve"> computed on </w:delText>
        </w:r>
        <w:r w:rsidDel="00D01397">
          <w:rPr>
            <w:lang w:val="en-GB"/>
          </w:rPr>
          <w:delText>root</w:delText>
        </w:r>
        <w:r w:rsidRPr="00953317" w:rsidDel="00D01397">
          <w:rPr>
            <w:lang w:val="en-GB"/>
          </w:rPr>
          <w:delText xml:space="preserve"> biomass and </w:delText>
        </w:r>
        <w:r w:rsidDel="00D01397">
          <w:rPr>
            <w:lang w:val="en-GB"/>
          </w:rPr>
          <w:delText>root area plasticity, i.e. the difference between the expected (based on pure stands) and the observed root area (</w:delText>
        </w:r>
        <w:r w:rsidRPr="00953317" w:rsidDel="00D01397">
          <w:rPr>
            <w:lang w:val="en-GB"/>
          </w:rPr>
          <w:delText>n =</w:delText>
        </w:r>
        <w:r w:rsidDel="00D01397">
          <w:rPr>
            <w:lang w:val="en-GB"/>
          </w:rPr>
          <w:delText xml:space="preserve"> 54</w:delText>
        </w:r>
        <w:r w:rsidRPr="00953317" w:rsidDel="00D01397">
          <w:rPr>
            <w:lang w:val="en-GB"/>
          </w:rPr>
          <w:delText xml:space="preserve"> per treatment). Pearson correlation coefficients (</w:delText>
        </w:r>
        <w:r w:rsidRPr="00953317" w:rsidDel="00D01397">
          <w:rPr>
            <w:i/>
            <w:lang w:val="en-GB"/>
          </w:rPr>
          <w:delText>R</w:delText>
        </w:r>
        <w:r w:rsidRPr="00953317" w:rsidDel="00D01397">
          <w:rPr>
            <w:lang w:val="en-GB"/>
          </w:rPr>
          <w:delText xml:space="preserve">) and </w:delText>
        </w:r>
        <w:r w:rsidRPr="00953317" w:rsidDel="00D01397">
          <w:rPr>
            <w:i/>
            <w:lang w:val="en-GB"/>
          </w:rPr>
          <w:delText>p-</w:delText>
        </w:r>
        <w:r w:rsidRPr="00953317" w:rsidDel="00D01397">
          <w:rPr>
            <w:lang w:val="en-GB"/>
          </w:rPr>
          <w:delText>values (</w:delText>
        </w:r>
        <w:r w:rsidRPr="00953317" w:rsidDel="00D01397">
          <w:rPr>
            <w:i/>
            <w:lang w:val="en-GB"/>
          </w:rPr>
          <w:delText>p</w:delText>
        </w:r>
        <w:r w:rsidRPr="00953317" w:rsidDel="00D01397">
          <w:rPr>
            <w:lang w:val="en-GB"/>
          </w:rPr>
          <w:delText xml:space="preserve">) refer to simple linear models fitted independently in the </w:delText>
        </w:r>
        <w:r w:rsidDel="00D01397">
          <w:rPr>
            <w:lang w:val="en-GB"/>
          </w:rPr>
          <w:delText>R+</w:delText>
        </w:r>
        <w:r w:rsidRPr="00953317" w:rsidDel="00D01397">
          <w:rPr>
            <w:lang w:val="en-GB"/>
          </w:rPr>
          <w:delText xml:space="preserve"> (blue, circle) and </w:delText>
        </w:r>
        <w:r w:rsidDel="00D01397">
          <w:rPr>
            <w:lang w:val="en-GB"/>
          </w:rPr>
          <w:delText>R-</w:delText>
        </w:r>
        <w:r w:rsidRPr="00953317" w:rsidDel="00D01397">
          <w:rPr>
            <w:lang w:val="en-GB"/>
          </w:rPr>
          <w:delText xml:space="preserve"> (red, triangles) treatments.</w:delText>
        </w:r>
      </w:del>
    </w:p>
    <w:sectPr w:rsidR="0069226C" w:rsidSect="002363A7">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DAC0C" w14:textId="77777777" w:rsidR="00075D10" w:rsidRDefault="00075D10" w:rsidP="008F0452">
      <w:pPr>
        <w:spacing w:before="0" w:after="0" w:line="240" w:lineRule="auto"/>
      </w:pPr>
      <w:r>
        <w:separator/>
      </w:r>
    </w:p>
  </w:endnote>
  <w:endnote w:type="continuationSeparator" w:id="0">
    <w:p w14:paraId="4ACD7C5C" w14:textId="77777777" w:rsidR="00075D10" w:rsidRDefault="00075D10" w:rsidP="008F04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0431"/>
      <w:docPartObj>
        <w:docPartGallery w:val="Page Numbers (Bottom of Page)"/>
        <w:docPartUnique/>
      </w:docPartObj>
    </w:sdtPr>
    <w:sdtEndPr/>
    <w:sdtContent>
      <w:p w14:paraId="7B554DDD" w14:textId="77777777" w:rsidR="00785344" w:rsidRDefault="00785344">
        <w:pPr>
          <w:pStyle w:val="Pieddepage"/>
          <w:jc w:val="center"/>
        </w:pPr>
        <w:r>
          <w:fldChar w:fldCharType="begin"/>
        </w:r>
        <w:r>
          <w:instrText>PAGE   \* MERGEFORMAT</w:instrText>
        </w:r>
        <w:r>
          <w:fldChar w:fldCharType="separate"/>
        </w:r>
        <w:r>
          <w:t>2</w:t>
        </w:r>
        <w:r>
          <w:fldChar w:fldCharType="end"/>
        </w:r>
      </w:p>
    </w:sdtContent>
  </w:sdt>
  <w:p w14:paraId="129902A9" w14:textId="77777777" w:rsidR="00785344" w:rsidRDefault="007853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AB94C" w14:textId="77777777" w:rsidR="00075D10" w:rsidRDefault="00075D10" w:rsidP="008F0452">
      <w:pPr>
        <w:spacing w:before="0" w:after="0" w:line="240" w:lineRule="auto"/>
      </w:pPr>
      <w:r>
        <w:separator/>
      </w:r>
    </w:p>
  </w:footnote>
  <w:footnote w:type="continuationSeparator" w:id="0">
    <w:p w14:paraId="21AE0B83" w14:textId="77777777" w:rsidR="00075D10" w:rsidRDefault="00075D10" w:rsidP="008F04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B1C"/>
    <w:multiLevelType w:val="hybridMultilevel"/>
    <w:tmpl w:val="EC24A4AA"/>
    <w:lvl w:ilvl="0" w:tplc="8D88251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B1D5BB2"/>
    <w:multiLevelType w:val="hybridMultilevel"/>
    <w:tmpl w:val="F858FE9C"/>
    <w:lvl w:ilvl="0" w:tplc="703C4060">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6B452B"/>
    <w:multiLevelType w:val="hybridMultilevel"/>
    <w:tmpl w:val="4F225EC6"/>
    <w:lvl w:ilvl="0" w:tplc="B05A08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2CC55BD"/>
    <w:multiLevelType w:val="hybridMultilevel"/>
    <w:tmpl w:val="A76689A8"/>
    <w:lvl w:ilvl="0" w:tplc="9FBC579E">
      <w:start w:val="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azeaud">
    <w15:presenceInfo w15:providerId="None" w15:userId="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9AA"/>
    <w:rsid w:val="0000191F"/>
    <w:rsid w:val="000025D7"/>
    <w:rsid w:val="00002614"/>
    <w:rsid w:val="000042EB"/>
    <w:rsid w:val="00011287"/>
    <w:rsid w:val="000158F7"/>
    <w:rsid w:val="0001660E"/>
    <w:rsid w:val="000168DD"/>
    <w:rsid w:val="00017EEB"/>
    <w:rsid w:val="0002098B"/>
    <w:rsid w:val="00022597"/>
    <w:rsid w:val="00030F78"/>
    <w:rsid w:val="00033CD7"/>
    <w:rsid w:val="00040475"/>
    <w:rsid w:val="00040D8D"/>
    <w:rsid w:val="00040F0A"/>
    <w:rsid w:val="00043394"/>
    <w:rsid w:val="000452B5"/>
    <w:rsid w:val="000463EE"/>
    <w:rsid w:val="00047A1A"/>
    <w:rsid w:val="00053180"/>
    <w:rsid w:val="00057FCB"/>
    <w:rsid w:val="0006301B"/>
    <w:rsid w:val="00064CCB"/>
    <w:rsid w:val="00066BB1"/>
    <w:rsid w:val="00074788"/>
    <w:rsid w:val="00075D10"/>
    <w:rsid w:val="0008013D"/>
    <w:rsid w:val="00081A8D"/>
    <w:rsid w:val="000858C3"/>
    <w:rsid w:val="00086912"/>
    <w:rsid w:val="0009412A"/>
    <w:rsid w:val="000A1897"/>
    <w:rsid w:val="000A4B3D"/>
    <w:rsid w:val="000B2994"/>
    <w:rsid w:val="000B581C"/>
    <w:rsid w:val="000B77C1"/>
    <w:rsid w:val="000C1277"/>
    <w:rsid w:val="000C24B6"/>
    <w:rsid w:val="000C3094"/>
    <w:rsid w:val="000C59AA"/>
    <w:rsid w:val="000E2A8D"/>
    <w:rsid w:val="000E399E"/>
    <w:rsid w:val="000E3AB7"/>
    <w:rsid w:val="000E714F"/>
    <w:rsid w:val="000F23A8"/>
    <w:rsid w:val="000F3053"/>
    <w:rsid w:val="000F3291"/>
    <w:rsid w:val="000F6898"/>
    <w:rsid w:val="000F7269"/>
    <w:rsid w:val="000F7499"/>
    <w:rsid w:val="001047F8"/>
    <w:rsid w:val="00105530"/>
    <w:rsid w:val="00105B72"/>
    <w:rsid w:val="00107E2C"/>
    <w:rsid w:val="001131C9"/>
    <w:rsid w:val="00113D2F"/>
    <w:rsid w:val="001158D4"/>
    <w:rsid w:val="00121A9C"/>
    <w:rsid w:val="00136D87"/>
    <w:rsid w:val="00141D44"/>
    <w:rsid w:val="00145FFC"/>
    <w:rsid w:val="001544B8"/>
    <w:rsid w:val="00154701"/>
    <w:rsid w:val="00155520"/>
    <w:rsid w:val="0016024E"/>
    <w:rsid w:val="001711B1"/>
    <w:rsid w:val="00172199"/>
    <w:rsid w:val="00172C9B"/>
    <w:rsid w:val="00172FE3"/>
    <w:rsid w:val="00175CF4"/>
    <w:rsid w:val="00180939"/>
    <w:rsid w:val="001A3CAD"/>
    <w:rsid w:val="001B3270"/>
    <w:rsid w:val="001B41D4"/>
    <w:rsid w:val="001B7650"/>
    <w:rsid w:val="001C7BF6"/>
    <w:rsid w:val="001D08C6"/>
    <w:rsid w:val="001D2EAE"/>
    <w:rsid w:val="001D3C4D"/>
    <w:rsid w:val="001E0A67"/>
    <w:rsid w:val="001F2E5D"/>
    <w:rsid w:val="001F3065"/>
    <w:rsid w:val="001F3EC7"/>
    <w:rsid w:val="001F6456"/>
    <w:rsid w:val="001F7CC5"/>
    <w:rsid w:val="00201CFD"/>
    <w:rsid w:val="002216EF"/>
    <w:rsid w:val="00223A23"/>
    <w:rsid w:val="00223D17"/>
    <w:rsid w:val="0023015B"/>
    <w:rsid w:val="002323C8"/>
    <w:rsid w:val="00234764"/>
    <w:rsid w:val="002363A7"/>
    <w:rsid w:val="0023709A"/>
    <w:rsid w:val="00241243"/>
    <w:rsid w:val="002521C8"/>
    <w:rsid w:val="0025434D"/>
    <w:rsid w:val="00263943"/>
    <w:rsid w:val="002800F1"/>
    <w:rsid w:val="00282846"/>
    <w:rsid w:val="002865BD"/>
    <w:rsid w:val="00291677"/>
    <w:rsid w:val="00293621"/>
    <w:rsid w:val="00293F93"/>
    <w:rsid w:val="002945C9"/>
    <w:rsid w:val="00295458"/>
    <w:rsid w:val="00295C27"/>
    <w:rsid w:val="002A7C82"/>
    <w:rsid w:val="002B0DE6"/>
    <w:rsid w:val="002B1AB6"/>
    <w:rsid w:val="002C187D"/>
    <w:rsid w:val="002D4115"/>
    <w:rsid w:val="002D49A4"/>
    <w:rsid w:val="002D5FE2"/>
    <w:rsid w:val="002E330B"/>
    <w:rsid w:val="002E5625"/>
    <w:rsid w:val="002E7158"/>
    <w:rsid w:val="002F0E5B"/>
    <w:rsid w:val="002F5B37"/>
    <w:rsid w:val="002F5E4E"/>
    <w:rsid w:val="002F6C5A"/>
    <w:rsid w:val="002F7753"/>
    <w:rsid w:val="00304E7C"/>
    <w:rsid w:val="0030705E"/>
    <w:rsid w:val="00311089"/>
    <w:rsid w:val="00312171"/>
    <w:rsid w:val="00313BED"/>
    <w:rsid w:val="00316D19"/>
    <w:rsid w:val="00322983"/>
    <w:rsid w:val="00333151"/>
    <w:rsid w:val="0034174C"/>
    <w:rsid w:val="00350CDC"/>
    <w:rsid w:val="003534AA"/>
    <w:rsid w:val="00357026"/>
    <w:rsid w:val="00360EAA"/>
    <w:rsid w:val="00363387"/>
    <w:rsid w:val="00371578"/>
    <w:rsid w:val="00375474"/>
    <w:rsid w:val="0038194C"/>
    <w:rsid w:val="00386D33"/>
    <w:rsid w:val="0039008D"/>
    <w:rsid w:val="00396650"/>
    <w:rsid w:val="00396BE7"/>
    <w:rsid w:val="003A2B37"/>
    <w:rsid w:val="003A405F"/>
    <w:rsid w:val="003A4C10"/>
    <w:rsid w:val="003B1C4F"/>
    <w:rsid w:val="003B378B"/>
    <w:rsid w:val="003C153D"/>
    <w:rsid w:val="003C3852"/>
    <w:rsid w:val="003C45F0"/>
    <w:rsid w:val="003C48A2"/>
    <w:rsid w:val="003E08CA"/>
    <w:rsid w:val="003E1497"/>
    <w:rsid w:val="003E6466"/>
    <w:rsid w:val="003F12A2"/>
    <w:rsid w:val="003F22D4"/>
    <w:rsid w:val="003F2834"/>
    <w:rsid w:val="003F5E22"/>
    <w:rsid w:val="003F62FA"/>
    <w:rsid w:val="00407CD2"/>
    <w:rsid w:val="00413433"/>
    <w:rsid w:val="00416643"/>
    <w:rsid w:val="00425B86"/>
    <w:rsid w:val="004303D6"/>
    <w:rsid w:val="0043418D"/>
    <w:rsid w:val="004343CB"/>
    <w:rsid w:val="0043456B"/>
    <w:rsid w:val="00443951"/>
    <w:rsid w:val="00455715"/>
    <w:rsid w:val="00457351"/>
    <w:rsid w:val="00463347"/>
    <w:rsid w:val="004655F1"/>
    <w:rsid w:val="004669EA"/>
    <w:rsid w:val="00474E34"/>
    <w:rsid w:val="0048014E"/>
    <w:rsid w:val="004807D4"/>
    <w:rsid w:val="00484943"/>
    <w:rsid w:val="0048721F"/>
    <w:rsid w:val="0049177D"/>
    <w:rsid w:val="00493268"/>
    <w:rsid w:val="004953A3"/>
    <w:rsid w:val="004977CA"/>
    <w:rsid w:val="004A0869"/>
    <w:rsid w:val="004A2AFB"/>
    <w:rsid w:val="004A3AF0"/>
    <w:rsid w:val="004A620A"/>
    <w:rsid w:val="004B2AC9"/>
    <w:rsid w:val="004B39E8"/>
    <w:rsid w:val="004B653C"/>
    <w:rsid w:val="004C0208"/>
    <w:rsid w:val="004C0F92"/>
    <w:rsid w:val="004C1BDB"/>
    <w:rsid w:val="004C225E"/>
    <w:rsid w:val="004C39EC"/>
    <w:rsid w:val="004D5FE2"/>
    <w:rsid w:val="004E0D4A"/>
    <w:rsid w:val="004E258C"/>
    <w:rsid w:val="004E758B"/>
    <w:rsid w:val="004F5073"/>
    <w:rsid w:val="004F53E1"/>
    <w:rsid w:val="004F6142"/>
    <w:rsid w:val="00506F38"/>
    <w:rsid w:val="005227E4"/>
    <w:rsid w:val="00522E1C"/>
    <w:rsid w:val="00526837"/>
    <w:rsid w:val="00531863"/>
    <w:rsid w:val="005369BB"/>
    <w:rsid w:val="005458B5"/>
    <w:rsid w:val="0054754C"/>
    <w:rsid w:val="00547FF3"/>
    <w:rsid w:val="005651DE"/>
    <w:rsid w:val="00566D7A"/>
    <w:rsid w:val="00567D70"/>
    <w:rsid w:val="005739A7"/>
    <w:rsid w:val="00573E77"/>
    <w:rsid w:val="0058318B"/>
    <w:rsid w:val="00586075"/>
    <w:rsid w:val="00586E2A"/>
    <w:rsid w:val="0058769B"/>
    <w:rsid w:val="005879CA"/>
    <w:rsid w:val="00592224"/>
    <w:rsid w:val="005929BF"/>
    <w:rsid w:val="00594691"/>
    <w:rsid w:val="0059636D"/>
    <w:rsid w:val="005967DB"/>
    <w:rsid w:val="005A172B"/>
    <w:rsid w:val="005A200E"/>
    <w:rsid w:val="005A7216"/>
    <w:rsid w:val="005B56A6"/>
    <w:rsid w:val="005C2B7E"/>
    <w:rsid w:val="005C4D63"/>
    <w:rsid w:val="005C54A8"/>
    <w:rsid w:val="005C56DB"/>
    <w:rsid w:val="005C5F36"/>
    <w:rsid w:val="005C74F4"/>
    <w:rsid w:val="005D0E7A"/>
    <w:rsid w:val="005D3850"/>
    <w:rsid w:val="005D70BF"/>
    <w:rsid w:val="005E07BF"/>
    <w:rsid w:val="005E1967"/>
    <w:rsid w:val="005E1C0E"/>
    <w:rsid w:val="005E4FF9"/>
    <w:rsid w:val="005F3459"/>
    <w:rsid w:val="005F4513"/>
    <w:rsid w:val="006104E7"/>
    <w:rsid w:val="00612471"/>
    <w:rsid w:val="006148AF"/>
    <w:rsid w:val="00617D76"/>
    <w:rsid w:val="00624584"/>
    <w:rsid w:val="006279E8"/>
    <w:rsid w:val="00627E8C"/>
    <w:rsid w:val="00633415"/>
    <w:rsid w:val="006344E5"/>
    <w:rsid w:val="00643257"/>
    <w:rsid w:val="00645774"/>
    <w:rsid w:val="00651A79"/>
    <w:rsid w:val="00652A93"/>
    <w:rsid w:val="006561C2"/>
    <w:rsid w:val="00660D60"/>
    <w:rsid w:val="006648CA"/>
    <w:rsid w:val="006720FE"/>
    <w:rsid w:val="00672A3E"/>
    <w:rsid w:val="00674C21"/>
    <w:rsid w:val="00675048"/>
    <w:rsid w:val="00677C66"/>
    <w:rsid w:val="00682405"/>
    <w:rsid w:val="006869A7"/>
    <w:rsid w:val="0069226C"/>
    <w:rsid w:val="00696371"/>
    <w:rsid w:val="006974F6"/>
    <w:rsid w:val="006A0FBF"/>
    <w:rsid w:val="006B102F"/>
    <w:rsid w:val="006B2049"/>
    <w:rsid w:val="006B2C5B"/>
    <w:rsid w:val="006B5BAD"/>
    <w:rsid w:val="006D0CEB"/>
    <w:rsid w:val="006D415A"/>
    <w:rsid w:val="006D574E"/>
    <w:rsid w:val="006D7E88"/>
    <w:rsid w:val="006E10E6"/>
    <w:rsid w:val="006E5C4D"/>
    <w:rsid w:val="006F0543"/>
    <w:rsid w:val="006F2BDB"/>
    <w:rsid w:val="00715840"/>
    <w:rsid w:val="00722201"/>
    <w:rsid w:val="007235E6"/>
    <w:rsid w:val="00725E08"/>
    <w:rsid w:val="00730844"/>
    <w:rsid w:val="00732095"/>
    <w:rsid w:val="0073392D"/>
    <w:rsid w:val="00733C51"/>
    <w:rsid w:val="00740E98"/>
    <w:rsid w:val="00743086"/>
    <w:rsid w:val="007501D4"/>
    <w:rsid w:val="0075046F"/>
    <w:rsid w:val="007511DB"/>
    <w:rsid w:val="00751677"/>
    <w:rsid w:val="00756F10"/>
    <w:rsid w:val="007573EF"/>
    <w:rsid w:val="007603DB"/>
    <w:rsid w:val="00763ACE"/>
    <w:rsid w:val="00764104"/>
    <w:rsid w:val="007645E8"/>
    <w:rsid w:val="00767A48"/>
    <w:rsid w:val="0077602E"/>
    <w:rsid w:val="007801EE"/>
    <w:rsid w:val="00782422"/>
    <w:rsid w:val="00784724"/>
    <w:rsid w:val="00785344"/>
    <w:rsid w:val="00797554"/>
    <w:rsid w:val="007A484D"/>
    <w:rsid w:val="007A5817"/>
    <w:rsid w:val="007B262D"/>
    <w:rsid w:val="007B47F7"/>
    <w:rsid w:val="007B51AE"/>
    <w:rsid w:val="007B5ABF"/>
    <w:rsid w:val="007B6C68"/>
    <w:rsid w:val="007C0423"/>
    <w:rsid w:val="007C1730"/>
    <w:rsid w:val="007C26FD"/>
    <w:rsid w:val="007C5A13"/>
    <w:rsid w:val="007C760C"/>
    <w:rsid w:val="007D3C84"/>
    <w:rsid w:val="007D3FCB"/>
    <w:rsid w:val="007D513A"/>
    <w:rsid w:val="007D58E1"/>
    <w:rsid w:val="007E2812"/>
    <w:rsid w:val="007E6183"/>
    <w:rsid w:val="007E6E29"/>
    <w:rsid w:val="007F3F44"/>
    <w:rsid w:val="007F511D"/>
    <w:rsid w:val="008015BD"/>
    <w:rsid w:val="0080356E"/>
    <w:rsid w:val="00804CA7"/>
    <w:rsid w:val="0080797E"/>
    <w:rsid w:val="00814B0A"/>
    <w:rsid w:val="00821BD9"/>
    <w:rsid w:val="00821F9E"/>
    <w:rsid w:val="00822665"/>
    <w:rsid w:val="00822B72"/>
    <w:rsid w:val="00823C1E"/>
    <w:rsid w:val="008357E4"/>
    <w:rsid w:val="008414FF"/>
    <w:rsid w:val="00842CEB"/>
    <w:rsid w:val="00843A9A"/>
    <w:rsid w:val="00845951"/>
    <w:rsid w:val="00860E51"/>
    <w:rsid w:val="00862168"/>
    <w:rsid w:val="00866C0F"/>
    <w:rsid w:val="008840F6"/>
    <w:rsid w:val="008A30D9"/>
    <w:rsid w:val="008A5B48"/>
    <w:rsid w:val="008A5D77"/>
    <w:rsid w:val="008A728B"/>
    <w:rsid w:val="008B321E"/>
    <w:rsid w:val="008C3A2D"/>
    <w:rsid w:val="008C6188"/>
    <w:rsid w:val="008D1821"/>
    <w:rsid w:val="008E0B2E"/>
    <w:rsid w:val="008E3909"/>
    <w:rsid w:val="008E7915"/>
    <w:rsid w:val="008F0452"/>
    <w:rsid w:val="008F3899"/>
    <w:rsid w:val="00906829"/>
    <w:rsid w:val="0091161E"/>
    <w:rsid w:val="00925E63"/>
    <w:rsid w:val="009271EF"/>
    <w:rsid w:val="00927953"/>
    <w:rsid w:val="0093168A"/>
    <w:rsid w:val="009342D8"/>
    <w:rsid w:val="00943263"/>
    <w:rsid w:val="0094527D"/>
    <w:rsid w:val="00946A91"/>
    <w:rsid w:val="00946CD0"/>
    <w:rsid w:val="0095166F"/>
    <w:rsid w:val="00954C28"/>
    <w:rsid w:val="0095616E"/>
    <w:rsid w:val="00957F99"/>
    <w:rsid w:val="0096764D"/>
    <w:rsid w:val="00973401"/>
    <w:rsid w:val="00973F0A"/>
    <w:rsid w:val="00977E4C"/>
    <w:rsid w:val="009842FB"/>
    <w:rsid w:val="0098575E"/>
    <w:rsid w:val="009907C1"/>
    <w:rsid w:val="00991B0B"/>
    <w:rsid w:val="00992E32"/>
    <w:rsid w:val="00994D58"/>
    <w:rsid w:val="00994FFF"/>
    <w:rsid w:val="009A0CED"/>
    <w:rsid w:val="009B2076"/>
    <w:rsid w:val="009B35EE"/>
    <w:rsid w:val="009C1B1B"/>
    <w:rsid w:val="009C44E5"/>
    <w:rsid w:val="009C55B3"/>
    <w:rsid w:val="009D5751"/>
    <w:rsid w:val="009E2312"/>
    <w:rsid w:val="009E2A2C"/>
    <w:rsid w:val="009E544D"/>
    <w:rsid w:val="009F0849"/>
    <w:rsid w:val="009F3786"/>
    <w:rsid w:val="00A01139"/>
    <w:rsid w:val="00A060CD"/>
    <w:rsid w:val="00A11CD4"/>
    <w:rsid w:val="00A12F73"/>
    <w:rsid w:val="00A23C27"/>
    <w:rsid w:val="00A25C06"/>
    <w:rsid w:val="00A34E45"/>
    <w:rsid w:val="00A51035"/>
    <w:rsid w:val="00A57786"/>
    <w:rsid w:val="00A62C22"/>
    <w:rsid w:val="00A64EA0"/>
    <w:rsid w:val="00A64F28"/>
    <w:rsid w:val="00A65804"/>
    <w:rsid w:val="00A6745C"/>
    <w:rsid w:val="00A70265"/>
    <w:rsid w:val="00A71DBC"/>
    <w:rsid w:val="00A73C19"/>
    <w:rsid w:val="00A775E4"/>
    <w:rsid w:val="00A846EB"/>
    <w:rsid w:val="00A92330"/>
    <w:rsid w:val="00A96909"/>
    <w:rsid w:val="00AA10F5"/>
    <w:rsid w:val="00AA4232"/>
    <w:rsid w:val="00AA6054"/>
    <w:rsid w:val="00AB6262"/>
    <w:rsid w:val="00AB6DDD"/>
    <w:rsid w:val="00AC1742"/>
    <w:rsid w:val="00AC3615"/>
    <w:rsid w:val="00AC391F"/>
    <w:rsid w:val="00AE1357"/>
    <w:rsid w:val="00AE1E2A"/>
    <w:rsid w:val="00AE7E71"/>
    <w:rsid w:val="00AE7E81"/>
    <w:rsid w:val="00AF0150"/>
    <w:rsid w:val="00AF4F6F"/>
    <w:rsid w:val="00B063B3"/>
    <w:rsid w:val="00B06657"/>
    <w:rsid w:val="00B125CE"/>
    <w:rsid w:val="00B134AB"/>
    <w:rsid w:val="00B1742D"/>
    <w:rsid w:val="00B20653"/>
    <w:rsid w:val="00B20AB6"/>
    <w:rsid w:val="00B20FED"/>
    <w:rsid w:val="00B23CD4"/>
    <w:rsid w:val="00B23F99"/>
    <w:rsid w:val="00B25F61"/>
    <w:rsid w:val="00B31229"/>
    <w:rsid w:val="00B31820"/>
    <w:rsid w:val="00B3412A"/>
    <w:rsid w:val="00B365ED"/>
    <w:rsid w:val="00B41B88"/>
    <w:rsid w:val="00B4383C"/>
    <w:rsid w:val="00B50341"/>
    <w:rsid w:val="00B5156D"/>
    <w:rsid w:val="00B60FCB"/>
    <w:rsid w:val="00B629AA"/>
    <w:rsid w:val="00B638C5"/>
    <w:rsid w:val="00B64328"/>
    <w:rsid w:val="00B67468"/>
    <w:rsid w:val="00B7093E"/>
    <w:rsid w:val="00B72404"/>
    <w:rsid w:val="00B73E16"/>
    <w:rsid w:val="00B80708"/>
    <w:rsid w:val="00B90822"/>
    <w:rsid w:val="00B93BBD"/>
    <w:rsid w:val="00B9556A"/>
    <w:rsid w:val="00B9788E"/>
    <w:rsid w:val="00BA6FA0"/>
    <w:rsid w:val="00BB0E09"/>
    <w:rsid w:val="00BB4077"/>
    <w:rsid w:val="00BB5F1F"/>
    <w:rsid w:val="00BC61BC"/>
    <w:rsid w:val="00BD1B48"/>
    <w:rsid w:val="00BD378D"/>
    <w:rsid w:val="00BE4240"/>
    <w:rsid w:val="00BE509E"/>
    <w:rsid w:val="00BE7747"/>
    <w:rsid w:val="00BF4B43"/>
    <w:rsid w:val="00BF5468"/>
    <w:rsid w:val="00C001DA"/>
    <w:rsid w:val="00C00818"/>
    <w:rsid w:val="00C01D00"/>
    <w:rsid w:val="00C0479E"/>
    <w:rsid w:val="00C04938"/>
    <w:rsid w:val="00C05B13"/>
    <w:rsid w:val="00C121E1"/>
    <w:rsid w:val="00C16A74"/>
    <w:rsid w:val="00C263A7"/>
    <w:rsid w:val="00C30865"/>
    <w:rsid w:val="00C31C71"/>
    <w:rsid w:val="00C3230C"/>
    <w:rsid w:val="00C400FE"/>
    <w:rsid w:val="00C410B7"/>
    <w:rsid w:val="00C4458B"/>
    <w:rsid w:val="00C52995"/>
    <w:rsid w:val="00C60450"/>
    <w:rsid w:val="00C645F2"/>
    <w:rsid w:val="00C7100D"/>
    <w:rsid w:val="00C81DC6"/>
    <w:rsid w:val="00C91512"/>
    <w:rsid w:val="00C9272F"/>
    <w:rsid w:val="00C95530"/>
    <w:rsid w:val="00CA5E45"/>
    <w:rsid w:val="00CA7975"/>
    <w:rsid w:val="00CB577C"/>
    <w:rsid w:val="00CB5FA0"/>
    <w:rsid w:val="00CC187D"/>
    <w:rsid w:val="00CC6FE3"/>
    <w:rsid w:val="00CD1F34"/>
    <w:rsid w:val="00CE40BD"/>
    <w:rsid w:val="00CE7454"/>
    <w:rsid w:val="00CF216A"/>
    <w:rsid w:val="00CF25EE"/>
    <w:rsid w:val="00D00E0E"/>
    <w:rsid w:val="00D01397"/>
    <w:rsid w:val="00D046F2"/>
    <w:rsid w:val="00D12594"/>
    <w:rsid w:val="00D14752"/>
    <w:rsid w:val="00D25CB6"/>
    <w:rsid w:val="00D273C9"/>
    <w:rsid w:val="00D35441"/>
    <w:rsid w:val="00D42846"/>
    <w:rsid w:val="00D43540"/>
    <w:rsid w:val="00D44D9A"/>
    <w:rsid w:val="00D50512"/>
    <w:rsid w:val="00D56FD8"/>
    <w:rsid w:val="00D6138E"/>
    <w:rsid w:val="00D6173A"/>
    <w:rsid w:val="00D62458"/>
    <w:rsid w:val="00D636A6"/>
    <w:rsid w:val="00D64000"/>
    <w:rsid w:val="00D640FA"/>
    <w:rsid w:val="00D64333"/>
    <w:rsid w:val="00D64A75"/>
    <w:rsid w:val="00D64E48"/>
    <w:rsid w:val="00D651B7"/>
    <w:rsid w:val="00D652B8"/>
    <w:rsid w:val="00D83A08"/>
    <w:rsid w:val="00D944CD"/>
    <w:rsid w:val="00D9733D"/>
    <w:rsid w:val="00D97DD5"/>
    <w:rsid w:val="00DA3CF6"/>
    <w:rsid w:val="00DA4251"/>
    <w:rsid w:val="00DA4A9D"/>
    <w:rsid w:val="00DA6671"/>
    <w:rsid w:val="00DA67CD"/>
    <w:rsid w:val="00DA7CAC"/>
    <w:rsid w:val="00DB27C5"/>
    <w:rsid w:val="00DC0454"/>
    <w:rsid w:val="00DC0EA4"/>
    <w:rsid w:val="00DC53D5"/>
    <w:rsid w:val="00DC7421"/>
    <w:rsid w:val="00DD0939"/>
    <w:rsid w:val="00DD3392"/>
    <w:rsid w:val="00DE192B"/>
    <w:rsid w:val="00DE2B56"/>
    <w:rsid w:val="00DF5193"/>
    <w:rsid w:val="00DF59FC"/>
    <w:rsid w:val="00DF6D2B"/>
    <w:rsid w:val="00DF72D1"/>
    <w:rsid w:val="00E014AF"/>
    <w:rsid w:val="00E01A7A"/>
    <w:rsid w:val="00E037AB"/>
    <w:rsid w:val="00E048D9"/>
    <w:rsid w:val="00E064C1"/>
    <w:rsid w:val="00E112AB"/>
    <w:rsid w:val="00E1152E"/>
    <w:rsid w:val="00E30774"/>
    <w:rsid w:val="00E35B5F"/>
    <w:rsid w:val="00E4257C"/>
    <w:rsid w:val="00E46AD6"/>
    <w:rsid w:val="00E51444"/>
    <w:rsid w:val="00E5208A"/>
    <w:rsid w:val="00E53D84"/>
    <w:rsid w:val="00E6249F"/>
    <w:rsid w:val="00E71A7D"/>
    <w:rsid w:val="00E764C2"/>
    <w:rsid w:val="00E83D04"/>
    <w:rsid w:val="00E84349"/>
    <w:rsid w:val="00E86843"/>
    <w:rsid w:val="00E92556"/>
    <w:rsid w:val="00E943B5"/>
    <w:rsid w:val="00EA33DF"/>
    <w:rsid w:val="00EA51CE"/>
    <w:rsid w:val="00EA6AD6"/>
    <w:rsid w:val="00EB1C9E"/>
    <w:rsid w:val="00EB518F"/>
    <w:rsid w:val="00EC0FEF"/>
    <w:rsid w:val="00EC2E05"/>
    <w:rsid w:val="00EC3927"/>
    <w:rsid w:val="00EC7C37"/>
    <w:rsid w:val="00EF4F3B"/>
    <w:rsid w:val="00EF5B36"/>
    <w:rsid w:val="00EF778D"/>
    <w:rsid w:val="00F0084D"/>
    <w:rsid w:val="00F01A78"/>
    <w:rsid w:val="00F04FEA"/>
    <w:rsid w:val="00F174F9"/>
    <w:rsid w:val="00F175FF"/>
    <w:rsid w:val="00F255A7"/>
    <w:rsid w:val="00F326DB"/>
    <w:rsid w:val="00F36755"/>
    <w:rsid w:val="00F4024F"/>
    <w:rsid w:val="00F40619"/>
    <w:rsid w:val="00F416D3"/>
    <w:rsid w:val="00F42D13"/>
    <w:rsid w:val="00F42E01"/>
    <w:rsid w:val="00F44273"/>
    <w:rsid w:val="00F47A3C"/>
    <w:rsid w:val="00F50DE2"/>
    <w:rsid w:val="00F531FC"/>
    <w:rsid w:val="00F53D85"/>
    <w:rsid w:val="00F56EC4"/>
    <w:rsid w:val="00F60859"/>
    <w:rsid w:val="00F6194E"/>
    <w:rsid w:val="00F619B8"/>
    <w:rsid w:val="00F6224E"/>
    <w:rsid w:val="00F705A1"/>
    <w:rsid w:val="00F82AEA"/>
    <w:rsid w:val="00F845A3"/>
    <w:rsid w:val="00F84A09"/>
    <w:rsid w:val="00F901C2"/>
    <w:rsid w:val="00F903EA"/>
    <w:rsid w:val="00F94433"/>
    <w:rsid w:val="00F94DBF"/>
    <w:rsid w:val="00FA0774"/>
    <w:rsid w:val="00FA60A4"/>
    <w:rsid w:val="00FA7CEE"/>
    <w:rsid w:val="00FB0A49"/>
    <w:rsid w:val="00FB26D0"/>
    <w:rsid w:val="00FC2C70"/>
    <w:rsid w:val="00FC618F"/>
    <w:rsid w:val="00FE258B"/>
    <w:rsid w:val="00FE52CA"/>
    <w:rsid w:val="00FE7C05"/>
    <w:rsid w:val="00FF214C"/>
    <w:rsid w:val="00FF3626"/>
    <w:rsid w:val="00FF73F0"/>
  </w:rsids>
  <m:mathPr>
    <m:mathFont m:val="Cambria Math"/>
    <m:brkBin m:val="before"/>
    <m:brkBinSub m:val="--"/>
    <m:smallFrac m:val="0"/>
    <m:dispDef/>
    <m:lMargin m:val="0"/>
    <m:rMargin m:val="0"/>
    <m:defJc m:val="centerGroup"/>
    <m:wrapIndent m:val="1440"/>
    <m:intLim m:val="subSup"/>
    <m:naryLim m:val="undOvr"/>
  </m:mathPr>
  <w:themeFontLang w:val="fr-FR"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0CA4E"/>
  <w15:docId w15:val="{B141784F-25D1-6040-9F4D-7CEDC78A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42128"/>
    <w:rPr>
      <w:rFonts w:ascii="Times New Roman" w:eastAsiaTheme="majorEastAsia" w:hAnsi="Times New Roman" w:cstheme="majorBidi"/>
      <w:b/>
      <w:spacing w:val="-10"/>
      <w:kern w:val="2"/>
      <w:sz w:val="44"/>
      <w:szCs w:val="56"/>
    </w:rPr>
  </w:style>
  <w:style w:type="character" w:customStyle="1" w:styleId="LienInternet">
    <w:name w:val="Lien Internet"/>
    <w:basedOn w:val="Policepardfaut"/>
    <w:uiPriority w:val="99"/>
    <w:unhideWhenUsed/>
    <w:rsid w:val="00AB7E44"/>
    <w:rPr>
      <w:color w:val="0563C1" w:themeColor="hyperlink"/>
      <w:u w:val="single"/>
    </w:rPr>
  </w:style>
  <w:style w:type="character" w:customStyle="1" w:styleId="Mentionnonrsolue1">
    <w:name w:val="Mention non résolue1"/>
    <w:basedOn w:val="Policepardfaut"/>
    <w:uiPriority w:val="99"/>
    <w:semiHidden/>
    <w:unhideWhenUsed/>
    <w:qFormat/>
    <w:rsid w:val="00AB7E44"/>
    <w:rPr>
      <w:color w:val="605E5C"/>
      <w:shd w:val="clear" w:color="auto" w:fill="E1DFDD"/>
    </w:rPr>
  </w:style>
  <w:style w:type="character" w:customStyle="1" w:styleId="Titre1Car">
    <w:name w:val="Titre 1 Car"/>
    <w:basedOn w:val="Policepardfaut"/>
    <w:link w:val="Titre1"/>
    <w:uiPriority w:val="9"/>
    <w:qFormat/>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qFormat/>
    <w:rsid w:val="0049747A"/>
  </w:style>
  <w:style w:type="character" w:customStyle="1" w:styleId="Titre2Car">
    <w:name w:val="Titre 2 Car"/>
    <w:basedOn w:val="Policepardfaut"/>
    <w:link w:val="Titre2"/>
    <w:uiPriority w:val="9"/>
    <w:qFormat/>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qFormat/>
    <w:rsid w:val="00C304CA"/>
    <w:rPr>
      <w:sz w:val="16"/>
      <w:szCs w:val="16"/>
    </w:rPr>
  </w:style>
  <w:style w:type="character" w:customStyle="1" w:styleId="CommentaireCar">
    <w:name w:val="Commentaire Car"/>
    <w:basedOn w:val="Policepardfaut"/>
    <w:link w:val="Commentaire"/>
    <w:uiPriority w:val="99"/>
    <w:semiHidden/>
    <w:qFormat/>
    <w:rsid w:val="00C304CA"/>
    <w:rPr>
      <w:rFonts w:ascii="Times New Roman" w:hAnsi="Times New Roman"/>
      <w:sz w:val="20"/>
      <w:szCs w:val="20"/>
    </w:rPr>
  </w:style>
  <w:style w:type="character" w:customStyle="1" w:styleId="ObjetducommentaireCar">
    <w:name w:val="Objet du commentaire Car"/>
    <w:basedOn w:val="CommentaireCar"/>
    <w:link w:val="Objetducommentaire"/>
    <w:uiPriority w:val="99"/>
    <w:semiHidden/>
    <w:qFormat/>
    <w:rsid w:val="00C304CA"/>
    <w:rPr>
      <w:rFonts w:ascii="Times New Roman" w:hAnsi="Times New Roman"/>
      <w:b/>
      <w:bCs/>
      <w:sz w:val="20"/>
      <w:szCs w:val="20"/>
    </w:rPr>
  </w:style>
  <w:style w:type="character" w:customStyle="1" w:styleId="TextedebullesCar">
    <w:name w:val="Texte de bulles Car"/>
    <w:basedOn w:val="Policepardfaut"/>
    <w:link w:val="Textedebulles"/>
    <w:uiPriority w:val="99"/>
    <w:semiHidden/>
    <w:qFormat/>
    <w:rsid w:val="00C304CA"/>
    <w:rPr>
      <w:rFonts w:ascii="Segoe UI" w:hAnsi="Segoe UI" w:cs="Segoe UI"/>
      <w:sz w:val="18"/>
      <w:szCs w:val="18"/>
    </w:rPr>
  </w:style>
  <w:style w:type="character" w:styleId="Textedelespacerserv">
    <w:name w:val="Placeholder Text"/>
    <w:basedOn w:val="Policepardfaut"/>
    <w:uiPriority w:val="99"/>
    <w:semiHidden/>
    <w:qFormat/>
    <w:rsid w:val="00043E93"/>
    <w:rPr>
      <w:color w:val="808080"/>
    </w:rPr>
  </w:style>
  <w:style w:type="character" w:customStyle="1" w:styleId="title-text">
    <w:name w:val="title-text"/>
    <w:basedOn w:val="Policepardfaut"/>
    <w:qFormat/>
    <w:rsid w:val="003542A7"/>
  </w:style>
  <w:style w:type="character" w:customStyle="1" w:styleId="En-tteCar">
    <w:name w:val="En-tête Car"/>
    <w:basedOn w:val="Policepardfaut"/>
    <w:link w:val="En-tte"/>
    <w:uiPriority w:val="99"/>
    <w:qFormat/>
    <w:rsid w:val="00A90009"/>
    <w:rPr>
      <w:rFonts w:ascii="Times New Roman" w:hAnsi="Times New Roman"/>
    </w:rPr>
  </w:style>
  <w:style w:type="character" w:customStyle="1" w:styleId="PieddepageCar">
    <w:name w:val="Pied de page Car"/>
    <w:basedOn w:val="Policepardfaut"/>
    <w:link w:val="Pieddepage"/>
    <w:uiPriority w:val="99"/>
    <w:qFormat/>
    <w:rsid w:val="00A90009"/>
    <w:rPr>
      <w:rFonts w:ascii="Times New Roman" w:hAnsi="Times New Roman"/>
    </w:rPr>
  </w:style>
  <w:style w:type="character" w:customStyle="1" w:styleId="Numrotationdelignes">
    <w:name w:val="Numérotation de lignes"/>
  </w:style>
  <w:style w:type="paragraph" w:styleId="Titre">
    <w:name w:val="Title"/>
    <w:basedOn w:val="Normal"/>
    <w:next w:val="Corpsdetexte"/>
    <w:link w:val="TitreCar"/>
    <w:uiPriority w:val="10"/>
    <w:qFormat/>
    <w:rsid w:val="00242128"/>
    <w:pPr>
      <w:spacing w:after="240" w:line="240" w:lineRule="auto"/>
      <w:contextualSpacing/>
      <w:jc w:val="center"/>
    </w:pPr>
    <w:rPr>
      <w:rFonts w:eastAsiaTheme="majorEastAsia" w:cstheme="majorBidi"/>
      <w:b/>
      <w:spacing w:val="-10"/>
      <w:sz w:val="44"/>
      <w:szCs w:val="56"/>
    </w:rPr>
  </w:style>
  <w:style w:type="paragraph" w:styleId="Corpsdetexte">
    <w:name w:val="Body Text"/>
    <w:basedOn w:val="Normal"/>
    <w:pPr>
      <w:spacing w:before="0" w:after="140" w:line="276" w:lineRule="auto"/>
    </w:pPr>
  </w:style>
  <w:style w:type="paragraph" w:styleId="Liste">
    <w:name w:val="List"/>
    <w:basedOn w:val="Corpsdetexte"/>
    <w:rPr>
      <w:rFonts w:cs="Lohit Devanagari"/>
    </w:rPr>
  </w:style>
  <w:style w:type="paragraph" w:styleId="Lgende">
    <w:name w:val="caption"/>
    <w:basedOn w:val="Normal"/>
    <w:uiPriority w:val="35"/>
    <w:qFormat/>
    <w:pPr>
      <w:suppressLineNumbers/>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aire">
    <w:name w:val="annotation text"/>
    <w:basedOn w:val="Normal"/>
    <w:link w:val="CommentaireCar"/>
    <w:uiPriority w:val="99"/>
    <w:semiHidden/>
    <w:unhideWhenUsed/>
    <w:qFormat/>
    <w:rsid w:val="00C304CA"/>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C304CA"/>
    <w:rPr>
      <w:b/>
      <w:bCs/>
    </w:rPr>
  </w:style>
  <w:style w:type="paragraph" w:styleId="Textedebulles">
    <w:name w:val="Balloon Text"/>
    <w:basedOn w:val="Normal"/>
    <w:link w:val="TextedebullesCar"/>
    <w:uiPriority w:val="99"/>
    <w:semiHidden/>
    <w:unhideWhenUsed/>
    <w:qFormat/>
    <w:rsid w:val="00C304CA"/>
    <w:pPr>
      <w:spacing w:before="0" w:after="0" w:line="240" w:lineRule="auto"/>
    </w:pPr>
    <w:rPr>
      <w:rFonts w:ascii="Segoe UI" w:hAnsi="Segoe UI" w:cs="Segoe UI"/>
      <w:sz w:val="18"/>
      <w:szCs w:val="18"/>
    </w:rPr>
  </w:style>
  <w:style w:type="paragraph" w:styleId="Paragraphedeliste">
    <w:name w:val="List Paragraph"/>
    <w:basedOn w:val="Normal"/>
    <w:uiPriority w:val="34"/>
    <w:qFormat/>
    <w:rsid w:val="008130D4"/>
    <w:pPr>
      <w:ind w:left="720"/>
      <w:contextualSpacing/>
    </w:p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A90009"/>
    <w:pPr>
      <w:tabs>
        <w:tab w:val="center" w:pos="4536"/>
        <w:tab w:val="right" w:pos="9072"/>
      </w:tabs>
      <w:spacing w:before="0" w:after="0" w:line="240" w:lineRule="auto"/>
    </w:pPr>
  </w:style>
  <w:style w:type="paragraph" w:styleId="Pieddepage">
    <w:name w:val="footer"/>
    <w:basedOn w:val="Normal"/>
    <w:link w:val="PieddepageCar"/>
    <w:uiPriority w:val="99"/>
    <w:unhideWhenUsed/>
    <w:rsid w:val="00A90009"/>
    <w:pPr>
      <w:tabs>
        <w:tab w:val="center" w:pos="4536"/>
        <w:tab w:val="right" w:pos="9072"/>
      </w:tabs>
      <w:spacing w:before="0" w:after="0" w:line="240" w:lineRule="auto"/>
    </w:pPr>
  </w:style>
  <w:style w:type="paragraph" w:styleId="Sansinterligne">
    <w:name w:val="No Spacing"/>
    <w:uiPriority w:val="1"/>
    <w:qFormat/>
    <w:rsid w:val="001110F4"/>
    <w:rPr>
      <w:rFonts w:ascii="Times New Roman" w:hAnsi="Times New Roman"/>
    </w:rPr>
  </w:style>
  <w:style w:type="paragraph" w:styleId="Bibliographie">
    <w:name w:val="Bibliography"/>
    <w:basedOn w:val="Normal"/>
    <w:next w:val="Normal"/>
    <w:uiPriority w:val="37"/>
    <w:unhideWhenUsed/>
    <w:qFormat/>
    <w:rsid w:val="000A64CF"/>
    <w:pPr>
      <w:spacing w:after="240" w:line="240" w:lineRule="auto"/>
    </w:pPr>
  </w:style>
  <w:style w:type="paragraph" w:styleId="Rvision">
    <w:name w:val="Revision"/>
    <w:hidden/>
    <w:uiPriority w:val="99"/>
    <w:semiHidden/>
    <w:rsid w:val="0002098B"/>
    <w:pPr>
      <w:suppressAutoHyphens w:val="0"/>
    </w:pPr>
    <w:rPr>
      <w:rFonts w:ascii="Times New Roman" w:hAnsi="Times New Roman"/>
    </w:rPr>
  </w:style>
  <w:style w:type="character" w:styleId="Lienhypertexte">
    <w:name w:val="Hyperlink"/>
    <w:basedOn w:val="Policepardfaut"/>
    <w:uiPriority w:val="99"/>
    <w:unhideWhenUsed/>
    <w:rsid w:val="00416643"/>
    <w:rPr>
      <w:color w:val="0563C1" w:themeColor="hyperlink"/>
      <w:u w:val="single"/>
    </w:rPr>
  </w:style>
  <w:style w:type="character" w:styleId="Mentionnonrsolue">
    <w:name w:val="Unresolved Mention"/>
    <w:basedOn w:val="Policepardfaut"/>
    <w:uiPriority w:val="99"/>
    <w:semiHidden/>
    <w:unhideWhenUsed/>
    <w:rsid w:val="00416643"/>
    <w:rPr>
      <w:color w:val="605E5C"/>
      <w:shd w:val="clear" w:color="auto" w:fill="E1DFDD"/>
    </w:rPr>
  </w:style>
  <w:style w:type="character" w:customStyle="1" w:styleId="c-bibliographic-informationvalue">
    <w:name w:val="c-bibliographic-information__value"/>
    <w:basedOn w:val="Policepardfaut"/>
    <w:rsid w:val="00416643"/>
  </w:style>
  <w:style w:type="character" w:styleId="Lienhypertextesuivivisit">
    <w:name w:val="FollowedHyperlink"/>
    <w:basedOn w:val="Policepardfaut"/>
    <w:uiPriority w:val="99"/>
    <w:semiHidden/>
    <w:unhideWhenUsed/>
    <w:rsid w:val="00312171"/>
    <w:rPr>
      <w:color w:val="954F72" w:themeColor="followedHyperlink"/>
      <w:u w:val="single"/>
    </w:rPr>
  </w:style>
  <w:style w:type="character" w:styleId="Accentuation">
    <w:name w:val="Emphasis"/>
    <w:basedOn w:val="Policepardfaut"/>
    <w:uiPriority w:val="20"/>
    <w:qFormat/>
    <w:rsid w:val="00FF214C"/>
    <w:rPr>
      <w:i/>
      <w:iCs/>
    </w:rPr>
  </w:style>
  <w:style w:type="paragraph" w:customStyle="1" w:styleId="replytoeditor">
    <w:name w:val="reply_to_editor"/>
    <w:basedOn w:val="Normal"/>
    <w:link w:val="replytoeditorChar"/>
    <w:qFormat/>
    <w:rsid w:val="00785344"/>
    <w:pPr>
      <w:suppressAutoHyphens w:val="0"/>
      <w:spacing w:line="259" w:lineRule="auto"/>
      <w:ind w:firstLine="709"/>
      <w:jc w:val="both"/>
    </w:pPr>
    <w:rPr>
      <w:kern w:val="0"/>
      <w:sz w:val="24"/>
      <w:lang w:val="en-US"/>
      <w14:ligatures w14:val="none"/>
    </w:rPr>
  </w:style>
  <w:style w:type="character" w:customStyle="1" w:styleId="replytoeditorChar">
    <w:name w:val="reply_to_editor Char"/>
    <w:basedOn w:val="Policepardfaut"/>
    <w:link w:val="replytoeditor"/>
    <w:rsid w:val="00785344"/>
    <w:rPr>
      <w:rFonts w:ascii="Times New Roman" w:hAnsi="Times New Roman"/>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164222">
      <w:bodyDiv w:val="1"/>
      <w:marLeft w:val="0"/>
      <w:marRight w:val="0"/>
      <w:marTop w:val="0"/>
      <w:marBottom w:val="0"/>
      <w:divBdr>
        <w:top w:val="none" w:sz="0" w:space="0" w:color="auto"/>
        <w:left w:val="none" w:sz="0" w:space="0" w:color="auto"/>
        <w:bottom w:val="none" w:sz="0" w:space="0" w:color="auto"/>
        <w:right w:val="none" w:sz="0" w:space="0" w:color="auto"/>
      </w:divBdr>
    </w:div>
    <w:div w:id="648440988">
      <w:bodyDiv w:val="1"/>
      <w:marLeft w:val="0"/>
      <w:marRight w:val="0"/>
      <w:marTop w:val="0"/>
      <w:marBottom w:val="0"/>
      <w:divBdr>
        <w:top w:val="none" w:sz="0" w:space="0" w:color="auto"/>
        <w:left w:val="none" w:sz="0" w:space="0" w:color="auto"/>
        <w:bottom w:val="none" w:sz="0" w:space="0" w:color="auto"/>
        <w:right w:val="none" w:sz="0" w:space="0" w:color="auto"/>
      </w:divBdr>
    </w:div>
    <w:div w:id="2102489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5D69-5F87-4A96-87E4-2CF08D8EB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32</Pages>
  <Words>56715</Words>
  <Characters>311938</Characters>
  <Application>Microsoft Office Word</Application>
  <DocSecurity>0</DocSecurity>
  <Lines>2599</Lines>
  <Paragraphs>735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dc:description/>
  <cp:lastModifiedBy>montazeaud</cp:lastModifiedBy>
  <cp:revision>100</cp:revision>
  <dcterms:created xsi:type="dcterms:W3CDTF">2024-11-07T13:21:00Z</dcterms:created>
  <dcterms:modified xsi:type="dcterms:W3CDTF">2025-03-06T19:20:00Z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id="y3AxcR7i"/&gt;&lt;style id="http://www.zotero.org/styles/journal-of-experimental-botany" hasBibliography="1" bibliographyStyleHasBeenSet="1"/&gt;&lt;prefs&gt;&lt;pref name="fieldType" value="Field"/&gt;&lt;/prefs&gt;&lt;/data</vt:lpwstr>
  </property>
  <property fmtid="{D5CDD505-2E9C-101B-9397-08002B2CF9AE}" pid="3" name="ZOTERO_PREF_2">
    <vt:lpwstr>&gt;</vt:lpwstr>
  </property>
</Properties>
</file>