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96AF" w14:textId="70C4B5BE" w:rsidR="00B629AA" w:rsidRDefault="00000000">
      <w:pPr>
        <w:jc w:val="center"/>
        <w:rPr>
          <w:b/>
          <w:sz w:val="36"/>
          <w:lang w:val="en-GB"/>
        </w:rPr>
      </w:pPr>
      <w:r>
        <w:rPr>
          <w:b/>
          <w:sz w:val="36"/>
          <w:lang w:val="en-GB"/>
        </w:rPr>
        <w:t xml:space="preserve">Mixing </w:t>
      </w:r>
      <w:commentRangeStart w:id="0"/>
      <w:r>
        <w:rPr>
          <w:b/>
          <w:sz w:val="36"/>
          <w:lang w:val="en-GB"/>
        </w:rPr>
        <w:t>cultivars</w:t>
      </w:r>
      <w:commentRangeEnd w:id="0"/>
      <w:r w:rsidR="00E1152E">
        <w:rPr>
          <w:rStyle w:val="Marquedecommentaire"/>
        </w:rPr>
        <w:commentReference w:id="0"/>
      </w:r>
      <w:r>
        <w:rPr>
          <w:b/>
          <w:sz w:val="36"/>
          <w:lang w:val="en-GB"/>
        </w:rPr>
        <w:t xml:space="preserve"> </w:t>
      </w:r>
      <w:commentRangeStart w:id="1"/>
      <w:r>
        <w:rPr>
          <w:b/>
          <w:sz w:val="36"/>
          <w:lang w:val="en-GB"/>
        </w:rPr>
        <w:t>reduces</w:t>
      </w:r>
      <w:commentRangeEnd w:id="1"/>
      <w:r w:rsidR="00201CFD">
        <w:rPr>
          <w:rStyle w:val="Marquedecommentaire"/>
        </w:rPr>
        <w:commentReference w:id="1"/>
      </w:r>
      <w:r>
        <w:rPr>
          <w:b/>
          <w:sz w:val="36"/>
          <w:lang w:val="en-GB"/>
        </w:rPr>
        <w:t xml:space="preserve"> early root competition </w:t>
      </w:r>
      <w:commentRangeStart w:id="2"/>
      <w:del w:id="3" w:author="Hélène Fréville" w:date="2024-07-19T09:44:00Z">
        <w:r w:rsidDel="00E1152E">
          <w:rPr>
            <w:b/>
            <w:sz w:val="36"/>
            <w:lang w:val="en-GB"/>
          </w:rPr>
          <w:delText xml:space="preserve">between </w:delText>
        </w:r>
      </w:del>
      <w:ins w:id="4" w:author="Hélène Fréville" w:date="2024-07-19T09:44:00Z">
        <w:r w:rsidR="00E1152E">
          <w:rPr>
            <w:b/>
            <w:sz w:val="36"/>
            <w:lang w:val="en-GB"/>
          </w:rPr>
          <w:t xml:space="preserve">in </w:t>
        </w:r>
      </w:ins>
      <w:r>
        <w:rPr>
          <w:b/>
          <w:sz w:val="36"/>
          <w:lang w:val="en-GB"/>
        </w:rPr>
        <w:t xml:space="preserve">wheat </w:t>
      </w:r>
      <w:commentRangeEnd w:id="2"/>
      <w:r w:rsidR="00E1152E">
        <w:rPr>
          <w:rStyle w:val="Marquedecommentaire"/>
        </w:rPr>
        <w:commentReference w:id="2"/>
      </w:r>
      <w:del w:id="5" w:author="Hélène Fréville" w:date="2024-07-19T09:44:00Z">
        <w:r w:rsidDel="00E1152E">
          <w:rPr>
            <w:b/>
            <w:sz w:val="36"/>
            <w:lang w:val="en-GB"/>
          </w:rPr>
          <w:delText xml:space="preserve">seedlings </w:delText>
        </w:r>
      </w:del>
      <w:r>
        <w:rPr>
          <w:b/>
          <w:sz w:val="36"/>
          <w:lang w:val="en-GB"/>
        </w:rPr>
        <w:t>under water and nutrient limitation</w:t>
      </w:r>
    </w:p>
    <w:p w14:paraId="5AB79C34" w14:textId="77777777" w:rsidR="00B629AA" w:rsidRDefault="00000000">
      <w:pPr>
        <w:jc w:val="center"/>
      </w:pPr>
      <w:r>
        <w:t>Germain Montazeaud</w:t>
      </w:r>
      <w:r>
        <w:rPr>
          <w:vertAlign w:val="superscript"/>
        </w:rPr>
        <w:t>1,</w:t>
      </w:r>
      <w:r>
        <w:rPr>
          <w:rFonts w:cs="Times New Roman"/>
          <w:vertAlign w:val="superscript"/>
        </w:rPr>
        <w:t>†</w:t>
      </w:r>
      <w:r>
        <w:t>, Pierre Roumet</w:t>
      </w:r>
      <w:r>
        <w:rPr>
          <w:vertAlign w:val="superscript"/>
        </w:rPr>
        <w:t>1</w:t>
      </w:r>
      <w:r>
        <w:t>, Mickaël Lamboeuf</w:t>
      </w:r>
      <w:r>
        <w:rPr>
          <w:vertAlign w:val="superscript"/>
        </w:rPr>
        <w:t>2</w:t>
      </w:r>
      <w:r>
        <w:t>, Christian Jeudy</w:t>
      </w:r>
      <w:r>
        <w:rPr>
          <w:vertAlign w:val="superscript"/>
        </w:rPr>
        <w:t>2</w:t>
      </w:r>
      <w:r>
        <w:t>, Martin Ecarnot</w:t>
      </w:r>
      <w:r>
        <w:rPr>
          <w:vertAlign w:val="superscript"/>
        </w:rPr>
        <w:t>1</w:t>
      </w:r>
      <w:r>
        <w:t>, Lise Malicet-Chebbah</w:t>
      </w:r>
      <w:r>
        <w:rPr>
          <w:vertAlign w:val="superscript"/>
        </w:rPr>
        <w:t>1</w:t>
      </w:r>
      <w:r>
        <w:t>, Christophe Salon</w:t>
      </w:r>
      <w:r>
        <w:rPr>
          <w:vertAlign w:val="superscript"/>
        </w:rPr>
        <w:t>2</w:t>
      </w:r>
      <w:r>
        <w:t>, Hélène Fréville</w:t>
      </w:r>
      <w:r>
        <w:rPr>
          <w:vertAlign w:val="superscript"/>
        </w:rPr>
        <w:t>1</w:t>
      </w:r>
    </w:p>
    <w:p w14:paraId="50F04E8E" w14:textId="77777777" w:rsidR="00B629AA" w:rsidRDefault="00B629AA">
      <w:pPr>
        <w:jc w:val="center"/>
      </w:pPr>
    </w:p>
    <w:p w14:paraId="2E028B5B" w14:textId="77777777" w:rsidR="00B629AA" w:rsidRDefault="00000000">
      <w:pPr>
        <w:jc w:val="center"/>
      </w:pPr>
      <w:r>
        <w:rPr>
          <w:vertAlign w:val="superscript"/>
        </w:rPr>
        <w:t>1</w:t>
      </w:r>
      <w:r>
        <w:t>AGAP, Université de Montpellier, CIRAD, INRAE, L'institut Agro, Montpellier, France</w:t>
      </w:r>
    </w:p>
    <w:p w14:paraId="32A8FFDF" w14:textId="77777777" w:rsidR="00B629AA" w:rsidRDefault="00000000">
      <w:pPr>
        <w:jc w:val="center"/>
      </w:pPr>
      <w:r>
        <w:rPr>
          <w:vertAlign w:val="superscript"/>
        </w:rPr>
        <w:t>2</w:t>
      </w:r>
      <w:r>
        <w:rPr>
          <w:highlight w:val="yellow"/>
        </w:rPr>
        <w:t>XXXXXXXXXXXXXXXXXXXXXXXXXXX</w:t>
      </w:r>
    </w:p>
    <w:p w14:paraId="186CD160" w14:textId="77777777" w:rsidR="00B629AA" w:rsidRDefault="00000000">
      <w:pPr>
        <w:jc w:val="center"/>
        <w:rPr>
          <w:rFonts w:cs="Times New Roman"/>
        </w:rPr>
      </w:pPr>
      <w:r>
        <w:rPr>
          <w:rFonts w:cs="Times New Roman"/>
          <w:vertAlign w:val="superscript"/>
        </w:rPr>
        <w:t>†</w:t>
      </w:r>
      <w:proofErr w:type="spellStart"/>
      <w:r>
        <w:rPr>
          <w:rFonts w:cs="Times New Roman"/>
        </w:rPr>
        <w:t>corresponding</w:t>
      </w:r>
      <w:proofErr w:type="spellEnd"/>
      <w:r>
        <w:rPr>
          <w:rFonts w:cs="Times New Roman"/>
        </w:rPr>
        <w:t xml:space="preserve"> </w:t>
      </w:r>
      <w:proofErr w:type="spellStart"/>
      <w:r>
        <w:rPr>
          <w:rFonts w:cs="Times New Roman"/>
        </w:rPr>
        <w:t>author</w:t>
      </w:r>
      <w:commentRangeStart w:id="6"/>
      <w:proofErr w:type="spellEnd"/>
      <w:r>
        <w:rPr>
          <w:rFonts w:cs="Times New Roman"/>
        </w:rPr>
        <w:t xml:space="preserve">: </w:t>
      </w:r>
      <w:hyperlink r:id="rId10">
        <w:r>
          <w:rPr>
            <w:rStyle w:val="LienInternet"/>
            <w:rFonts w:cs="Times New Roman"/>
          </w:rPr>
          <w:t>g.montazeaud@gmail.com</w:t>
        </w:r>
      </w:hyperlink>
      <w:commentRangeEnd w:id="6"/>
      <w:r w:rsidR="00201CFD">
        <w:rPr>
          <w:rStyle w:val="Marquedecommentaire"/>
        </w:rPr>
        <w:commentReference w:id="6"/>
      </w:r>
    </w:p>
    <w:p w14:paraId="21A90EAB" w14:textId="77777777" w:rsidR="00B629AA" w:rsidRDefault="00000000">
      <w:pPr>
        <w:pStyle w:val="Titre1"/>
        <w:rPr>
          <w:lang w:val="en-GB"/>
        </w:rPr>
      </w:pPr>
      <w:r>
        <w:rPr>
          <w:lang w:val="en-GB"/>
        </w:rPr>
        <w:t>Keywords</w:t>
      </w:r>
    </w:p>
    <w:p w14:paraId="6DA471D6" w14:textId="39D84AE9" w:rsidR="00B629AA" w:rsidRDefault="00000000">
      <w:pPr>
        <w:rPr>
          <w:lang w:val="en-GB"/>
        </w:rPr>
      </w:pPr>
      <w:commentRangeStart w:id="7"/>
      <w:r>
        <w:rPr>
          <w:lang w:val="en-GB"/>
        </w:rPr>
        <w:t>Cultivar</w:t>
      </w:r>
      <w:commentRangeEnd w:id="7"/>
      <w:r w:rsidR="00201CFD">
        <w:rPr>
          <w:rStyle w:val="Marquedecommentaire"/>
        </w:rPr>
        <w:commentReference w:id="7"/>
      </w:r>
      <w:r>
        <w:rPr>
          <w:lang w:val="en-GB"/>
        </w:rPr>
        <w:t xml:space="preserve"> mixtures, agroecology, relative yield, </w:t>
      </w:r>
      <w:commentRangeStart w:id="8"/>
      <w:r>
        <w:rPr>
          <w:lang w:val="en-GB"/>
        </w:rPr>
        <w:t>stress-gradient hypothesis</w:t>
      </w:r>
      <w:commentRangeEnd w:id="8"/>
      <w:r w:rsidR="00AB6DDD">
        <w:rPr>
          <w:rStyle w:val="Marquedecommentaire"/>
        </w:rPr>
        <w:commentReference w:id="8"/>
      </w:r>
      <w:r>
        <w:rPr>
          <w:lang w:val="en-GB"/>
        </w:rPr>
        <w:t xml:space="preserve">, complementarity, </w:t>
      </w:r>
      <w:ins w:id="9" w:author="Hélène Fréville" w:date="2024-07-19T09:56:00Z">
        <w:r w:rsidR="00201CFD">
          <w:rPr>
            <w:lang w:val="en-GB"/>
          </w:rPr>
          <w:t>high</w:t>
        </w:r>
      </w:ins>
      <w:ins w:id="10" w:author="Hélène Fréville" w:date="2024-07-19T10:52:00Z">
        <w:r w:rsidR="008D1821">
          <w:rPr>
            <w:lang w:val="en-GB"/>
          </w:rPr>
          <w:t>-</w:t>
        </w:r>
      </w:ins>
      <w:ins w:id="11" w:author="Hélène Fréville" w:date="2024-07-19T09:56:00Z">
        <w:r w:rsidR="00201CFD">
          <w:rPr>
            <w:lang w:val="en-GB"/>
          </w:rPr>
          <w:t>through</w:t>
        </w:r>
      </w:ins>
      <w:ins w:id="12" w:author="Hélène Fréville" w:date="2024-07-19T09:57:00Z">
        <w:r w:rsidR="00201CFD">
          <w:rPr>
            <w:lang w:val="en-GB"/>
          </w:rPr>
          <w:t xml:space="preserve">put </w:t>
        </w:r>
      </w:ins>
      <w:r>
        <w:rPr>
          <w:lang w:val="en-GB"/>
        </w:rPr>
        <w:t xml:space="preserve">root phenotyping, root area, </w:t>
      </w:r>
      <w:del w:id="13" w:author="Hélène Fréville" w:date="2024-07-24T16:24:00Z">
        <w:r w:rsidDel="00375474">
          <w:rPr>
            <w:lang w:val="en-GB"/>
          </w:rPr>
          <w:delText xml:space="preserve">competition </w:delText>
        </w:r>
      </w:del>
      <w:ins w:id="14" w:author="Hélène Fréville" w:date="2024-07-24T16:24:00Z">
        <w:r w:rsidR="00375474">
          <w:rPr>
            <w:lang w:val="en-GB"/>
          </w:rPr>
          <w:t>competiti</w:t>
        </w:r>
        <w:r w:rsidR="00375474">
          <w:rPr>
            <w:lang w:val="en-GB"/>
          </w:rPr>
          <w:t>ve</w:t>
        </w:r>
        <w:r w:rsidR="00375474">
          <w:rPr>
            <w:lang w:val="en-GB"/>
          </w:rPr>
          <w:t xml:space="preserve"> </w:t>
        </w:r>
      </w:ins>
      <w:r>
        <w:rPr>
          <w:lang w:val="en-GB"/>
        </w:rPr>
        <w:t>hierarchy</w:t>
      </w:r>
    </w:p>
    <w:p w14:paraId="58B01607" w14:textId="77777777" w:rsidR="00B629AA" w:rsidRDefault="00000000">
      <w:pPr>
        <w:pStyle w:val="Titre1"/>
        <w:rPr>
          <w:lang w:val="en-GB"/>
        </w:rPr>
      </w:pPr>
      <w:r>
        <w:rPr>
          <w:lang w:val="en-GB"/>
        </w:rPr>
        <w:t>Abstract</w:t>
      </w:r>
    </w:p>
    <w:p w14:paraId="7649EAF9" w14:textId="14FC006D" w:rsidR="00B629AA" w:rsidRDefault="00000000">
      <w:pPr>
        <w:rPr>
          <w:lang w:val="en-GB"/>
        </w:rPr>
      </w:pPr>
      <w:r>
        <w:rPr>
          <w:lang w:val="en-GB"/>
        </w:rPr>
        <w:t>Cultivar mixtures</w:t>
      </w:r>
      <w:ins w:id="15" w:author="Hélène Fréville" w:date="2024-07-19T09:59:00Z">
        <w:r w:rsidR="00C81DC6">
          <w:rPr>
            <w:lang w:val="en-GB"/>
          </w:rPr>
          <w:t>,</w:t>
        </w:r>
      </w:ins>
      <w:del w:id="16" w:author="Hélène Fréville" w:date="2024-07-19T09:59:00Z">
        <w:r w:rsidDel="00C81DC6">
          <w:rPr>
            <w:lang w:val="en-GB"/>
          </w:rPr>
          <w:delText xml:space="preserve"> -</w:delText>
        </w:r>
      </w:del>
      <w:r>
        <w:rPr>
          <w:lang w:val="en-GB"/>
        </w:rPr>
        <w:t xml:space="preserve"> defined as the concurrent cultivation of </w:t>
      </w:r>
      <w:del w:id="17" w:author="Hélène Fréville" w:date="2024-07-19T10:02:00Z">
        <w:r w:rsidDel="00C81DC6">
          <w:rPr>
            <w:lang w:val="en-GB"/>
          </w:rPr>
          <w:delText xml:space="preserve">multiple </w:delText>
        </w:r>
      </w:del>
      <w:ins w:id="18" w:author="Hélène Fréville" w:date="2024-07-19T10:02:00Z">
        <w:r w:rsidR="00C81DC6">
          <w:rPr>
            <w:lang w:val="en-GB"/>
          </w:rPr>
          <w:t xml:space="preserve">several </w:t>
        </w:r>
      </w:ins>
      <w:r>
        <w:rPr>
          <w:lang w:val="en-GB"/>
        </w:rPr>
        <w:t>varieties of the same crop in the same field</w:t>
      </w:r>
      <w:ins w:id="19" w:author="Hélène Fréville" w:date="2024-07-19T09:59:00Z">
        <w:r w:rsidR="00C81DC6">
          <w:rPr>
            <w:lang w:val="en-GB"/>
          </w:rPr>
          <w:t>,</w:t>
        </w:r>
      </w:ins>
      <w:del w:id="20" w:author="Hélène Fréville" w:date="2024-07-19T09:59:00Z">
        <w:r w:rsidDel="00C81DC6">
          <w:rPr>
            <w:lang w:val="en-GB"/>
          </w:rPr>
          <w:delText xml:space="preserve"> -</w:delText>
        </w:r>
      </w:del>
      <w:r>
        <w:rPr>
          <w:lang w:val="en-GB"/>
        </w:rPr>
        <w:t xml:space="preserve"> are receiving growing interest</w:t>
      </w:r>
      <w:ins w:id="21" w:author="Hélène Fréville" w:date="2024-07-19T10:03:00Z">
        <w:r w:rsidR="00C81DC6">
          <w:rPr>
            <w:lang w:val="en-GB"/>
          </w:rPr>
          <w:t>,</w:t>
        </w:r>
      </w:ins>
      <w:r>
        <w:rPr>
          <w:lang w:val="en-GB"/>
        </w:rPr>
        <w:t xml:space="preserve"> as increasing genetic diversity in the field</w:t>
      </w:r>
      <w:del w:id="22" w:author="Hélène Fréville" w:date="2024-07-19T10:03:00Z">
        <w:r w:rsidDel="00C81DC6">
          <w:rPr>
            <w:lang w:val="en-GB"/>
          </w:rPr>
          <w:delText>s</w:delText>
        </w:r>
      </w:del>
      <w:r>
        <w:rPr>
          <w:lang w:val="en-GB"/>
        </w:rPr>
        <w:t xml:space="preserve"> could improve agricultural sustainability. </w:t>
      </w:r>
      <w:commentRangeStart w:id="23"/>
      <w:r>
        <w:rPr>
          <w:lang w:val="en-GB"/>
        </w:rPr>
        <w:t>Ecological theory predicts that positive interactions</w:t>
      </w:r>
      <w:commentRangeEnd w:id="23"/>
      <w:r w:rsidR="00C81DC6">
        <w:rPr>
          <w:rStyle w:val="Marquedecommentaire"/>
        </w:rPr>
        <w:commentReference w:id="23"/>
      </w:r>
      <w:r>
        <w:rPr>
          <w:lang w:val="en-GB"/>
        </w:rPr>
        <w:t xml:space="preserve"> between cultivars should led to a more efficient use of resources, especially when </w:t>
      </w:r>
      <w:ins w:id="24" w:author="Hélène Fréville" w:date="2024-07-19T10:13:00Z">
        <w:r w:rsidR="00416643">
          <w:rPr>
            <w:lang w:val="en-GB"/>
          </w:rPr>
          <w:t xml:space="preserve">multiple </w:t>
        </w:r>
      </w:ins>
      <w:r>
        <w:rPr>
          <w:lang w:val="en-GB"/>
        </w:rPr>
        <w:t xml:space="preserve">resources become scarcer </w:t>
      </w:r>
      <w:commentRangeStart w:id="25"/>
      <w:r>
        <w:rPr>
          <w:lang w:val="en-GB"/>
        </w:rPr>
        <w:t>(the “stress-gradient hypothesis”)</w:t>
      </w:r>
      <w:commentRangeEnd w:id="25"/>
      <w:r w:rsidR="00416643">
        <w:rPr>
          <w:rStyle w:val="Marquedecommentaire"/>
        </w:rPr>
        <w:commentReference w:id="25"/>
      </w:r>
      <w:r>
        <w:rPr>
          <w:lang w:val="en-GB"/>
        </w:rPr>
        <w:t xml:space="preserve">. In line with this prediction, cultivar mixtures yield slightly higher than their pure stand components on average. However, mixing effects are also very variable, and we still poorly understand how cultivar interactions are affected by resource </w:t>
      </w:r>
      <w:del w:id="26" w:author="Hélène Fréville" w:date="2024-07-19T10:46:00Z">
        <w:r w:rsidDel="00B5156D">
          <w:rPr>
            <w:lang w:val="en-GB"/>
          </w:rPr>
          <w:delText>availability</w:delText>
        </w:r>
      </w:del>
      <w:ins w:id="27" w:author="Hélène Fréville" w:date="2024-07-19T10:46:00Z">
        <w:r w:rsidR="00B5156D">
          <w:rPr>
            <w:lang w:val="en-GB"/>
          </w:rPr>
          <w:t>limitation</w:t>
        </w:r>
      </w:ins>
      <w:r>
        <w:rPr>
          <w:lang w:val="en-GB"/>
        </w:rPr>
        <w:t xml:space="preserve">. In this study, we tested </w:t>
      </w:r>
      <w:del w:id="28" w:author="Hélène Fréville" w:date="2024-07-19T10:48:00Z">
        <w:r w:rsidDel="00B5156D">
          <w:rPr>
            <w:lang w:val="en-GB"/>
          </w:rPr>
          <w:delText xml:space="preserve">if </w:delText>
        </w:r>
      </w:del>
      <w:ins w:id="29" w:author="Hélène Fréville" w:date="2024-07-19T10:48:00Z">
        <w:r w:rsidR="00B5156D">
          <w:rPr>
            <w:lang w:val="en-GB"/>
          </w:rPr>
          <w:t xml:space="preserve">whether </w:t>
        </w:r>
      </w:ins>
      <w:r>
        <w:rPr>
          <w:lang w:val="en-GB"/>
        </w:rPr>
        <w:t>diversity in root traits could promote positive interactions between cultivars</w:t>
      </w:r>
      <w:ins w:id="30" w:author="Hélène Fréville" w:date="2024-07-19T10:50:00Z">
        <w:r w:rsidR="008D1821">
          <w:rPr>
            <w:lang w:val="en-GB"/>
          </w:rPr>
          <w:t>, and w</w:t>
        </w:r>
      </w:ins>
      <w:ins w:id="31" w:author="Hélène Fréville" w:date="2024-07-19T10:51:00Z">
        <w:r w:rsidR="008D1821">
          <w:rPr>
            <w:lang w:val="en-GB"/>
          </w:rPr>
          <w:t>hether this pattern would be exacerbated</w:t>
        </w:r>
      </w:ins>
      <w:r>
        <w:rPr>
          <w:lang w:val="en-GB"/>
        </w:rPr>
        <w:t xml:space="preserve"> under limiting resource</w:t>
      </w:r>
      <w:ins w:id="32" w:author="Hélène Fréville" w:date="2024-07-19T10:52:00Z">
        <w:r w:rsidR="008D1821">
          <w:rPr>
            <w:lang w:val="en-GB"/>
          </w:rPr>
          <w:t xml:space="preserve"> conditions</w:t>
        </w:r>
      </w:ins>
      <w:del w:id="33" w:author="Hélène Fréville" w:date="2024-07-19T10:52:00Z">
        <w:r w:rsidDel="008D1821">
          <w:rPr>
            <w:lang w:val="en-GB"/>
          </w:rPr>
          <w:delText>s</w:delText>
        </w:r>
      </w:del>
      <w:r>
        <w:rPr>
          <w:lang w:val="en-GB"/>
        </w:rPr>
        <w:t>. We grew 36 durum wheat (</w:t>
      </w:r>
      <w:r>
        <w:rPr>
          <w:i/>
          <w:iCs/>
          <w:lang w:val="en-GB"/>
        </w:rPr>
        <w:t>Triticum turgidum</w:t>
      </w:r>
      <w:r>
        <w:rPr>
          <w:lang w:val="en-GB"/>
        </w:rPr>
        <w:t xml:space="preserve"> ssp. </w:t>
      </w:r>
      <w:r>
        <w:rPr>
          <w:i/>
          <w:iCs/>
          <w:lang w:val="en-GB"/>
        </w:rPr>
        <w:t>durum</w:t>
      </w:r>
      <w:r>
        <w:rPr>
          <w:lang w:val="en-GB"/>
        </w:rPr>
        <w:t xml:space="preserve">) genotypes in pure stands and in 54 binary mixtures in a high-throughput root phenotyping platform under two </w:t>
      </w:r>
      <w:ins w:id="34" w:author="Hélène Fréville" w:date="2024-07-19T10:53:00Z">
        <w:r w:rsidR="008D1821">
          <w:rPr>
            <w:lang w:val="en-GB"/>
          </w:rPr>
          <w:t xml:space="preserve">resource </w:t>
        </w:r>
      </w:ins>
      <w:r>
        <w:rPr>
          <w:lang w:val="en-GB"/>
        </w:rPr>
        <w:t xml:space="preserve">conditions: a control (C), and a </w:t>
      </w:r>
      <w:commentRangeStart w:id="35"/>
      <w:r>
        <w:rPr>
          <w:lang w:val="en-GB"/>
        </w:rPr>
        <w:t xml:space="preserve">water- and </w:t>
      </w:r>
      <w:r>
        <w:rPr>
          <w:lang w:val="en-GB"/>
        </w:rPr>
        <w:lastRenderedPageBreak/>
        <w:t>nutrient-limited treatment (S)</w:t>
      </w:r>
      <w:commentRangeEnd w:id="35"/>
      <w:r w:rsidR="008D1821">
        <w:rPr>
          <w:rStyle w:val="Marquedecommentaire"/>
        </w:rPr>
        <w:commentReference w:id="35"/>
      </w:r>
      <w:r>
        <w:rPr>
          <w:lang w:val="en-GB"/>
        </w:rPr>
        <w:t xml:space="preserve">. We then compared the </w:t>
      </w:r>
      <w:commentRangeStart w:id="36"/>
      <w:r>
        <w:rPr>
          <w:lang w:val="en-GB"/>
        </w:rPr>
        <w:t>biomass</w:t>
      </w:r>
      <w:commentRangeEnd w:id="36"/>
      <w:r w:rsidR="00954C28">
        <w:rPr>
          <w:rStyle w:val="Marquedecommentaire"/>
        </w:rPr>
        <w:commentReference w:id="36"/>
      </w:r>
      <w:r>
        <w:rPr>
          <w:lang w:val="en-GB"/>
        </w:rPr>
        <w:t xml:space="preserve"> of three-week-old seedlings in mixed vs pure stands and tested the relationship between the relative biomass of the mixtures and their trait composition</w:t>
      </w:r>
      <w:ins w:id="37" w:author="Hélène Fréville" w:date="2024-07-19T11:06:00Z">
        <w:r w:rsidR="00954C28">
          <w:rPr>
            <w:lang w:val="en-GB"/>
          </w:rPr>
          <w:t xml:space="preserve">, </w:t>
        </w:r>
        <w:commentRangeStart w:id="38"/>
        <w:r w:rsidR="00954C28">
          <w:rPr>
            <w:lang w:val="en-GB"/>
          </w:rPr>
          <w:t xml:space="preserve">assessed by the </w:t>
        </w:r>
      </w:ins>
      <w:ins w:id="39" w:author="Hélène Fréville" w:date="2024-07-19T11:05:00Z">
        <w:r w:rsidR="00954C28">
          <w:rPr>
            <w:lang w:val="en-GB"/>
          </w:rPr>
          <w:t xml:space="preserve">average </w:t>
        </w:r>
      </w:ins>
      <w:ins w:id="40" w:author="Hélène Fréville" w:date="2024-07-19T11:06:00Z">
        <w:r w:rsidR="00954C28">
          <w:rPr>
            <w:lang w:val="en-GB"/>
          </w:rPr>
          <w:t xml:space="preserve">trait value of the mixtures </w:t>
        </w:r>
      </w:ins>
      <w:ins w:id="41" w:author="Hélène Fréville" w:date="2024-07-19T11:05:00Z">
        <w:r w:rsidR="00954C28">
          <w:rPr>
            <w:lang w:val="en-GB"/>
          </w:rPr>
          <w:t xml:space="preserve">and </w:t>
        </w:r>
      </w:ins>
      <w:ins w:id="42" w:author="Hélène Fréville" w:date="2024-07-19T11:07:00Z">
        <w:r w:rsidR="00954C28">
          <w:rPr>
            <w:lang w:val="en-GB"/>
          </w:rPr>
          <w:t xml:space="preserve">the </w:t>
        </w:r>
      </w:ins>
      <w:ins w:id="43" w:author="Hélène Fréville" w:date="2024-07-19T11:05:00Z">
        <w:r w:rsidR="00954C28">
          <w:rPr>
            <w:lang w:val="en-GB"/>
          </w:rPr>
          <w:t>absolute trait difference between</w:t>
        </w:r>
      </w:ins>
      <w:ins w:id="44" w:author="Hélène Fréville" w:date="2024-07-19T11:07:00Z">
        <w:r w:rsidR="00954C28">
          <w:rPr>
            <w:lang w:val="en-GB"/>
          </w:rPr>
          <w:t xml:space="preserve"> varieties in the mixture</w:t>
        </w:r>
        <w:commentRangeEnd w:id="38"/>
        <w:r w:rsidR="00954C28">
          <w:rPr>
            <w:rStyle w:val="Marquedecommentaire"/>
          </w:rPr>
          <w:commentReference w:id="38"/>
        </w:r>
      </w:ins>
      <w:r>
        <w:rPr>
          <w:lang w:val="en-GB"/>
        </w:rPr>
        <w:t xml:space="preserve">. We found that mixed stands produced less biomass than predicted from their pure stands, </w:t>
      </w:r>
      <w:del w:id="45" w:author="Hélène Fréville" w:date="2024-07-19T10:58:00Z">
        <w:r w:rsidDel="00954C28">
          <w:rPr>
            <w:lang w:val="en-GB"/>
          </w:rPr>
          <w:delText xml:space="preserve">especially </w:delText>
        </w:r>
      </w:del>
      <w:ins w:id="46" w:author="Hélène Fréville" w:date="2024-07-19T10:58:00Z">
        <w:r w:rsidR="00954C28">
          <w:rPr>
            <w:lang w:val="en-GB"/>
          </w:rPr>
          <w:t xml:space="preserve">particularly </w:t>
        </w:r>
      </w:ins>
      <w:commentRangeStart w:id="47"/>
      <w:r>
        <w:rPr>
          <w:lang w:val="en-GB"/>
        </w:rPr>
        <w:t>in</w:t>
      </w:r>
      <w:commentRangeEnd w:id="47"/>
      <w:r w:rsidR="008D1821">
        <w:rPr>
          <w:rStyle w:val="Marquedecommentaire"/>
        </w:rPr>
        <w:commentReference w:id="47"/>
      </w:r>
      <w:r>
        <w:rPr>
          <w:lang w:val="en-GB"/>
        </w:rPr>
        <w:t xml:space="preserve"> </w:t>
      </w:r>
      <w:ins w:id="48" w:author="Hélène Fréville" w:date="2024-07-19T10:57:00Z">
        <w:r w:rsidR="008D1821">
          <w:rPr>
            <w:lang w:val="en-GB"/>
          </w:rPr>
          <w:t xml:space="preserve">the </w:t>
        </w:r>
      </w:ins>
      <w:r>
        <w:rPr>
          <w:lang w:val="en-GB"/>
        </w:rPr>
        <w:t xml:space="preserve">S treatment. </w:t>
      </w:r>
      <w:commentRangeStart w:id="49"/>
      <w:r>
        <w:rPr>
          <w:lang w:val="en-GB"/>
        </w:rPr>
        <w:t>A single trait, the average 2D projected area of the root system</w:t>
      </w:r>
      <w:commentRangeEnd w:id="49"/>
      <w:r w:rsidR="007B47F7">
        <w:rPr>
          <w:rStyle w:val="Marquedecommentaire"/>
        </w:rPr>
        <w:commentReference w:id="49"/>
      </w:r>
      <w:r>
        <w:rPr>
          <w:lang w:val="en-GB"/>
        </w:rPr>
        <w:t xml:space="preserve">, </w:t>
      </w:r>
      <w:del w:id="50" w:author="Hélène Fréville" w:date="2024-07-19T11:04:00Z">
        <w:r w:rsidDel="00954C28">
          <w:rPr>
            <w:lang w:val="en-GB"/>
          </w:rPr>
          <w:delText xml:space="preserve">could </w:delText>
        </w:r>
      </w:del>
      <w:r>
        <w:rPr>
          <w:lang w:val="en-GB"/>
        </w:rPr>
        <w:t>explain</w:t>
      </w:r>
      <w:ins w:id="51" w:author="Hélène Fréville" w:date="2024-07-19T11:04:00Z">
        <w:r w:rsidR="00954C28">
          <w:rPr>
            <w:lang w:val="en-GB"/>
          </w:rPr>
          <w:t xml:space="preserve">ed up </w:t>
        </w:r>
      </w:ins>
      <w:del w:id="52" w:author="Hélène Fréville" w:date="2024-07-19T11:04:00Z">
        <w:r w:rsidDel="00954C28">
          <w:rPr>
            <w:lang w:val="en-GB"/>
          </w:rPr>
          <w:delText xml:space="preserve"> about</w:delText>
        </w:r>
      </w:del>
      <w:ins w:id="53" w:author="Hélène Fréville" w:date="2024-07-19T11:04:00Z">
        <w:r w:rsidR="00954C28">
          <w:rPr>
            <w:lang w:val="en-GB"/>
          </w:rPr>
          <w:t>to</w:t>
        </w:r>
      </w:ins>
      <w:r>
        <w:rPr>
          <w:lang w:val="en-GB"/>
        </w:rPr>
        <w:t xml:space="preserve"> 50% of the relative biomass production of the mixtures in the S treatment. </w:t>
      </w:r>
      <w:commentRangeStart w:id="54"/>
      <w:commentRangeStart w:id="55"/>
      <w:r>
        <w:rPr>
          <w:lang w:val="en-GB"/>
        </w:rPr>
        <w:t>Our results</w:t>
      </w:r>
      <w:commentRangeEnd w:id="54"/>
      <w:r w:rsidR="007B47F7">
        <w:rPr>
          <w:rStyle w:val="Marquedecommentaire"/>
        </w:rPr>
        <w:commentReference w:id="54"/>
      </w:r>
      <w:r>
        <w:rPr>
          <w:lang w:val="en-GB"/>
        </w:rPr>
        <w:t xml:space="preserve"> indicate that this biomass reduction most likely resulted from relaxed competition in mixed relative to pure stands</w:t>
      </w:r>
      <w:commentRangeEnd w:id="55"/>
      <w:r w:rsidR="007B47F7">
        <w:rPr>
          <w:rStyle w:val="Marquedecommentaire"/>
        </w:rPr>
        <w:commentReference w:id="55"/>
      </w:r>
      <w:r>
        <w:rPr>
          <w:lang w:val="en-GB"/>
        </w:rPr>
        <w:t xml:space="preserve">, and that the area of the root system captured the competitive hierarchy between cultivars. </w:t>
      </w:r>
      <w:commentRangeStart w:id="56"/>
      <w:r>
        <w:rPr>
          <w:lang w:val="en-GB"/>
        </w:rPr>
        <w:t>Plastic changes</w:t>
      </w:r>
      <w:commentRangeEnd w:id="56"/>
      <w:r w:rsidR="00B90822">
        <w:rPr>
          <w:rStyle w:val="Marquedecommentaire"/>
        </w:rPr>
        <w:commentReference w:id="56"/>
      </w:r>
      <w:r>
        <w:rPr>
          <w:lang w:val="en-GB"/>
        </w:rPr>
        <w:t xml:space="preserve"> in root area also contributed to mitigate competition in mixtures. </w:t>
      </w:r>
      <w:ins w:id="57" w:author="Hélène Fréville" w:date="2024-07-19T11:21:00Z">
        <w:r w:rsidR="00B90822">
          <w:rPr>
            <w:lang w:val="en-GB"/>
          </w:rPr>
          <w:t xml:space="preserve">Overall, </w:t>
        </w:r>
      </w:ins>
      <w:del w:id="58" w:author="Hélène Fréville" w:date="2024-07-19T11:21:00Z">
        <w:r w:rsidDel="00B90822">
          <w:rPr>
            <w:lang w:val="en-GB"/>
          </w:rPr>
          <w:delText>O</w:delText>
        </w:r>
      </w:del>
      <w:ins w:id="59" w:author="Hélène Fréville" w:date="2024-07-19T11:21:00Z">
        <w:r w:rsidR="00B90822">
          <w:rPr>
            <w:lang w:val="en-GB"/>
          </w:rPr>
          <w:t>o</w:t>
        </w:r>
      </w:ins>
      <w:r>
        <w:rPr>
          <w:lang w:val="en-GB"/>
        </w:rPr>
        <w:t>ur results suggest that root area and plasticity in root area are promising breeding target</w:t>
      </w:r>
      <w:ins w:id="60" w:author="Hélène Fréville" w:date="2024-07-19T11:21:00Z">
        <w:r w:rsidR="00B90822">
          <w:rPr>
            <w:lang w:val="en-GB"/>
          </w:rPr>
          <w:t>s</w:t>
        </w:r>
      </w:ins>
      <w:r>
        <w:rPr>
          <w:lang w:val="en-GB"/>
        </w:rPr>
        <w:t xml:space="preserve"> to reduce intra-specific competition at the seedling stage and important traits to account for when assembling cultivar mixtures. </w:t>
      </w:r>
    </w:p>
    <w:p w14:paraId="0CC849E5" w14:textId="77777777" w:rsidR="00B629AA" w:rsidRDefault="00B629AA">
      <w:pPr>
        <w:rPr>
          <w:lang w:val="en-GB"/>
        </w:rPr>
        <w:sectPr w:rsidR="00B629AA">
          <w:pgSz w:w="11906" w:h="16838"/>
          <w:pgMar w:top="1440" w:right="1440" w:bottom="1440" w:left="1440" w:header="0" w:footer="0" w:gutter="0"/>
          <w:lnNumType w:countBy="1" w:distance="283" w:restart="continuous"/>
          <w:cols w:space="720"/>
          <w:formProt w:val="0"/>
          <w:docGrid w:linePitch="360" w:charSpace="4096"/>
        </w:sectPr>
      </w:pPr>
    </w:p>
    <w:p w14:paraId="7AC79E58" w14:textId="77777777" w:rsidR="00B629AA" w:rsidRDefault="00000000">
      <w:pPr>
        <w:pStyle w:val="Titre1"/>
        <w:rPr>
          <w:lang w:val="en-GB"/>
        </w:rPr>
      </w:pPr>
      <w:r>
        <w:rPr>
          <w:lang w:val="en-GB"/>
        </w:rPr>
        <w:lastRenderedPageBreak/>
        <w:t>Introduction</w:t>
      </w:r>
    </w:p>
    <w:p w14:paraId="57129319" w14:textId="6F266FDF" w:rsidR="00B629AA" w:rsidRDefault="00000000">
      <w:pPr>
        <w:rPr>
          <w:lang w:val="en-GB"/>
        </w:rPr>
      </w:pPr>
      <w:r>
        <w:rPr>
          <w:lang w:val="en-GB"/>
        </w:rPr>
        <w:t xml:space="preserve">Decades of experimental ecology have established a general positive relationship between plant diversity and ecosystem functioning </w:t>
      </w:r>
      <w:r>
        <w:fldChar w:fldCharType="begin"/>
      </w:r>
      <w:r>
        <w:rPr>
          <w:lang w:val="en-GB"/>
        </w:rPr>
        <w:instrText>ADDIN ZOTERO_ITEM CSL_CITATION {"citationID":"8NS7Iyko","properties":{"formattedCitation":"(Tilman et al. 1996, 2001; Hector et al. 1999)","plainCitation":"(Tilman et al. 1996, 2001; Hector et al. 1999)","noteIndex":0},"citationItems":[{"id":245,"uris":["http://zotero.org/users/3458704/items/WIGKTEWM"],"itemData":{"id":245,"type":"article-journal","abstract":"THE functioning and sustainability of ecosystems may depend on their biological diversity1–8. Elton's9 hypothesis that more diverse ecosystems are more stable has received much attention1,3,6,7,10–14, but Darwin's proposal6,15 that more diverse plant communities are more productive, and the related conjectures4,5,16,17 that they have lower nutrient losses and more sustainable soils, are less well studied4–6,8,17,18. Here we use a well-replicated field experiment, in which species diversity was directly controlled, to show that ecosystem productivity in 147 grassland plots increased significantly with plant biodiversity. Moreover, the main limiting nutrient, soil mineral nitrogen, was utilized more completely when there was a greater diversity of species, leading to lower leaching loss of nitrogen from these ecosystems. Similarly, in nearby native grassland, plant productivity and soil nitrogen utilization increased with increasing plant species richness. This supports the diversity–productivity and diversity–sustainability hypotheses. Our results demonstrate that the loss of species threatens ecosystem functioning and sustainability.","container-title":"Nature","DOI":"10.1038/379718a0","ISSN":"1476-4687","issue":"6567","language":"En","license":"1996 Nature Publishing Group","page":"718","source":"www.nature.com","title":"Productivity and sustainability influenced by biodiversity in grassland ecosystems","volume":"379","author":[{"family":"Tilman","given":"David"},{"family":"Wedin","given":"David"},{"family":"Knops","given":"Johannes"}],"issued":{"date-parts":[["1996",2]]}}},{"id":196,"uris":["http://zotero.org/users/3458704/items/2XUENB7Z"],"itemData":{"id":196,"type":"article-journal","abstract":"Plant diversity and niche complementarity had progressively stronger effects on ecosystem functioning during a 7-year experiment, with 16-species plots attaining 2.7 times greater biomass than monocultures. Diversity effects were neither transients nor explained solely by a few productive or unviable species. Rather, many higher-diversity plots outperformed the best monoculture. These results help resolve debate over biodiversity and ecosystem functioning, show effects at higher than expected diversity levels, and demonstrate, for these ecosystems, that even the best-chosen monocultures cannot achieve greater productivity or carbon stores than higher-diversity sites.","container-title":"Science","DOI":"10.1126/science.1060391","ISSN":"0036-8075, 1095-9203","issue":"5543","language":"en","note":"PMID: 11679667","page":"843-845","source":"science.sciencemag.org","title":"Diversity and productivity in a long-term grassland experiment","volume":"294","author":[{"family":"Tilman","given":"David"},{"family":"Reich","given":"Peter B."},{"family":"Knops","given":"Johannes"},{"family":"Wedin","given":"David"},{"family":"Mielke","given":"Troy"},{"family":"Lehman","given":"Clarence"}],"issued":{"date-parts":[["2001",10,26]]}}},{"id":525,"uris":["http://zotero.org/users/3458704/items/E7PSPUHP"],"itemData":{"id":525,"type":"article-journal","abstract":"At eight European field sites, the impact of loss of plant diversity on primary productivity was simulated by synthesizing grassland communities with different numbers of plant species. Results differed in detail at each location, but there was an overall log-linear reduction of average aboveground biomass with loss of species. For a given number of species, communities with fewer functional groups were less productive. These diversity effects occurred along with differences associated with species composition and geographic location. Niche complementarity and positive species interactions appear to play a role in generating diversity-productivity relationships within sites in addition to sampling from the species pool.","container-title":"Science","DOI":"10.1126/science.286.5442.1123","ISSN":"0036-8075, 1095-9203","issue":"5442","language":"en","note":"PMID: 10550043","page":"1123-1127","source":"science-sciencemag-org.inee.bib.cnrs.fr","title":"Plant diversity and productivity experiments in european grasslands","volume":"286","author":[{"family":"Hector","given":"A."},{"family":"Schmid","given":"B."},{"family":"Beierkuhnlein","given":"C."},{"family":"Caldeira","given":"M. C."},{"family":"Diemer","given":"M."},{"family":"Dimitrakopoulos","given":"P. G."},{"family":"Finn","given":"J. A."},{"family":"Freitas","given":"H."},{"family":"Giller","given":"P. S."},{"family":"Good","given":"J."},{"family":"Harris","given":"R."},{"family":"Högberg","given":"P."},{"family":"Huss-Danell","given":"K."},{"family":"Joshi","given":"J."},{"family":"Jumpponen","given":"A."},{"family":"Körner","given":"C."},{"family":"Leadley","given":"P. W."},{"family":"Loreau","given":"M."},{"family":"Minns","given":"A."},{"family":"Mulder","given":"C. P. H."},{"family":"O'Donovan","given":"G."},{"family":"Otway","given":"S. J."},{"family":"Pereira","given":"J. S."},{"family":"Prinz","given":"A."},{"family":"Read","given":"D. J."},{"family":"Scherer-Lorenzen","given":"M."},{"family":"Schulze","given":"E.-D."},{"family":"Siamantziouras","given":"A.-S. D."},{"family":"Spehn","given":"E. M."},{"family":"Terry","given":"A. C."},{"family":"Troumbis","given":"A. Y."},{"family":"Woodward","given":"F. I."},{"family":"Yachi","given":"S."},{"family":"Lawton","given":"J. H."}],"issued":{"date-parts":[["1999",11,5]]}}}],"schema":"https://github.com/citation-style-language/schema/raw/master/csl-citation.json"}</w:instrText>
      </w:r>
      <w:r>
        <w:rPr>
          <w:lang w:val="en-GB"/>
        </w:rPr>
        <w:fldChar w:fldCharType="separate"/>
      </w:r>
      <w:r>
        <w:rPr>
          <w:rFonts w:cs="Times New Roman"/>
          <w:lang w:val="en-GB"/>
        </w:rPr>
        <w:t>(Tilman et al. 1996, 2001; Hector et al. 1999)</w:t>
      </w:r>
      <w:r>
        <w:rPr>
          <w:lang w:val="en-GB"/>
        </w:rPr>
        <w:fldChar w:fldCharType="end"/>
      </w:r>
      <w:r>
        <w:rPr>
          <w:lang w:val="en-GB"/>
        </w:rPr>
        <w:t xml:space="preserve">. </w:t>
      </w:r>
      <w:del w:id="61" w:author="Hélène Fréville" w:date="2024-07-19T11:25:00Z">
        <w:r w:rsidDel="00B90822">
          <w:rPr>
            <w:lang w:val="en-GB"/>
          </w:rPr>
          <w:delText>That is, e</w:delText>
        </w:r>
      </w:del>
      <w:ins w:id="62" w:author="Hélène Fréville" w:date="2024-07-19T11:25:00Z">
        <w:r w:rsidR="00B90822">
          <w:rPr>
            <w:lang w:val="en-GB"/>
          </w:rPr>
          <w:t>E</w:t>
        </w:r>
      </w:ins>
      <w:r>
        <w:rPr>
          <w:lang w:val="en-GB"/>
        </w:rPr>
        <w:t xml:space="preserve">cosystems with a higher number of species tend to be more productive, more efficient at regulating pathogens, at recycling nutrients, </w:t>
      </w:r>
      <w:del w:id="63" w:author="Hélène Fréville" w:date="2024-07-19T11:25:00Z">
        <w:r w:rsidDel="00B90822">
          <w:rPr>
            <w:lang w:val="en-GB"/>
          </w:rPr>
          <w:delText xml:space="preserve">or </w:delText>
        </w:r>
      </w:del>
      <w:ins w:id="64" w:author="Hélène Fréville" w:date="2024-07-19T11:25:00Z">
        <w:r w:rsidR="00B90822">
          <w:rPr>
            <w:lang w:val="en-GB"/>
          </w:rPr>
          <w:t xml:space="preserve">and </w:t>
        </w:r>
      </w:ins>
      <w:r>
        <w:rPr>
          <w:lang w:val="en-GB"/>
        </w:rPr>
        <w:t xml:space="preserve">at buffering abiotic stresses </w:t>
      </w:r>
      <w:r>
        <w:fldChar w:fldCharType="begin"/>
      </w:r>
      <w:r>
        <w:rPr>
          <w:lang w:val="en-GB"/>
        </w:rPr>
        <w:instrText>ADDIN ZOTERO_ITEM CSL_CITATION {"citationID":"0osD7FuW","properties":{"formattedCitation":"(Hooper et al. 2005; Hector and Bagchi 2007; Tilman et al. 2014)","plainCitation":"(Hooper et al. 2005; Hector and Bagchi 2007; Tilman et al. 2014)","noteIndex":0},"citationItems":[{"id":665,"uris":["http://zotero.org/users/3458704/items/U26VVTXB"],"itemData":{"id":665,"type":"article-journal","abstract":"Humans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Monographs","DOI":"10.1890/04-0922","ISSN":"1557-7015","issue":"1","language":"en","page":"3-35","source":"Wiley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A."}],"issued":{"date-parts":[["2005",2,1]]}}},{"id":190,"uris":["http://zotero.org/users/3458704/items/ES9KRITE"],"itemData":{"id":190,"type":"article-journal","abstract":"Biodiversity loss can affect ecosystem functions and services1,2,3,4. Individual ecosystem functions generally show a positive asymptotic relationship with increasing biodiversity, suggesting that some species are redundant5,6,7,8. However, ecosystems are managed and conserved for multiple functions, which may require greater biodiversity. Here we present an analysis of published data from grassland biodiversity experiments9,10,11, and show that ecosystem multifunctionality does require greater numbers of species. We analysed each ecosystem function alone to identify species with desirable effects. We then calculated the number of species with positive effects for all possible combinations of functions. Our results show appreciable differences in the sets of species influencing different ecosystem functions, with average proportional overlap of about 0.2 to 0.5. Consequently, as more ecosystem processes were included in our analysis, more species were found to affect overall functioning. Specifically, for all of the analysed experiments, there was a positive saturating relationship between the number of ecosystem processes considered and the number of species influencing overall functioning. We conclude that because different species often influence different functions, studies focusing on individual processes in isolation will underestimate levels of biodiversity required to maintain multifunctional ecosystems.","container-title":"Nature","DOI":"10.1038/nature05947","ISSN":"1476-4687","issue":"7150","language":"en","license":"2007 Nature Publishing Group","page":"188-190","source":"www.nature.com","title":"Biodiversity and ecosystem multifunctionality","volume":"448","author":[{"family":"Hector","given":"Andy"},{"family":"Bagchi","given":"Robert"}],"issued":{"date-parts":[["2007",7]]}}},{"id":67,"uris":["http://zotero.org/users/3458704/items/FMVZGP4K"],"itemData":{"id":67,"type":"article-journal","abstrac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priority.","container-title":"Annual Review of Ecology, Evolution, and Systematics","DOI":"10.1146/annurev-ecolsys-120213-091917","issue":"1","note":"_eprint: https://doi.org/10.1146/annurev-ecolsys-120213-091917","page":"471-493","source":"Annual Reviews","title":"Biodiversity and Ecosystem Functioning","volume":"45","author":[{"family":"Tilman","given":"David"},{"family":"Isbell","given":"Forest"},{"family":"Cowles","given":"Jane M."}],"issued":{"date-parts":[["2014"]]}}}],"schema":"https://github.com/citation-style-language/schema/raw/master/csl-citation.json"}</w:instrText>
      </w:r>
      <w:r>
        <w:rPr>
          <w:lang w:val="en-GB"/>
        </w:rPr>
        <w:fldChar w:fldCharType="separate"/>
      </w:r>
      <w:r>
        <w:rPr>
          <w:rFonts w:cs="Times New Roman"/>
          <w:lang w:val="en-GB"/>
        </w:rPr>
        <w:t>(Hooper et al. 2005; Hector and Bagchi 2007; Tilman et al. 2014)</w:t>
      </w:r>
      <w:r>
        <w:rPr>
          <w:lang w:val="en-GB"/>
        </w:rPr>
        <w:fldChar w:fldCharType="end"/>
      </w:r>
      <w:r>
        <w:rPr>
          <w:lang w:val="en-GB"/>
        </w:rPr>
        <w:t xml:space="preserve">. Species diversity is generally thought to improve ecosystem functioning via two main effects: the complementarity effect, and the selection effect </w:t>
      </w:r>
      <w:r>
        <w:fldChar w:fldCharType="begin"/>
      </w:r>
      <w:r>
        <w:rPr>
          <w:lang w:val="en-GB"/>
        </w:rPr>
        <w:instrText>ADDIN ZOTERO_ITEM CSL_CITATION {"citationID":"S659wXdq","properties":{"formattedCitation":"(Loreau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w:instrText>
      </w:r>
      <w:r>
        <w:rPr>
          <w:lang w:val="en-GB"/>
        </w:rPr>
        <w:fldChar w:fldCharType="separate"/>
      </w:r>
      <w:r>
        <w:rPr>
          <w:rFonts w:cs="Times New Roman"/>
          <w:lang w:val="en-GB"/>
        </w:rPr>
        <w:t>(Loreau and Hector 2001)</w:t>
      </w:r>
      <w:r>
        <w:rPr>
          <w:lang w:val="en-GB"/>
        </w:rPr>
        <w:fldChar w:fldCharType="end"/>
      </w:r>
      <w:r>
        <w:rPr>
          <w:lang w:val="en-GB"/>
        </w:rPr>
        <w:t xml:space="preserve">. The complementarity effect results from differences in ecological niches between species that have different resource requirements and hence experience less competition, which ultimately translates into a more efficient conversion of resources into ecosystem functions (e.g., </w:t>
      </w:r>
      <w:r>
        <w:fldChar w:fldCharType="begin"/>
      </w:r>
      <w:r>
        <w:rPr>
          <w:lang w:val="en-GB"/>
        </w:rPr>
        <w:instrText>ADDIN ZOTERO_ITEM CSL_CITATION {"citationID":"cuIzm1KN","properties":{"formattedCitation":"(Roscher et al. 2008; Mueller et al. 2013)","plainCitation":"(Roscher et al. 2008; Mueller et al. 2013)","dontUpdate":true,"noteIndex":0},"citationItems":[{"id":428,"uris":["http://zotero.org/users/3458704/items/4D8VIR7W"],"itemData":{"id":428,"type":"article-journal","abstract":"*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w:instrText>
      </w:r>
      <w:r>
        <w:rPr>
          <w:lang w:val="en-GB"/>
        </w:rPr>
        <w:fldChar w:fldCharType="separate"/>
      </w:r>
      <w:r>
        <w:rPr>
          <w:rFonts w:cs="Times New Roman"/>
          <w:lang w:val="en-GB"/>
        </w:rPr>
        <w:t>Roscher et al. 2008; Mueller et al. 2013)</w:t>
      </w:r>
      <w:r>
        <w:rPr>
          <w:lang w:val="en-GB"/>
        </w:rPr>
        <w:fldChar w:fldCharType="end"/>
      </w:r>
      <w:r>
        <w:rPr>
          <w:lang w:val="en-GB"/>
        </w:rPr>
        <w:t>. Communities with more species are also more likely to contain species which are the most efficient at performing a given function</w:t>
      </w:r>
      <w:ins w:id="65" w:author="Hélène Fréville" w:date="2024-07-19T11:29:00Z">
        <w:r w:rsidR="00EC7C37">
          <w:rPr>
            <w:lang w:val="en-GB"/>
          </w:rPr>
          <w:t>;</w:t>
        </w:r>
      </w:ins>
      <w:del w:id="66" w:author="Hélène Fréville" w:date="2024-07-19T11:29:00Z">
        <w:r w:rsidDel="00EC7C37">
          <w:rPr>
            <w:lang w:val="en-GB"/>
          </w:rPr>
          <w:delText>,</w:delText>
        </w:r>
      </w:del>
      <w:r>
        <w:rPr>
          <w:lang w:val="en-GB"/>
        </w:rPr>
        <w:t xml:space="preserve"> </w:t>
      </w:r>
      <w:del w:id="67" w:author="Hélène Fréville" w:date="2024-07-19T11:29:00Z">
        <w:r w:rsidDel="00EC7C37">
          <w:rPr>
            <w:lang w:val="en-GB"/>
          </w:rPr>
          <w:delText xml:space="preserve">and </w:delText>
        </w:r>
      </w:del>
      <w:r>
        <w:rPr>
          <w:lang w:val="en-GB"/>
        </w:rPr>
        <w:t>such “efficient” species might be even more efficient in a diverse community than in a mono</w:t>
      </w:r>
      <w:ins w:id="68" w:author="Hélène Fréville" w:date="2024-07-19T11:29:00Z">
        <w:r w:rsidR="00EC7C37">
          <w:rPr>
            <w:lang w:val="en-GB"/>
          </w:rPr>
          <w:t xml:space="preserve">specific </w:t>
        </w:r>
      </w:ins>
      <w:del w:id="69" w:author="Hélène Fréville" w:date="2024-07-19T11:29:00Z">
        <w:r w:rsidDel="00EC7C37">
          <w:rPr>
            <w:lang w:val="en-GB"/>
          </w:rPr>
          <w:delText xml:space="preserve">culture </w:delText>
        </w:r>
      </w:del>
      <w:ins w:id="70" w:author="Hélène Fréville" w:date="2024-07-19T11:29:00Z">
        <w:r w:rsidR="00EC7C37">
          <w:rPr>
            <w:lang w:val="en-GB"/>
          </w:rPr>
          <w:t xml:space="preserve">community </w:t>
        </w:r>
      </w:ins>
      <w:r>
        <w:rPr>
          <w:lang w:val="en-GB"/>
        </w:rPr>
        <w:t>(e.g., highly competitive species often benefit from relaxed competition in a mixture</w:t>
      </w:r>
      <w:del w:id="71" w:author="Hélène Fréville" w:date="2024-07-19T11:30:00Z">
        <w:r w:rsidDel="00EC7C37">
          <w:rPr>
            <w:lang w:val="en-GB"/>
          </w:rPr>
          <w:delText xml:space="preserve"> compared to a monoculture</w:delText>
        </w:r>
      </w:del>
      <w:r>
        <w:rPr>
          <w:lang w:val="en-GB"/>
        </w:rPr>
        <w:t xml:space="preserve">), which corresponds to the selection effect (e.g., </w:t>
      </w:r>
      <w:r>
        <w:fldChar w:fldCharType="begin"/>
      </w:r>
      <w:r>
        <w:rPr>
          <w:lang w:val="en-GB"/>
        </w:rPr>
        <w:instrText>ADDIN ZOTERO_ITEM CSL_CITATION {"citationID":"8BsErqVt","properties":{"formattedCitation":"(Fargione et al. 2007; Li et al. 2018)","plainCitation":"(Fargione et al. 2007; Li et al. 2018)","dontUpdate":true,"noteIndex":0},"citationItems":[{"id":126,"uris":["http://zotero.org/users/3458704/items/27T4MJ3U"],"itemData":{"id":126,"type":"article-journal","abstract":"In a 10-year (1996–2005) biodiversity experiment, the mechanisms underlying the increasingly positive effect of biodiversity on plant biomass production shifted from sampling to complementarity over time. The effect of diversity on plant biomass was associated primarily with the accumulation of higher total plant nitrogen pools (N g m−2) and secondarily with more efficient N use at higher diversity. The accumulation of N in living plant biomass was significantly increased by the presence of legumes, C4 grasses, and their combined presence. Thus, these results provide clear evidence for the increasing effects of complementarity through time and suggest a mechanism whereby diversity increases complementarity through the increased input and retention of N, a commonly limiting nutrient.","container-title":"Proceedings of the Royal Society B: Biological Sciences","DOI":"10.1098/rspb.2006.0351","issue":"1611","journalAbbreviation":"Proceedings of the Royal Society B: Biological Sciences","page":"871-876","source":"royalsocietypublishing.org (Atypon)","title":"From selection to complementarity: shifts in the causes of biodiversity–productivity relationships in a long-term biodiversity experiment","title-short":"From selection to complementarity","volume":"274","author":[{"family":"Fargione","given":"Joseph"},{"family":"Tilman","given":"David"},{"family":"Dybzinski","given":"Ray"},{"family":"Lambers","given":"Janneke Hille Ris"},{"family":"Clark","given":"Chris"},{"family":"Harpole","given":"W. Stanley"},{"family":"Knops","given":"Johannes M.H"},{"family":"Reich","given":"Peter B"},{"family":"Loreau","given":"Michel"}],"issued":{"date-parts":[["2007",3,22]]}}},{"id":747,"uris":["http://zotero.org/users/3458704/items/FP79YAKX"],"itemData":{"id":747,"type":"article-journal","abstract":"Enhanced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w:instrText>
      </w:r>
      <w:r>
        <w:rPr>
          <w:lang w:val="en-GB"/>
        </w:rPr>
        <w:fldChar w:fldCharType="separate"/>
      </w:r>
      <w:r>
        <w:rPr>
          <w:rFonts w:cs="Times New Roman"/>
          <w:lang w:val="en-GB"/>
        </w:rPr>
        <w:t>Fargione et al. 2007; Li et al. 2018)</w:t>
      </w:r>
      <w:r>
        <w:rPr>
          <w:lang w:val="en-GB"/>
        </w:rPr>
        <w:fldChar w:fldCharType="end"/>
      </w:r>
      <w:r>
        <w:rPr>
          <w:lang w:val="en-GB"/>
        </w:rPr>
        <w:t xml:space="preserve">. </w:t>
      </w:r>
    </w:p>
    <w:p w14:paraId="7EA20D1B" w14:textId="49E7FF23" w:rsidR="00B629AA" w:rsidRDefault="00000000">
      <w:pPr>
        <w:rPr>
          <w:lang w:val="en-GB"/>
        </w:rPr>
      </w:pPr>
      <w:commentRangeStart w:id="72"/>
      <w:r>
        <w:rPr>
          <w:lang w:val="en-GB"/>
        </w:rPr>
        <w:t xml:space="preserve">Similar ecological effects can be exploited in crops by mixing different species at the same time within the same field (i.e., intercropping, </w:t>
      </w:r>
      <w:r>
        <w:fldChar w:fldCharType="begin"/>
      </w:r>
      <w:r>
        <w:rPr>
          <w:lang w:val="en-GB"/>
        </w:rPr>
        <w:instrText>ADDIN ZOTERO_ITEM CSL_CITATION {"citationID":"1Nv6HZAQ","properties":{"formattedCitation":"(Vandermeer 1992)","plainCitation":"(Vandermeer 1992)","dontUpdate":true,"noteIndex":0},"citationItems":[{"id":769,"uris":["http://zotero.org/users/3458704/items/6J859L3X"],"itemData":{"id":769,"type":"book","abstract":"The practice of growing two or more crops together is widespread throughout the tropics and is becoming increasingly practised in temperate agriculture. The benefits of nutrient exchange, reduced weed competition and pathogen control can generate substantial improvements in growth and yield. In this book John Vandermeer, a leading worker on the subject, shows how classical ecological principles, especially those relating to competition and population ecology, can be applied to intercropping. Despite the large amount of research activity directed towards the subject over the last 20 years, the practice of intercropping has, until now, received very little serious academic attention. The Ecology of Intercropping is unique in approaching the question of intercropping from a theoretical point of view. In addition the details of the approach will take as their starting point well-accepted ecological theory. Using this basis the author shows how the approach can be used to design and evaluate intercropping systems to improve agricultural yields.","event-place":"Cambridge","ISBN":"978-0-521-34689-4","language":"en","note":"Google-Books-ID: CvyyTVq_o70C","number-of-pages":"254","publisher":"Cambridge University Press","publisher-place":"Cambridge","source":"Google Books","title":"The Ecology of Intercropping","author":[{"family":"Vandermeer","given":"John H."}],"issued":{"date-parts":[["1992",8,20]]}}}],"schema":"https://github.com/citation-style-language/schema/raw/master/csl-citation.json"}</w:instrText>
      </w:r>
      <w:r>
        <w:rPr>
          <w:lang w:val="en-GB"/>
        </w:rPr>
        <w:fldChar w:fldCharType="separate"/>
      </w:r>
      <w:r>
        <w:rPr>
          <w:rFonts w:cs="Times New Roman"/>
          <w:lang w:val="en-GB"/>
        </w:rPr>
        <w:t>Vandermeer 1992</w:t>
      </w:r>
      <w:r>
        <w:rPr>
          <w:lang w:val="en-GB"/>
        </w:rPr>
        <w:fldChar w:fldCharType="end"/>
      </w:r>
      <w:r>
        <w:rPr>
          <w:lang w:val="en-GB"/>
        </w:rPr>
        <w:t xml:space="preserve">). For example, one of the most ancient intercrop known as the “three-sisters” (maize, bean, squash) combines species with different root foraging strategies that complement each other and achieve greater yield in mixture than grown separately </w:t>
      </w:r>
      <w:r>
        <w:fldChar w:fldCharType="begin"/>
      </w:r>
      <w:r>
        <w:rPr>
          <w:lang w:val="en-GB"/>
        </w:rPr>
        <w:instrText>ADDIN ZOTERO_ITEM CSL_CITATION {"citationID":"9GenRwAe","properties":{"formattedCitation":"(Zhang et al. 2014)","plainCitation":"(Zhang et al. 2014)","noteIndex":0},"citationItems":[{"id":235,"uris":["http://zotero.org/users/3458704/items/7NULNZ4Z"],"itemData":{"id":235,"type":"article-journal","abstract":"AbstractBackground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Botany","DOI":"10.1093/aob/mcu191","ISSN":"0305-7364","issue":"8","journalAbbreviation":"Ann Bot","language":"en","page":"1719-1733","source":"academic.oup.com","title":"Root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P."}],"issued":{"date-parts":[["2014",12,1]]}}}],"schema":"https://github.com/citation-style-language/schema/raw/master/csl-citation.json"}</w:instrText>
      </w:r>
      <w:r>
        <w:rPr>
          <w:lang w:val="en-GB"/>
        </w:rPr>
        <w:fldChar w:fldCharType="separate"/>
      </w:r>
      <w:r>
        <w:rPr>
          <w:rFonts w:cs="Times New Roman"/>
          <w:lang w:val="en-GB"/>
        </w:rPr>
        <w:t>(Zhang et al. 2014)</w:t>
      </w:r>
      <w:r>
        <w:rPr>
          <w:lang w:val="en-GB"/>
        </w:rPr>
        <w:fldChar w:fldCharType="end"/>
      </w:r>
      <w:r>
        <w:rPr>
          <w:lang w:val="en-GB"/>
        </w:rPr>
        <w:t xml:space="preserve">, which is commonly referred to as overyielding. </w:t>
      </w:r>
      <w:commentRangeStart w:id="73"/>
      <w:r>
        <w:rPr>
          <w:lang w:val="en-GB"/>
        </w:rPr>
        <w:t xml:space="preserve">Mixing species that get their nitrogen from the soil (e.g., cereals) with species that can fix nitrogen from the atmosphere (e.g., legumes) is another way to achieve complementarity effects and ultimately overyielding </w:t>
      </w:r>
      <w:r>
        <w:fldChar w:fldCharType="begin"/>
      </w:r>
      <w:r>
        <w:rPr>
          <w:lang w:val="en-GB"/>
        </w:rPr>
        <w:instrText>ADDIN ZOTERO_ITEM CSL_CITATION {"citationID":"6uF0XWeR","properties":{"formattedCitation":"(Bedoussac et al. 2015)","plainCitation":"(Bedoussac et al. 2015)","noteIndex":0},"citationItems":[{"id":456,"uris":["http://zotero.org/users/3458704/items/EX54A3XL"],"itemData":{"id":456,"type":"article-journal","abstract":"World population is projected to reach over nine billion by the year 2050, and ensuring food security while mitigating environmental impacts represents a major agricultural challenge. Thus, higher productivity must be reached through sustainable production by taking into account climate change, resources rarefaction like phosphorus and water, and losses of fertile lands. Enhancing crop diversity is increasingly recognized as a crucial lever for sustainable agro-ecological development. Growing legumes, a major biological nitrogen source, is also a powerful option to reduce synthetic nitrogen fertilizers use and associated fossil energy consumption. Organic farming, which does not allow the use of chemical, is also regarded as one prototype to enhance the sustainability of modern agriculture while decreasing environmental impacts. Here, we review the potential advantages of eco-functional intensification in organic farming by intercropping cereal and grain legume species sown and harvested together. Our review is based on a literature analysis reinforced with integration of an original dataset of 58 field experiments conducted since 2001 in contrasted pedo-climatic European conditions in order to generalize the findings and draw up common guidelines. The major points are that intercropping lead to: (i) higher and more stable grain yield than the mean sole crops (0.33 versus 0.27 kg m−2), (ii) higher cereal protein concentration than in sole crop (11.1 versus 9.8 %), (iii) higher and more stable gross margin than the mean sole crops (702 versus 577 € ha−1) and (iv) improved use of abiotic resources according to species complementarities for light interception and use of both soil mineral nitrogen and atmospheric N2. Intercropping is particularly suited for low-nitrogen availability systems but further mechanistic understanding is required to propose generic crop management procedures. Also, development of this practice must be achieved with the collaboration of value chain actors such as breeders to select cultivars suited to intercropping.","container-title":"Agronomy for Sustainable Development","DOI":"10.1007/s13593-014-0277-7","ISSN":"1773-0155","issue":"3","language":"en","page":"911-935","source":"Springer Link","title":"Ecological principles underlying the increase of productivity achieved by cereal-grain legume intercrops in organic farming. A review","volume":"35","author":[{"family":"Bedoussac","given":"Laurent"},{"family":"Journet","given":"Etienne-Pascal"},{"family":"Hauggaard-Nielsen","given":"Henrik"},{"family":"Naudin","given":"Christophe"},{"family":"Corre-Hellou","given":"Guenaelle"},{"family":"Jensen","given":"Erik Steen"},{"family":"Prieur","given":"Loïc"},{"family":"Justes","given":"Eric"}],"issued":{"date-parts":[["2015",7,1]]}}}],"schema":"https://github.com/citation-style-language/schema/raw/master/csl-citation.json"}</w:instrText>
      </w:r>
      <w:r>
        <w:rPr>
          <w:lang w:val="en-GB"/>
        </w:rPr>
        <w:fldChar w:fldCharType="separate"/>
      </w:r>
      <w:r>
        <w:rPr>
          <w:rFonts w:cs="Times New Roman"/>
          <w:lang w:val="en-GB"/>
        </w:rPr>
        <w:t>(Bedoussac et al. 2015)</w:t>
      </w:r>
      <w:r>
        <w:rPr>
          <w:lang w:val="en-GB"/>
        </w:rPr>
        <w:fldChar w:fldCharType="end"/>
      </w:r>
      <w:r>
        <w:rPr>
          <w:lang w:val="en-GB"/>
        </w:rPr>
        <w:t xml:space="preserve">. </w:t>
      </w:r>
      <w:commentRangeEnd w:id="73"/>
      <w:r w:rsidR="00EC7C37">
        <w:rPr>
          <w:rStyle w:val="Marquedecommentaire"/>
        </w:rPr>
        <w:commentReference w:id="73"/>
      </w:r>
      <w:r>
        <w:rPr>
          <w:lang w:val="en-GB"/>
        </w:rPr>
        <w:t>However, intercropping also raises several challenges because the components of the intercrop can differ in many aspects of their life cycle (germination, growth rate, phenology, plant architecture, etc)</w:t>
      </w:r>
      <w:ins w:id="74" w:author="Hélène Fréville" w:date="2024-07-19T11:33:00Z">
        <w:r w:rsidR="00EC7C37">
          <w:rPr>
            <w:lang w:val="en-GB"/>
          </w:rPr>
          <w:t>,</w:t>
        </w:r>
      </w:ins>
      <w:r>
        <w:rPr>
          <w:lang w:val="en-GB"/>
        </w:rPr>
        <w:t xml:space="preserve"> which complicates agronomic management </w:t>
      </w:r>
      <w:r>
        <w:fldChar w:fldCharType="begin"/>
      </w:r>
      <w:r>
        <w:rPr>
          <w:lang w:val="en-GB"/>
        </w:rPr>
        <w:instrText>ADDIN ZOTERO_ITEM CSL_CITATION {"citationID":"Wd7Lv4n0","properties":{"formattedCitation":"(Lemken et al. 2017; Huss et al. 2022)","plainCitation":"(Lemken et al. 2017; Huss et al. 2022)","noteIndex":0},"citationItems":[{"id":58,"uris":["http://zotero.org/users/3458704/items/K433HGVW"],"itemData":{"id":58,"type":"article-journal","abstract":"Mixed cropping (MC), the growing of two or more coexisting crops in one field, specifically the mix of cereal and grain legumes, can contribute to a more sustainable agricultural land use. Despite a variety of ecological benefits and promising grain productivity, applications are scarce among farmers in developed countries. In consideration of MC's potential this study interviews farm managers to profile characteristics of adopters. The transtheoretical model (TTM) is applied to capture adoption and adoption tendencies. The results point to a significant positive role of land owned vs. leased, adoption of reduced tillage and adoption intensity of legumes in general. The perception of technical barriers and the perception of MC's usefulness are also major drivers that proponents need to address. In general, the TTM provides a gradual measure of farmer's willingness to adopt, leading to more variance than binary classifications, which makes TTM especially useful to adoption research of marginalized ecological practices.","container-title":"Ecological Economics","DOI":"10.1016/j.ecolecon.2017.02.021","ISSN":"0921-8009","journalAbbreviation":"Ecological Economics","page":"20-28","source":"ScienceDirect","title":"The case of legume-cereal crop mixtures in modern agriculture and the transtheoretical model of gradual adoption","volume":"137","author":[{"family":"Lemken","given":"Dominic"},{"family":"Spiller","given":"Achim"},{"family":"Meyer-Höfer","given":"Marie","non-dropping-particle":"von"}],"issued":{"date-parts":[["2017",7,1]]}}},{"id":57,"uris":["http://zotero.org/users/3458704/items/ZRSC3MNL"],"itemData":{"id":57,"type":"article-journal","abstract":"To combat climate change, farmers must innovate through ecological intensification to boost food production, increase resilience to weather extremes, and shrink the carbon footprint of agriculture. Intercropping (where alternative crops or noncrop plants are integrated with cash crops) can strengthen and stabilize agroecosystems under climate change by improving resource use efficiency, enhancing soil water holding capacity, and increasing the diversity and quality of habitat for beneficial insects that provide pollination services and natural pest control. Despite these benefits, intercropping has yet to be widely adopted due to perceived risks and challenges including decreased crop yield, increased management complexity, a steep learning curve for successful management, and increased susceptibility to pests. Here, we explore the major benefits of intercropping in agricultural systems for pest control and climate resilience reported in 24 meta-analyses, while addressing risks and barriers to implementation. Most studies demonstrate clear benefits of intercropping for weed, pathogen, insect pest control, relative yield, and gross profitability. However, relatively few studies document ecosystem services conferred by intercrops alongside labor costs, which are key to economic sustainability for farmers. In addition to clearer demonstrations of the economic viability of intercropping, farmers also need strong technical and financial support during the adoption process to help them troubleshoot the site-specific complexities and challenges of managing polycultures. Ecological intensification of agriculture requires a more strategic approach than simplified production systems and is not without risks and challenges. Calibrating incentive programs to reduce financial burdens of risk for farmers could promote more widespread adoption of intercropping.","container-title":"Journal of Economic Entomology","DOI":"10.1093/jee/toac045","ISSN":"0022-0493","issue":"5","journalAbbreviation":"Journal of Economic Entomology","page":"1350-1362","source":"Silverchair","title":"Benefits and risks of intercropping for crop resilience and pest management","volume":"115","author":[{"family":"Huss","given":"C P"},{"family":"Holmes","given":"K D"},{"family":"Blubaugh","given":"C K"}],"issued":{"date-parts":[["2022",10,1]]}}}],"schema":"https://github.com/citation-style-language/schema/raw/master/csl-citation.json"}</w:instrText>
      </w:r>
      <w:r>
        <w:rPr>
          <w:lang w:val="en-GB"/>
        </w:rPr>
        <w:fldChar w:fldCharType="separate"/>
      </w:r>
      <w:r>
        <w:rPr>
          <w:rFonts w:cs="Times New Roman"/>
          <w:lang w:val="en-GB"/>
        </w:rPr>
        <w:t>(Lemken et al. 2017; Huss et al. 2022)</w:t>
      </w:r>
      <w:r>
        <w:rPr>
          <w:lang w:val="en-GB"/>
        </w:rPr>
        <w:fldChar w:fldCharType="end"/>
      </w:r>
      <w:r>
        <w:rPr>
          <w:lang w:val="en-GB"/>
        </w:rPr>
        <w:t xml:space="preserve">. Moreover, they often have different harvest products that need to be separated from each other. </w:t>
      </w:r>
      <w:commentRangeEnd w:id="72"/>
      <w:r w:rsidR="00086912">
        <w:rPr>
          <w:rStyle w:val="Marquedecommentaire"/>
        </w:rPr>
        <w:commentReference w:id="72"/>
      </w:r>
    </w:p>
    <w:p w14:paraId="29DDBBA6" w14:textId="14677ABF" w:rsidR="00B629AA" w:rsidRDefault="00000000">
      <w:pPr>
        <w:rPr>
          <w:lang w:val="en-GB"/>
        </w:rPr>
      </w:pPr>
      <w:commentRangeStart w:id="75"/>
      <w:r>
        <w:rPr>
          <w:lang w:val="en-GB"/>
        </w:rPr>
        <w:lastRenderedPageBreak/>
        <w:t>Cultivar mixtures, that is the cultivation of a mixture of genotypes of the same species in the same field, allows to address most of these challenge</w:t>
      </w:r>
      <w:commentRangeEnd w:id="75"/>
      <w:r w:rsidR="00086912">
        <w:rPr>
          <w:rStyle w:val="Marquedecommentaire"/>
        </w:rPr>
        <w:commentReference w:id="75"/>
      </w:r>
      <w:r>
        <w:rPr>
          <w:lang w:val="en-GB"/>
        </w:rPr>
        <w:t xml:space="preserve"> by mobilizing plant diversity at the intra-specific level </w:t>
      </w:r>
      <w:r>
        <w:fldChar w:fldCharType="begin"/>
      </w:r>
      <w:r>
        <w:rPr>
          <w:lang w:val="en-GB"/>
        </w:rPr>
        <w:instrText>ADDIN ZOTERO_ITEM CSL_CITATION {"citationID":"A1o0pByO","properties":{"formattedCitation":"(Smithson and Lenn\\uc0\\u233{} 1996)","plainCitation":"(Smithson and Lenné 1996)","noteIndex":0},"citationItems":[{"id":822,"uris":["http://zotero.org/users/3458704/items/CBUE5FDZ"],"itemData":{"id":822,"type":"article-journal","abstract":"Remarkable parallels link the development of varietal mixtures across subsistence farming systems. Mixtures are grown and persist because they prolong harvest and income flow and provide diversity of diet. From our review of research on agronomic and disease aspects of mixtures in modern agriculture, it is also clear that improved stability and decreased disease severity are common features of mixtures relative to their components in monoculture. Such advantages are of value to both modern and subsistence agriculture. However, in the majority of cases, the yield advantage of mixtures is small. Overall, we conclude that varietal mixtures are presently a viable strategy for sustainable productivity in subsistence agriculture, have potential for improvement without sacrifice of diversity, are an important resource for future global food production and may have an expanding role in modern agriculture in situations where qualitative uniformity is not the guiding priority.","container-title":"Annals of Applied Biology","DOI":"10.1111/j.1744-7348.1996.tb07096.x","ISSN":"1744-7348","issue":"1","language":"en","page":"127-158","source":"Wiley Online Library","title":"Varietal mixtures: A viable strategy for sustainable productivity in subsistence agriculture","title-short":"Varietal mixtures","volume":"128","author":[{"family":"Smithson","given":"J B."},{"family":"Lenné","given":"J M."}],"issued":{"date-parts":[["1996",2,1]]}}}],"schema":"https://github.com/citation-style-language/schema/raw/master/csl-citation.json"}</w:instrText>
      </w:r>
      <w:r>
        <w:rPr>
          <w:lang w:val="en-GB"/>
        </w:rPr>
        <w:fldChar w:fldCharType="separate"/>
      </w:r>
      <w:r>
        <w:rPr>
          <w:rFonts w:cs="Times New Roman"/>
          <w:kern w:val="0"/>
          <w:szCs w:val="24"/>
          <w:lang w:val="en-GB"/>
        </w:rPr>
        <w:t>(Smithson and Lenné 1996)</w:t>
      </w:r>
      <w:r>
        <w:rPr>
          <w:lang w:val="en-GB"/>
        </w:rPr>
        <w:fldChar w:fldCharType="end"/>
      </w:r>
      <w:r>
        <w:rPr>
          <w:lang w:val="en-GB"/>
        </w:rPr>
        <w:t xml:space="preserve">. </w:t>
      </w:r>
      <w:commentRangeStart w:id="76"/>
      <w:r>
        <w:rPr>
          <w:lang w:val="en-GB"/>
        </w:rPr>
        <w:t>Historically</w:t>
      </w:r>
      <w:commentRangeEnd w:id="76"/>
      <w:r w:rsidR="00474E34">
        <w:rPr>
          <w:rStyle w:val="Marquedecommentaire"/>
        </w:rPr>
        <w:commentReference w:id="76"/>
      </w:r>
      <w:r>
        <w:rPr>
          <w:lang w:val="en-GB"/>
        </w:rPr>
        <w:t xml:space="preserve">, cultivar mixtures have been shown to be very efficient at limiting pathogen spread and disease severity compared to </w:t>
      </w:r>
      <w:proofErr w:type="spellStart"/>
      <w:r>
        <w:rPr>
          <w:lang w:val="en-GB"/>
        </w:rPr>
        <w:t>monogenotypic</w:t>
      </w:r>
      <w:proofErr w:type="spellEnd"/>
      <w:r>
        <w:rPr>
          <w:lang w:val="en-GB"/>
        </w:rPr>
        <w:t xml:space="preserve"> </w:t>
      </w:r>
      <w:del w:id="77" w:author="Hélène Fréville" w:date="2024-07-19T11:47:00Z">
        <w:r w:rsidDel="00086912">
          <w:rPr>
            <w:lang w:val="en-GB"/>
          </w:rPr>
          <w:delText>cultivars</w:delText>
        </w:r>
      </w:del>
      <w:ins w:id="78" w:author="Hélène Fréville" w:date="2024-07-19T11:47:00Z">
        <w:r w:rsidR="00086912">
          <w:rPr>
            <w:lang w:val="en-GB"/>
          </w:rPr>
          <w:t>stand</w:t>
        </w:r>
      </w:ins>
      <w:ins w:id="79" w:author="Hélène Fréville" w:date="2024-07-19T11:48:00Z">
        <w:r w:rsidR="00086912">
          <w:rPr>
            <w:lang w:val="en-GB"/>
          </w:rPr>
          <w:t>s</w:t>
        </w:r>
      </w:ins>
      <w:r>
        <w:rPr>
          <w:lang w:val="en-GB"/>
        </w:rPr>
        <w:t xml:space="preserve">, especially in grain cereals </w:t>
      </w:r>
      <w:r>
        <w:fldChar w:fldCharType="begin"/>
      </w:r>
      <w:r>
        <w:rPr>
          <w:lang w:val="en-GB"/>
        </w:rPr>
        <w:instrText>ADDIN ZOTERO_ITEM CSL_CITATION {"citationID":"92pc5xp2","properties":{"formattedCitation":"(Wolfe 1985; Mundt et al. 1995; Zhu 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w:instrText>
      </w:r>
      <w:r>
        <w:rPr>
          <w:lang w:val="en-GB"/>
        </w:rPr>
        <w:fldChar w:fldCharType="separate"/>
      </w:r>
      <w:r>
        <w:rPr>
          <w:rFonts w:cs="Times New Roman"/>
          <w:lang w:val="en-GB"/>
        </w:rPr>
        <w:t>(Wolfe 1985; Mundt et al. 1995; Zhu et al. 2000; Finckh and Wolfe 2006)</w:t>
      </w:r>
      <w:r>
        <w:rPr>
          <w:lang w:val="en-GB"/>
        </w:rPr>
        <w:fldChar w:fldCharType="end"/>
      </w:r>
      <w:r>
        <w:rPr>
          <w:lang w:val="en-GB"/>
        </w:rPr>
        <w:t xml:space="preserve">. This </w:t>
      </w:r>
      <w:del w:id="80" w:author="Hélène Fréville" w:date="2024-07-19T11:55:00Z">
        <w:r w:rsidDel="00474E34">
          <w:rPr>
            <w:lang w:val="en-GB"/>
          </w:rPr>
          <w:delText xml:space="preserve">advantage </w:delText>
        </w:r>
      </w:del>
      <w:ins w:id="81" w:author="Hélène Fréville" w:date="2024-07-19T11:55:00Z">
        <w:r w:rsidR="00474E34">
          <w:rPr>
            <w:lang w:val="en-GB"/>
          </w:rPr>
          <w:t xml:space="preserve">beneficial effect </w:t>
        </w:r>
      </w:ins>
      <w:r>
        <w:rPr>
          <w:lang w:val="en-GB"/>
        </w:rPr>
        <w:t>has recently renewed the interest in cultivar mixtures</w:t>
      </w:r>
      <w:ins w:id="82" w:author="Hélène Fréville" w:date="2024-07-19T11:58:00Z">
        <w:r w:rsidR="00474E34">
          <w:rPr>
            <w:lang w:val="en-GB"/>
          </w:rPr>
          <w:t>,</w:t>
        </w:r>
      </w:ins>
      <w:r>
        <w:rPr>
          <w:lang w:val="en-GB"/>
        </w:rPr>
        <w:t xml:space="preserve"> as they </w:t>
      </w:r>
      <w:del w:id="83" w:author="Hélène Fréville" w:date="2024-07-19T11:58:00Z">
        <w:r w:rsidDel="00474E34">
          <w:rPr>
            <w:lang w:val="en-GB"/>
          </w:rPr>
          <w:delText xml:space="preserve">could </w:delText>
        </w:r>
      </w:del>
      <w:ins w:id="84" w:author="Hélène Fréville" w:date="2024-07-19T11:58:00Z">
        <w:r w:rsidR="00474E34">
          <w:rPr>
            <w:lang w:val="en-GB"/>
          </w:rPr>
          <w:t xml:space="preserve">may </w:t>
        </w:r>
      </w:ins>
      <w:r>
        <w:rPr>
          <w:lang w:val="en-GB"/>
        </w:rPr>
        <w:t xml:space="preserve">help reduce </w:t>
      </w:r>
      <w:del w:id="85" w:author="Hélène Fréville" w:date="2024-07-19T11:58:00Z">
        <w:r w:rsidDel="00474E34">
          <w:rPr>
            <w:lang w:val="en-GB"/>
          </w:rPr>
          <w:delText xml:space="preserve">the </w:delText>
        </w:r>
      </w:del>
      <w:ins w:id="86" w:author="Hélène Fréville" w:date="2024-07-19T11:58:00Z">
        <w:r w:rsidR="00474E34">
          <w:rPr>
            <w:lang w:val="en-GB"/>
          </w:rPr>
          <w:t xml:space="preserve">pesticide </w:t>
        </w:r>
      </w:ins>
      <w:r>
        <w:rPr>
          <w:lang w:val="en-GB"/>
        </w:rPr>
        <w:t xml:space="preserve">use </w:t>
      </w:r>
      <w:del w:id="87" w:author="Hélène Fréville" w:date="2024-07-19T11:58:00Z">
        <w:r w:rsidDel="00474E34">
          <w:rPr>
            <w:lang w:val="en-GB"/>
          </w:rPr>
          <w:delText xml:space="preserve">of pesticides </w:delText>
        </w:r>
      </w:del>
      <w:r>
        <w:rPr>
          <w:lang w:val="en-GB"/>
        </w:rPr>
        <w:t xml:space="preserve">and </w:t>
      </w:r>
      <w:del w:id="88" w:author="Hélène Fréville" w:date="2024-07-19T11:58:00Z">
        <w:r w:rsidDel="00474E34">
          <w:rPr>
            <w:lang w:val="en-GB"/>
          </w:rPr>
          <w:delText>as such</w:delText>
        </w:r>
      </w:del>
      <w:ins w:id="89" w:author="Hélène Fréville" w:date="2024-07-19T11:58:00Z">
        <w:r w:rsidR="00474E34">
          <w:rPr>
            <w:lang w:val="en-GB"/>
          </w:rPr>
          <w:t>thus</w:t>
        </w:r>
      </w:ins>
      <w:r>
        <w:rPr>
          <w:lang w:val="en-GB"/>
        </w:rPr>
        <w:t xml:space="preserve"> support the agroecological transition </w:t>
      </w:r>
      <w:r>
        <w:fldChar w:fldCharType="begin"/>
      </w:r>
      <w:r>
        <w:rPr>
          <w:lang w:val="en-GB"/>
        </w:rPr>
        <w:instrText>ADDIN ZOTERO_ITEM CSL_CITATION {"citationID":"uAmSXxHk","properties":{"formattedCitation":"(Barot et al. 2017; Borg et al. 2018; Snyder et al. 2020; Wuest et al. 2021)","plainCitation":"(Barot et al. 2017; Borg et al. 2018; Snyder et al. 2020; Wuest et al. 2021)","noteIndex":0},"citationItems":[{"id":543,"uris":["http://zotero.org/users/3458704/items/V5HR3HZG"],"itemData":{"id":543,"type":"article-journal","abstract":"The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Le"},{"family":"Niboyet","given":"Audrey"},{"family":"Porcher","given":"Emanuelle"}],"issued":{"date-parts":[["2017",4,1]]}},"label":"page"},{"id":345,"uris":["http://zotero.org/users/3458704/items/KIUD4TSV"],"itemData":{"id":345,"type":"article-journal","abstract":"Increasing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id":56,"uris":["http://zotero.org/users/3458704/items/H6I4UT6U"],"itemData":{"id":56,"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G."}],"accessed":{"date-parts":[["2021",6,21]]},"issued":{"date-parts":[["2020"]]}}},{"id":866,"uris":["http://zotero.org/users/3458704/items/GQDEKN3Q"],"itemData":{"id":866,"type":"article-journal","abstract":"Variety mixtures can provide a range of benefits for both the crop and the environment. Their utility for the suppression of pathogens, especially in small grain crops, is well established and has seen some remarkable successes. However, despite decades of academic interest in the topic, commercial efforts to develop, release and promote variety mixtures remain peripheral to normal breeding activities. Here we argue that th</w:instrText>
      </w:r>
      <w:r w:rsidRPr="00E1152E">
        <w:rPr>
          <w:rPrChange w:id="90" w:author="Hélène Fréville" w:date="2024-07-19T09:38:00Z">
            <w:rPr>
              <w:lang w:val="en-GB"/>
            </w:rPr>
          </w:rPrChange>
        </w:rPr>
        <w:instrText>is is because simple but general design principles that allow for the optimization of multiple mixture benefits are currently lacking. We therefore review the practical and conceptual challenges inherent in the development of variety mixtures, and discuss common approaches to overcome these. We further consider three domains in which they might be particularly beneficial: pathogen resistance, yield stability and yield enhancement. We demonstrate that combining evolutionary and ecological concepts with data typically available from breeding and variety testing programmes could make mixture development easier and more economic. Identifying synergies between the breeding for monocultures and mixtures may even be key to the widespread adoption of mixtures—to the profit of breeders, farmers and society as a whole.","container-title":"Nature Ecology &amp; Evolution","DOI":"10.1038/s41559-021-01497-x","ISSN":"2397-334X","issue":"8","journalAbbreviation":"Nat Ecol Evol","language":"en","license":"2021 Springer Nature Limited","note":"number: 8\npublisher: Nature Publishing Group","page":"1068-1077","source":"www.nature.com","title":"Ecological and evolutionary approaches to improving crop variety mixtures","volume":"5","author":[{"family":"Wuest","given":"Samuel E."},{"family":"Peter","given":"Roland"},{"family":"Niklaus","given":"Pascal A."}],"issued":{"date-parts":[["2021",8]]}},"label":"page"}],"schema":"https://github.com/citation-style-language/schema/raw/master/csl-citation.json"}</w:instrText>
      </w:r>
      <w:r>
        <w:rPr>
          <w:lang w:val="en-GB"/>
        </w:rPr>
        <w:fldChar w:fldCharType="separate"/>
      </w:r>
      <w:r>
        <w:rPr>
          <w:rFonts w:cs="Times New Roman"/>
        </w:rPr>
        <w:t>(Barot et al. 2017; Borg et al. 2018; Snyder et al. 2020; Wuest et al. 2021)</w:t>
      </w:r>
      <w:r>
        <w:rPr>
          <w:lang w:val="en-GB"/>
        </w:rPr>
        <w:fldChar w:fldCharType="end"/>
      </w:r>
      <w:r>
        <w:t xml:space="preserve">. </w:t>
      </w:r>
      <w:commentRangeStart w:id="91"/>
      <w:r>
        <w:rPr>
          <w:lang w:val="en-GB"/>
        </w:rPr>
        <w:t xml:space="preserve">Extensive research in phytopathology has helped identify the different epidemiological and evolutionary mechanisms that underlie the protective effect of cultivar mixtures against pathogens </w:t>
      </w:r>
      <w:r>
        <w:fldChar w:fldCharType="begin"/>
      </w:r>
      <w:r>
        <w:rPr>
          <w:lang w:val="en-GB"/>
        </w:rPr>
        <w:instrText>ADDIN ZOTERO_ITEM CSL_CITATION {"citationID":"aTZBaGyR","properties":{"formattedCitation":"(Finckh and Mundt 1992; Mundt et al. 1995; Finckh et al. 2000; Vidal et al. 2017)","plainCitation":"(Finckh and Mundt 1992; Mundt et al. 1995; Finckh et al. 2000; Vidal et al. 2017)","noteIndex":0},"citationItems":[{"id":138,"uris":["http://zotero.org/users/3458704/items/NIKIBWN5"],"itemData":{"id":138,"type":"article-journal","container-title":"Phytopathology","issue":"9","page":"905–913","title":"Stripe rust, yield, and plant competition in wheat cultivar mixtures.","volume":"82","author":[{"family":"Finckh","given":"Maria R"},{"family":"Mundt","given":"Christopher C"}],"issued":{"date-parts":[["1992"]]}}},{"id":137,"uris":["http://zotero.org/users/3458704/items/U67NQRPX"],"itemData":{"id":137,"type":"article-journal","abstract":"Five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S."}],"issued":{"date-parts":[["1995"]]}},"label":"page"},{"id":392,"uris":["http://zotero.org/users/3458704/items/SEJMDD87"],"itemData":{"id":392,"type":"article-journal","abstract":"Agronomy for Sustainable Development, An International Journal in Agriculture and Environment","container-title":"Agronomie","DOI":"10.1051/agro:2000177","ISSN":"0249-5627, 1297-9643","issue":"7","journalAbbreviation":"Agronomie","language":"en","license":"INRA, EDP Sciences","page":"813-837","source":"www.agronomy-journal.org","title":"Cereal variety and species mixtures in practice, with emphasis on disease resistance","volume":"20","author":[{"family":"Finckh","given":"Maria R."},{"family":"Gacek","given":"Edward S."},{"family":"Goyeau","given":"Henriette"},{"family":"Lannou","given":"Christian"},{"family":"Merz","given":"Ueli"},{"family":"Mundt","given":"Christopher C."},{"family":"Munk","given":"Lisa"},{"family":"Nadziak","given":"Jadwiga"},{"family":"Newton","given":"Adrian C."},{"family":"Vallavieille-Pope","given":"Claude","dropping-particle":"de"},{"family":"Wolfe","given":"Martin S."}],"issued":{"date-parts":[["2000",11,1]]}}},{"id":828,"uris":["http://zotero.org/users/3458704/items/3MEIZ3VC"],"itemData":{"id":828,"type":"article-journal","abstract":"Mixtures of cultivars with different disease resistance levels make it possible to manage plant disease in a context of fungicide reduction. The cultivars composing a mixture are often chosen for their contrasted disease resistance levels, whereas their architecture is rarely taken into account. However, canopy architecture has an impact on spore dispersal and microclimate, both of which contribute to disease development. Disease spread by rain-splash occurs over short distances and is expected to be modulated by canopy structure. Our objective was to assess the impact of wheat cultivar mixtures that differ by their canopy architecture on crop microclimate, spore dispersal and the propagation of splash-dispersed disease, septoria tritici blotch, caused by Zymoseptoria tritici. Each cultivar mixture was composed of a susceptible and a resistant cultivar. A single, short susceptible cultivar was used. The resistant companion was either short (homogeneous) or tall (heterogeneous). Two proportions of resistant cultivar were tested in homogenous mixture. Mixtures were compared to pure stands of component cultivars. The level of resistance of each cultivar was assessed through disease measurements in pure stand. A diversity of canopy architecture was obtained at the flowering stage: the leaf area index ranged from 2.2 to 4.4m2/m2 and flag leaf insertion height from 0.65m (standard height) to 1.20m (tall plants). Spore fluxes were measured during two rain events and microclimate variables including air temperature, relative humidity and leaf wetness duration were recorded from the booting stage onwards. Disease assessments were carried out weekly in mixtures and pure stands. Disease on susceptible plants was significantly lower in heterogeneous mixtures than in pure stands. In homogeneous mixtures, a high proportion of resistant plants was associated with high canopy density, which led to a microclimate favorable to disease development. Leaf wetness duration was in fact longer in the pure stand constituted of standard height resistant plants, which had the densest canopy. In the two homogeneous mixtures that differed by the proportion of resistant plants, disease reduction was similar. On the other hand, heterogeneous mixtures had a lower canopy density and lower spore fluxes than homogeneous mixtures. Compared to the susceptible pure stand, the area under the dise</w:instrText>
      </w:r>
      <w:r w:rsidRPr="00E1152E">
        <w:rPr>
          <w:rPrChange w:id="92" w:author="Hélène Fréville" w:date="2024-07-19T09:38:00Z">
            <w:rPr>
              <w:lang w:val="en-GB"/>
            </w:rPr>
          </w:rPrChange>
        </w:rPr>
        <w:instrText>ase progress curve of susceptible plants was reduced by 68% in the heterogeneous mixture and by 32% and 34% in the homogeneous mixtures with 75% and 25% of resistant plants, respectively. Our results suggest that the impact of canopy architecture on microclimate and spore dispersal can significantly contribute to the reduction of disease propagation in cultivar mixtures. We therefore suggest that taking cultivar architecture into account, in addition to the level of resistance to disease, could provide a strategy to enhance disease reduction in cultivar mixtures in the case of splash-dispersed diseases.","container-title":"Agricultural and Forest Meteorology","DOI":"10.1016/j.agrformet.2017.06.014","ISSN":"0168-1923","journalAbbreviation":"Agricultural and Forest Meteorology","language":"en","page":"154-161","source":"ScienceDirect","title":"Reduction of fungal disease spread in cultivar mixtures: Impact of canopy architecture on rain-splash dispersal and on crop microclimate","title-short":"Reduction of fungal disease spread in cultivar mixtures","volume":"246","author":[{"family":"Vidal","given":"Tiphaine"},{"family":"Boixel","given":"Anne-Lise"},{"family":"Durand","given":"Brigitte"},{"family":"Vallavieille-Pope","given":"Claude","non-dropping-particle":"de"},{"family":"Huber","given":"Laurent"},{"family":"Saint-Jean","given":"Sébastien"}],"issued":{"date-parts":[["2017",11,15]]}}}],"schema":"https://github.com/citation-style-language/schema/raw/master/csl-citation.json"}</w:instrText>
      </w:r>
      <w:r>
        <w:rPr>
          <w:lang w:val="en-GB"/>
        </w:rPr>
        <w:fldChar w:fldCharType="separate"/>
      </w:r>
      <w:r>
        <w:rPr>
          <w:rFonts w:cs="Times New Roman"/>
        </w:rPr>
        <w:t>(Finckh and Mundt 1992; Mundt et al. 1995; Finckh et al. 2000; Vidal et al. 2017)</w:t>
      </w:r>
      <w:r>
        <w:rPr>
          <w:lang w:val="en-GB"/>
        </w:rPr>
        <w:fldChar w:fldCharType="end"/>
      </w:r>
      <w:r>
        <w:t xml:space="preserve">. </w:t>
      </w:r>
      <w:r>
        <w:rPr>
          <w:lang w:val="en-GB"/>
        </w:rPr>
        <w:t xml:space="preserve">For example, recent results suggest that some cultivars might be able to improve the basal immunity of their </w:t>
      </w:r>
      <w:proofErr w:type="spellStart"/>
      <w:r>
        <w:rPr>
          <w:lang w:val="en-GB"/>
        </w:rPr>
        <w:t>neighbors</w:t>
      </w:r>
      <w:proofErr w:type="spellEnd"/>
      <w:r>
        <w:rPr>
          <w:lang w:val="en-GB"/>
        </w:rPr>
        <w:t xml:space="preserve">, a phenomenon referred to as </w:t>
      </w:r>
      <w:proofErr w:type="spellStart"/>
      <w:r>
        <w:rPr>
          <w:lang w:val="en-GB"/>
        </w:rPr>
        <w:t>neighbor</w:t>
      </w:r>
      <w:proofErr w:type="spellEnd"/>
      <w:r>
        <w:rPr>
          <w:lang w:val="en-GB"/>
        </w:rPr>
        <w:t xml:space="preserve">-modulated susceptibility (NMS, </w:t>
      </w:r>
      <w:r>
        <w:fldChar w:fldCharType="begin"/>
      </w:r>
      <w:r>
        <w:rPr>
          <w:lang w:val="en-GB"/>
        </w:rPr>
        <w:instrText>ADDIN ZOTERO_ITEM CSL_CITATION {"citationID":"18NpFBsN","properties":{"formattedCitation":"(P\\uc0\\u233{}lissier et al. 2021, 2023)","plainCitation":"(Pélissier et al. 2021, 2023)","dontUpdate":true,"noteIndex":0},"citationItems":[{"id":55,"uris":["http://zotero.org/users/3458704/items/TJSCQHE6"],"itemData":{"id":55,"type":"article-journal","abstract":"As part of a trend towards diversifying cultivated areas, varietal mixtures are subject to renewed interest as a means to manage diseases. Besides the epidemiological effects of varietal mixtures on pathogen propagation, little is known about the effect of intraspecific plant–plant interactions and their impact on responses to disease. In this study, genotypes of rice (Oryza sativa) or durum wheat (Triticum turgidum) were grown with different conspecific neighbours and manually inoculated under conditions preventing pathogen propagation. Disease susceptibility was measured together with the expression of basal immunity genes as part of the response to intra-specific neighbours. The results showed that in many cases for both rice and wheat susceptibility to pathogens and immunity was modified by the presence of intraspecific neighbours. This phenomenon, which we term ‘neighbour-modulated susceptibility’ (NMS), could be caused by the production of below-ground signals and does not require the neighbours to be infected. Our results suggest that the mechanisms responsible for reducing disease in varietal mixtures in the field need to be re-examined.","container-title":"Journal of Experimental Botany","DOI":"10.1093/jxb/erab277","ISSN":"0022-0957","issue":"18","journalAbbreviation":"Journal of Experimental Botany","page":"6570-6580","source":"Silverchair","title":"Plant neighbour-modulated susceptibility to pathogens in intraspecific mixtures","volume":"72","author":[{"family":"Pélissier","given":"Rémi"},{"family":"Buendia","given":"Luis"},{"family":"Brousse","given":"Andy"},{"family":"Temple","given":"Coline"},{"family":"Ballini","given":"Elsa"},{"family":"Fort","given":"Florian"},{"family":"Violle","given":"Cyrille"},{"family":"Morel","given":"Jean-Benoit"}],"issued":{"date-parts":[["2021",9,30]]}}},{"id":71,"uris":["http://zotero.org/users/3458704/items/2SDH2HZW"],"itemData":{"id":71,"type":"article-journal","abstract":"Mixing crop cultivars has long been considered as a way to control epidemics at the field level and is experiencing a revival of interest in agriculture. Yet, the ability of mixing to control pests is highly variable and often unpredictable in the field. Beyond classical diversity effects such as dispersal barrier generated by genotypic diversity, several understudied processes are involved. Among them is the recently discovered neighbor-modulated susceptibility (NMS), which depicts the phenomenon that susceptibility in a given plant is affected by the presence of another healthy neighboring plant. Despite the putative tremendous importance of NMS for crop science, its occurrence and quantitative contribution to modulating susceptibility in cultivated species remains unknown. Here, in both rice and wheat inoculated in greenhouse conditions with foliar fungal pathogens considered as major threats, using more than 200 pairs of intraspecific genotype mixtures, we experimentally demonstrate the occurrence of NMS in 11% of the mixtures grown in experimental conditions that precluded any epidemics. Thus, the susceptibility of these 2 major crops results from indirect effects originating from neighboring plants. Quite remarkably, the levels of susceptibility modulated by plant–plant interactions can reach those conferred by intrinsic basal immunity. These findings open new avenues to develop more sustainable agricultural practices by engineering less susceptible crop mixtures thanks to emergent but now predictable properties of mixtures.","container-title":"PLOS Biology","DOI":"10.1371/journal.pbio.3002287","ISSN":"1545-7885","issue":"9","journalAbbreviation":"PLOS Biology","language":"en","note":"publisher: Public Library of Science","page":"e3002287","source":"PLoS Journals","title":"The genetic identity of neighboring plants in intraspecific mixtures modulates disease susceptibility of both wheat and rice","volume":"21","author":[{"family":"Pélissier","given":"Rémi"},{"family":"Ballini","given":"Elsa"},{"family":"Temple","given":"Coline"},{"family":"Ducasse","given":"Aurélie"},{"family":"Colombo","given":"Michel"},{"family":"Frouin","given":"Julien"},{"family":"Qin","given":"Xiaoping"},{"family":"Huang","given":"Huichuan"},{"family":"Jacques","given":"David"},{"family":"Florian","given":"Fort"},{"family":"Hélène","given":"Fréville"},{"family":"Cyrille","given":"Violle"},{"family":"Morel","given":"Jean-Benoit"}],"issued":{"date-parts":[["2023",9,12]]}}}],"schema":"https://github.com/citation-style-language/schema/raw/master/csl-citation.json"}</w:instrText>
      </w:r>
      <w:r>
        <w:rPr>
          <w:lang w:val="en-GB"/>
        </w:rPr>
        <w:fldChar w:fldCharType="separate"/>
      </w:r>
      <w:proofErr w:type="spellStart"/>
      <w:r>
        <w:rPr>
          <w:rFonts w:cs="Times New Roman"/>
          <w:kern w:val="0"/>
          <w:szCs w:val="24"/>
          <w:lang w:val="en-GB"/>
        </w:rPr>
        <w:t>Pélissier</w:t>
      </w:r>
      <w:proofErr w:type="spellEnd"/>
      <w:r>
        <w:rPr>
          <w:rFonts w:cs="Times New Roman"/>
          <w:kern w:val="0"/>
          <w:szCs w:val="24"/>
          <w:lang w:val="en-GB"/>
        </w:rPr>
        <w:t xml:space="preserve"> et al. 2021, 2023)</w:t>
      </w:r>
      <w:r>
        <w:rPr>
          <w:lang w:val="en-GB"/>
        </w:rPr>
        <w:fldChar w:fldCharType="end"/>
      </w:r>
      <w:r>
        <w:rPr>
          <w:lang w:val="en-GB"/>
        </w:rPr>
        <w:t xml:space="preserve">. </w:t>
      </w:r>
      <w:commentRangeEnd w:id="91"/>
      <w:r w:rsidR="00474E34">
        <w:rPr>
          <w:rStyle w:val="Marquedecommentaire"/>
        </w:rPr>
        <w:commentReference w:id="91"/>
      </w:r>
    </w:p>
    <w:p w14:paraId="3A748614" w14:textId="0DAB69A7" w:rsidR="00B629AA" w:rsidRDefault="00000000">
      <w:pPr>
        <w:rPr>
          <w:lang w:val="en-GB"/>
        </w:rPr>
      </w:pPr>
      <w:commentRangeStart w:id="93"/>
      <w:commentRangeStart w:id="94"/>
      <w:r>
        <w:rPr>
          <w:lang w:val="en-GB"/>
        </w:rPr>
        <w:t>In addition</w:t>
      </w:r>
      <w:commentRangeEnd w:id="93"/>
      <w:r w:rsidR="00474E34">
        <w:rPr>
          <w:rStyle w:val="Marquedecommentaire"/>
        </w:rPr>
        <w:commentReference w:id="93"/>
      </w:r>
      <w:r>
        <w:rPr>
          <w:lang w:val="en-GB"/>
        </w:rPr>
        <w:t xml:space="preserve"> to their beneficial effects on pathogen control</w:t>
      </w:r>
      <w:commentRangeEnd w:id="94"/>
      <w:r w:rsidR="00F4024F">
        <w:rPr>
          <w:rStyle w:val="Marquedecommentaire"/>
        </w:rPr>
        <w:commentReference w:id="94"/>
      </w:r>
      <w:r>
        <w:rPr>
          <w:lang w:val="en-GB"/>
        </w:rPr>
        <w:t xml:space="preserve">, cultivar mixtures could also help optimize resource use and ultimately increase crop yield </w:t>
      </w:r>
      <w:r>
        <w:fldChar w:fldCharType="begin"/>
      </w:r>
      <w:r>
        <w:rPr>
          <w:lang w:val="en-GB"/>
        </w:rPr>
        <w:instrText>ADDIN ZOTERO_ITEM CSL_CITATION {"citationID":"99HaO18j","properties":{"formattedCitation":"(Hajjar et al. 2008; Barot et al. 2017; Snyder et al. 2020)","plainCitation":"(Hajjar et al. 2008; Barot et al. 2017; Snyder et al. 2020)","noteIndex":0},"citationItems":[{"id":211,"uris":["http://zotero.org/users/3458704/items/39S396IW"],"itemData":{"id":211,"type":"article-journal","abstract":"Few studies have addressed the relationship between genetic diversity and provision of ecosystem services in agroecosystems. In this review, we argue that the contribution of biological diversity to ecosystem functioning in agricultural production systems is variable, but can be substantial, and occurs at the genetic, as well as species, level in arable systems. In particular, we look at the potential benefits of crop genetic diversity in enhancing agroecosystem functioning and the provision of services, both directly and indirectly. Increasing crop genetic diversity has shown to be useful in pest and disease management, and has the potential to enhance pollination services and soil processes in specific situations. By contributing to the long-term stability of agroecosystems and helping to provide continuous biomass cover, crop genetic diversity also aids the ecosystem to sequester carbon, and helps in preventing soil erosion.","container-title":"Agriculture, Ecosystems &amp; Environment","DOI":"10.1016/j.agee.2007.08.003","ISSN":"0167-8809","issue":"4","journalAbbreviation":"Agriculture, Ecosystems &amp; Environment","page":"261-270","source":"ScienceDirect","title":"The utility of crop genetic diversity in maintaining ecosystem services","volume":"123","author":[{"family":"Hajjar","given":"Reem"},{"family":"Jarvis","given":"Devra I."},{"family":"Gemmill-Herren","given":"Barbara"}],"issued":{"date-parts":[["2008",2]]}}},{"id":543,"uris":["http://zotero.org/users/3458704/items/V5HR3HZG"],"itemData":{"id":543,"type":"article-journal","abstract":"The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Le"},{"family":"Niboyet","given":"Audrey"},{"family":"Porcher","given":"Emanuelle"}],"issued":{"date-parts":[["2017",4,1]]}}},{"id":56,"uris":["http://zotero.org/users/3458704/items/H6I4UT6U"],"itemData":{"id":56,"type":"article-journal","abstract":"Most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G."}],"accessed":{"date-parts":[["2021",6,21]]},"issued":{"date-parts":[["2020"]]}}}],"schema":"https://github.com/citation-style-language/schema/raw/master/csl-citation.json"}</w:instrText>
      </w:r>
      <w:r>
        <w:rPr>
          <w:lang w:val="en-GB"/>
        </w:rPr>
        <w:fldChar w:fldCharType="separate"/>
      </w:r>
      <w:r>
        <w:rPr>
          <w:rFonts w:cs="Times New Roman"/>
          <w:lang w:val="en-GB"/>
        </w:rPr>
        <w:t>(Hajjar et al. 2008; Barot et al. 2017; Snyder et al. 2020)</w:t>
      </w:r>
      <w:r>
        <w:rPr>
          <w:lang w:val="en-GB"/>
        </w:rPr>
        <w:fldChar w:fldCharType="end"/>
      </w:r>
      <w:r>
        <w:rPr>
          <w:lang w:val="en-GB"/>
        </w:rPr>
        <w:t xml:space="preserve">. Ecological mechanisms at play in natural ecosystems or in intercropping such as niche complementarity could similarly improve resource use efficiency by reducing competition </w:t>
      </w:r>
      <w:del w:id="95" w:author="Hélène Fréville" w:date="2024-07-19T12:03:00Z">
        <w:r w:rsidDel="00F4024F">
          <w:rPr>
            <w:lang w:val="en-GB"/>
          </w:rPr>
          <w:delText>intensity between the different cultivars</w:delText>
        </w:r>
      </w:del>
      <w:ins w:id="96" w:author="Hélène Fréville" w:date="2024-07-19T12:03:00Z">
        <w:r w:rsidR="00F4024F">
          <w:rPr>
            <w:lang w:val="en-GB"/>
          </w:rPr>
          <w:t>in intraspec</w:t>
        </w:r>
      </w:ins>
      <w:ins w:id="97" w:author="Hélène Fréville" w:date="2024-07-19T12:04:00Z">
        <w:r w:rsidR="00F4024F">
          <w:rPr>
            <w:lang w:val="en-GB"/>
          </w:rPr>
          <w:t>ific mixtures</w:t>
        </w:r>
      </w:ins>
      <w:r>
        <w:rPr>
          <w:lang w:val="en-GB"/>
        </w:rPr>
        <w:t xml:space="preserve">. </w:t>
      </w:r>
      <w:moveToRangeStart w:id="98" w:author="Hélène Fréville" w:date="2024-07-19T12:10:00Z" w:name="move172283475"/>
      <w:moveTo w:id="99" w:author="Hélène Fréville" w:date="2024-07-19T12:10:00Z">
        <w:r w:rsidR="00F4024F">
          <w:rPr>
            <w:lang w:val="en-GB"/>
          </w:rPr>
          <w:t xml:space="preserve">In line with these theoretical expectations, most meta-analysis report slight yield increases in cultivar mixtures compared to </w:t>
        </w:r>
        <w:proofErr w:type="spellStart"/>
        <w:r w:rsidR="00F4024F">
          <w:rPr>
            <w:lang w:val="en-GB"/>
          </w:rPr>
          <w:t>monogenotypic</w:t>
        </w:r>
        <w:proofErr w:type="spellEnd"/>
        <w:r w:rsidR="00F4024F">
          <w:rPr>
            <w:lang w:val="en-GB"/>
          </w:rPr>
          <w:t xml:space="preserve"> cultivars (on average 2-5%, </w:t>
        </w:r>
        <w:r w:rsidR="00F4024F">
          <w:fldChar w:fldCharType="begin"/>
        </w:r>
        <w:r w:rsidR="00F4024F">
          <w:rPr>
            <w:lang w:val="en-GB"/>
          </w:rPr>
          <w:instrText>ADDIN ZOTERO_ITEM CSL_CITATION {"citationID":"XJGR5kmT","properties":{"formattedCitation":"(Ki\\uc0\\u230{}r et al. 2009; Reiss and Drinkwater 2018; Borg et al. 2018)","plainCitation":"(Kiær et al. 2009; Reiss and Drinkwater 2018; Borg et al. 2018)","dontUpdate":true,"noteIndex":0},"citationItems":[{"id":227,"uris":["http://zotero.org/users/3458704/items/QBZSZJBF"],"itemData":{"id":227,"type":"article-journal","abstract":"Plant ecology theory predicts that growing seed mixtures of varieties (variety mixtures) may increase grain yields compared to the average of component varieties in pure stands. Published results from field trials of cereal variety mixtures demonstrate, however, both positive and negative effects on grain yield. To investigate the prevalence and preconditions for positive mixing effects, reported grain yields of variety mixtures and pure variety stands were obtained from previously published variety trials, converted into relative mixing effects and combined using meta-analysis. Furthermore, available information on varieties, mixtures and growing conditions was used as independent variables in a series of meta-regressions. Twenty-six published studies, examining a total of 246 instances of variety mixtures of wheat (Triticum aestivum L.) and barley (Hordeum vulgare L.), were identified as meeting the criteria for inclusion in the meta-analysis; on the other hand, nearly 200 studies were discarded. The accepted studies reported results on both winter and spring types of each crop species. Relative mixing effects ranged from −30% to 100% with an overall meta-estimate of at least 2.7% (p &amp;lt; 0.001), reconfirming the potential of overall grain yield increase when growing varieties in mixtures. The mixing effect varied between crop types, with largest and significant effects for winter wheat and spring barley. The meta-regression demonstrated that mixing effect increased significantly with (1) diversity in reported grain yields, (2) diversity in disease resistance, and (3) diversity in weed suppressiveness, all among component varieties. Relative mixing effect was also found to increase significantly with the effective number of component varieties. The effects of the latter two differed significantly between crop types. All analyzed models had large unexplained variation between mixing effects, indicating that the variables retrievable from the published studies explained only a minority of the differences among mixtures and trials.","container-title":"Field Crops Research","DOI":"10.1016/j.fcr.2009.09.006","ISSN":"0378-4290","issue":"3","journalAbbreviation":"Field Crops Research","page":"361-373","source":"ScienceDirect","title":"Grain yield increase in cereal variety mixtures: A meta-analysis of field trials","title-short":"Grain yield increase in cereal variety mixtures","volume":"114","author":[{"family":"Kiær","given":"Lars P."},{"family":"Skovgaard","given":"Ib M."},{"family":"Østergård","given":"Hanne"}],"issued":{"date-parts":[["2009",12,12]]}}},{"id":821,"uris":["http://zotero.org/users/3458704/items/K2RIC5MN"],"itemData":{"id":821,"type":"article-journal","abstract":"Extensive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w:instrText>
        </w:r>
        <w:r w:rsidR="00F4024F">
          <w:rPr>
            <w:lang w:val="en-GB"/>
          </w:rPr>
          <w:fldChar w:fldCharType="separate"/>
        </w:r>
        <w:r w:rsidR="00F4024F">
          <w:rPr>
            <w:rFonts w:cs="Times New Roman"/>
            <w:kern w:val="0"/>
            <w:szCs w:val="24"/>
            <w:lang w:val="en-GB"/>
          </w:rPr>
          <w:t>Kiær et al. 2009; Reiss and Drinkwater 2018; Borg et al. 2018)</w:t>
        </w:r>
        <w:r w:rsidR="00F4024F">
          <w:rPr>
            <w:lang w:val="en-GB"/>
          </w:rPr>
          <w:fldChar w:fldCharType="end"/>
        </w:r>
        <w:r w:rsidR="00F4024F">
          <w:rPr>
            <w:lang w:val="en-GB"/>
          </w:rPr>
          <w:t>.</w:t>
        </w:r>
      </w:moveTo>
      <w:moveToRangeEnd w:id="98"/>
      <w:ins w:id="100" w:author="Hélène Fréville" w:date="2024-07-19T12:11:00Z">
        <w:r w:rsidR="00F4024F">
          <w:rPr>
            <w:lang w:val="en-GB"/>
          </w:rPr>
          <w:t xml:space="preserve"> </w:t>
        </w:r>
      </w:ins>
      <w:ins w:id="101" w:author="Hélène Fréville" w:date="2024-07-19T12:04:00Z">
        <w:r w:rsidR="00F4024F">
          <w:rPr>
            <w:lang w:val="en-GB"/>
          </w:rPr>
          <w:t xml:space="preserve">In addition, </w:t>
        </w:r>
      </w:ins>
      <w:ins w:id="102" w:author="Hélène Fréville" w:date="2024-07-19T12:17:00Z">
        <w:r w:rsidR="001F6456">
          <w:rPr>
            <w:lang w:val="en-GB"/>
          </w:rPr>
          <w:t xml:space="preserve">the niche dimensionality theory in ecology predicts that </w:t>
        </w:r>
      </w:ins>
      <w:del w:id="103" w:author="Hélène Fréville" w:date="2024-07-19T12:04:00Z">
        <w:r w:rsidDel="00F4024F">
          <w:rPr>
            <w:lang w:val="en-GB"/>
          </w:rPr>
          <w:delText xml:space="preserve">Ecological theory predicts that </w:delText>
        </w:r>
      </w:del>
      <w:r>
        <w:rPr>
          <w:lang w:val="en-GB"/>
        </w:rPr>
        <w:t xml:space="preserve">such positive effects of plant diversity </w:t>
      </w:r>
      <w:del w:id="104" w:author="Hélène Fréville" w:date="2024-07-19T12:04:00Z">
        <w:r w:rsidDel="00F4024F">
          <w:rPr>
            <w:lang w:val="en-GB"/>
          </w:rPr>
          <w:delText xml:space="preserve">should </w:delText>
        </w:r>
      </w:del>
      <w:ins w:id="105" w:author="Hélène Fréville" w:date="2024-07-19T12:04:00Z">
        <w:r w:rsidR="00F4024F">
          <w:rPr>
            <w:lang w:val="en-GB"/>
          </w:rPr>
          <w:t xml:space="preserve">are expected to </w:t>
        </w:r>
      </w:ins>
      <w:r>
        <w:rPr>
          <w:lang w:val="en-GB"/>
        </w:rPr>
        <w:t xml:space="preserve">strengthen </w:t>
      </w:r>
      <w:del w:id="106" w:author="Hélène Fréville" w:date="2024-07-19T12:05:00Z">
        <w:r w:rsidDel="00F4024F">
          <w:rPr>
            <w:lang w:val="en-GB"/>
          </w:rPr>
          <w:delText>as the environment becomes harsher</w:delText>
        </w:r>
      </w:del>
      <w:ins w:id="107" w:author="Hélène Fréville" w:date="2024-07-19T12:08:00Z">
        <w:r w:rsidR="00F4024F">
          <w:rPr>
            <w:lang w:val="en-GB"/>
          </w:rPr>
          <w:t>with multiple resource limitation</w:t>
        </w:r>
      </w:ins>
      <w:r>
        <w:rPr>
          <w:lang w:val="en-GB"/>
        </w:rPr>
        <w:t>,</w:t>
      </w:r>
      <w:commentRangeStart w:id="108"/>
      <w:r>
        <w:rPr>
          <w:lang w:val="en-GB"/>
        </w:rPr>
        <w:t xml:space="preserve"> </w:t>
      </w:r>
      <w:commentRangeEnd w:id="108"/>
      <w:r w:rsidR="001F6456">
        <w:rPr>
          <w:rStyle w:val="Marquedecommentaire"/>
        </w:rPr>
        <w:commentReference w:id="108"/>
      </w:r>
      <w:del w:id="109" w:author="Hélène Fréville" w:date="2024-07-19T12:08:00Z">
        <w:r w:rsidDel="00F4024F">
          <w:rPr>
            <w:lang w:val="en-GB"/>
          </w:rPr>
          <w:delText>which is known</w:delText>
        </w:r>
      </w:del>
      <w:del w:id="110" w:author="Hélène Fréville" w:date="2024-07-19T12:17:00Z">
        <w:r w:rsidDel="001F6456">
          <w:rPr>
            <w:lang w:val="en-GB"/>
          </w:rPr>
          <w:delText xml:space="preserve"> </w:delText>
        </w:r>
      </w:del>
      <w:commentRangeStart w:id="111"/>
      <w:r>
        <w:rPr>
          <w:lang w:val="en-GB"/>
        </w:rPr>
        <w:t xml:space="preserve">as the stress-gradient hypothesis (SGH, </w:t>
      </w:r>
      <w:r>
        <w:fldChar w:fldCharType="begin"/>
      </w:r>
      <w:r>
        <w:rPr>
          <w:lang w:val="en-GB"/>
        </w:rPr>
        <w:instrText>ADDIN ZOTERO_ITEM CSL_CITATION {"citationID":"5X4Waoq8","properties":{"formattedCitation":"(Bertness and Callaway 1994; Maestre et al. 2009)","plainCitation":"(Bertness and Callaway 1994; Maestre et al. 2009)","dontUpdate":true,"noteIndex":0},"citationItems":[{"id":375,"uris":["http://zotero.org/users/3458704/items/IQZDKMU5"],"itemData":{"id":375,"type":"article-journal","abstract":"Current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w:instrText>
      </w:r>
      <w:r>
        <w:rPr>
          <w:lang w:val="en-GB"/>
        </w:rPr>
        <w:fldChar w:fldCharType="separate"/>
      </w:r>
      <w:r>
        <w:rPr>
          <w:rFonts w:cs="Times New Roman"/>
          <w:lang w:val="en-GB"/>
        </w:rPr>
        <w:t>Bertness and Callaway 1994; Maestre et al. 2009)</w:t>
      </w:r>
      <w:r>
        <w:rPr>
          <w:lang w:val="en-GB"/>
        </w:rPr>
        <w:fldChar w:fldCharType="end"/>
      </w:r>
      <w:commentRangeEnd w:id="111"/>
      <w:r w:rsidR="00F4024F">
        <w:rPr>
          <w:rStyle w:val="Marquedecommentaire"/>
        </w:rPr>
        <w:commentReference w:id="111"/>
      </w:r>
      <w:r>
        <w:rPr>
          <w:lang w:val="en-GB"/>
        </w:rPr>
        <w:t xml:space="preserve">. </w:t>
      </w:r>
      <w:del w:id="112" w:author="Hélène Fréville" w:date="2024-07-19T12:09:00Z">
        <w:r w:rsidDel="00F4024F">
          <w:rPr>
            <w:lang w:val="en-GB"/>
          </w:rPr>
          <w:delText>According to the SGH</w:delText>
        </w:r>
      </w:del>
      <w:ins w:id="113" w:author="Hélène Fréville" w:date="2024-07-19T12:09:00Z">
        <w:r w:rsidR="00F4024F">
          <w:rPr>
            <w:lang w:val="en-GB"/>
          </w:rPr>
          <w:t>Therefore</w:t>
        </w:r>
      </w:ins>
      <w:r>
        <w:rPr>
          <w:lang w:val="en-GB"/>
        </w:rPr>
        <w:t>, cultivar mixture</w:t>
      </w:r>
      <w:ins w:id="114" w:author="Hélène Fréville" w:date="2024-07-19T12:09:00Z">
        <w:r w:rsidR="00F4024F">
          <w:rPr>
            <w:lang w:val="en-GB"/>
          </w:rPr>
          <w:t>s</w:t>
        </w:r>
      </w:ins>
      <w:r>
        <w:rPr>
          <w:lang w:val="en-GB"/>
        </w:rPr>
        <w:t xml:space="preserve"> could </w:t>
      </w:r>
      <w:del w:id="115" w:author="Hélène Fréville" w:date="2024-07-19T12:09:00Z">
        <w:r w:rsidDel="00F4024F">
          <w:rPr>
            <w:lang w:val="en-GB"/>
          </w:rPr>
          <w:delText xml:space="preserve">thus </w:delText>
        </w:r>
      </w:del>
      <w:r>
        <w:rPr>
          <w:lang w:val="en-GB"/>
        </w:rPr>
        <w:t xml:space="preserve">help maintain high productivity under low-input farming practices and more variable and extreme climates </w:t>
      </w:r>
      <w:r>
        <w:fldChar w:fldCharType="begin"/>
      </w:r>
      <w:r>
        <w:rPr>
          <w:lang w:val="en-GB"/>
        </w:rPr>
        <w:instrText>ADDIN ZOTERO_ITEM CSL_CITATION {"citationID":"1k47Lycw","properties":{"formattedCitation":"(Adu-Gyamfi et al. 2015)","plainCitation":"(Adu-Gyamfi et al. 2015)","noteIndex":0},"citationItems":[{"id":7,"uris":["http://zotero.org/users/3458704/items/PINPTTBB"],"itemData":{"id":7,"type":"article-journal","abstract":"Moisture stress limits the yield and productivity of wheat, a staple food for 35% of the world’s population. The reproductive stage is the most vulnerable to moisture deficit, and genetic variation for tolerance to stress has been identified in the wheat gene pool. Introducing this complex variation into new, pure-line cultivars is difficult and time consuming. However, varietal mixtures can be an effective alternative to traditional gene pyramiding. Varietal mixtures lessen the impacts of abiotic and biotic stresses in two ways. First, they buffer yield through more efficient resource use, including soil moisture, particularly evident when mixtures comprise complementary physiological traits that influence water-use efficiency. Second, they improve resistance to root diseases and pests that limit root growth and subsequent access to, and absorption of, water from deeper in the soil profile. This review evaluates the concept of varietal mixtures and assesses their impact on crop productivity and environmental buffering. The potential of physiological and root disease resistance trait mixtures to stabilise yield is also explored. Avenues for developing compatible mixtures based on physiological traits that increase yield in water-limited environments are evaluated.","container-title":"Crop and Pasture Science","DOI":"10.1071/CP14177","ISSN":"1836-0947, 1836-5795","issue":"8","journalAbbreviation":"cpsc","note":"publisher: CSIRO Publishing","page":"757-769","source":"bioone.org","title":"Can wheat varietal mixtures buffer the impacts of water deficit?","volume":"66","author":[{"family":"Adu-Gyamfi","given":"Paul"},{"family":"Mahmood","given":"Tariq"},{"family":"Trethowan","given":"Richard"}],"issued":{"date-parts":[["2015",7]]}}}],"schema":"https://github.com/citation-style-language/schema/raw/master/csl-citation.json"}</w:instrText>
      </w:r>
      <w:r>
        <w:rPr>
          <w:lang w:val="en-GB"/>
        </w:rPr>
        <w:fldChar w:fldCharType="separate"/>
      </w:r>
      <w:r>
        <w:rPr>
          <w:rFonts w:cs="Times New Roman"/>
          <w:lang w:val="en-GB"/>
        </w:rPr>
        <w:t>(Adu-Gyamfi et al. 2015)</w:t>
      </w:r>
      <w:r>
        <w:rPr>
          <w:lang w:val="en-GB"/>
        </w:rPr>
        <w:fldChar w:fldCharType="end"/>
      </w:r>
      <w:r>
        <w:rPr>
          <w:lang w:val="en-GB"/>
        </w:rPr>
        <w:t xml:space="preserve">. </w:t>
      </w:r>
      <w:moveFromRangeStart w:id="116" w:author="Hélène Fréville" w:date="2024-07-19T12:10:00Z" w:name="move172283475"/>
      <w:moveFrom w:id="117" w:author="Hélène Fréville" w:date="2024-07-19T12:10:00Z">
        <w:del w:id="118" w:author="Hélène Fréville" w:date="2024-07-19T12:12:00Z">
          <w:r w:rsidDel="007B51AE">
            <w:rPr>
              <w:lang w:val="en-GB"/>
            </w:rPr>
            <w:delText xml:space="preserve">In line with these theoretical expectations, most meta-analysis report slight yield increases in cultivar mixtures compared to monogenotypic cultivars (on average 2-5%, </w:delText>
          </w:r>
          <w:r w:rsidDel="007B51AE">
            <w:fldChar w:fldCharType="begin"/>
          </w:r>
          <w:r w:rsidDel="007B51AE">
            <w:rPr>
              <w:lang w:val="en-GB"/>
            </w:rPr>
            <w:delInstrText>ADDIN ZOTERO_ITEM CSL_CITATION {"citationID":"XJGR5kmT","properties":{"formattedCitation":"(Ki\\uc0\\u230{}r et al. 2009; Reiss and Drinkwater 2018; Borg et al. 2018)","plainCitation":"(Kiær et al. 2009; Reiss and Drinkwater 2018; Borg et al. 2018)","dontUpdate":true,"noteIndex":0},"citationItems":[{"id":227,"uris":["http://zotero.org/users/3458704/items/QBZSZJBF"],"itemData":{"id":227,"type":"article-journal","abstract":"Plant ecology theory predicts that growing seed mixtures of varieties (variety mixtures) may increase grain yields compared to the average of component varieties in pure stands. Published results from field trials of cereal variety mixtures demonstrate, however, both positive and negative effects on grain yield. To investigate the prevalence and preconditions for positive mixing effects, reported grain yields of variety mixtures and pure variety stands were obtained from previously published variety trials, converted into relative mixing effects and combined using meta-analysis. Furthermore, available information on varieties, mixtures and growing conditions was used as independent variables in a series of meta-regressions. Twenty-six published studies, examining a total of 246 instances of variety mixtures of wheat (Triticum aestivum L.) and barley (Hordeum vulgare L.), were identified as meeting the criteria for inclusion in the meta-analysis; on the other hand, nearly 200 studies were discarded. The accepted studies reported results on both winter and spring types of each crop species. Relative mixing effects ranged from −30% to 100% with an overall meta-estimate of at least 2.7% (p &amp;lt; 0.001), reconfirming the potential of overall grain yield increase when growing varieties in mixtures. The mixing effect varied between crop types, with largest and significant effects for winter wheat and spring barley. The meta-regression demonstrated that mixing effect increased significantly with (1) diversity in reported grain yields, (2) diversity in disease resistance, and (3) diversity in weed suppressiveness, all among component varieties. Relative mixing effect was also found to increase significantly with the effective number of component varieties. The effects of the latter two differed significantly between crop types. All analyzed models had large unexplained variation between mixing effects, indicating that the variables retrievable from the published studies explained only a minority of the differences among mixtures and trials.","container-title":"Field Crops Research","DOI":"10.1016/j.fcr.2009.09.006","ISSN":"0378-4290","issue":"3","journalAbbreviation":"Field Crops Research","page":"361-373","source":"ScienceDirect","title":"Grain yield increase in cereal variety mixtures: A meta-analysis of field trials","title-short":"Grain yield increase in cereal variety mixtures","volume":"114","author":[{"family":"Kiær","given":"Lars P."},{"family":"Skovgaard","given":"Ib M."},{"family":"Østergård","given":"Hanne"}],"issued":{"date-parts":[["2009",12,12]]}}},{"id":821,"uris":["http://zotero.org/users/3458704/items/K2RIC5MN"],"itemData":{"id":821,"type":"article-journal","abstract":"Extensive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w:delInstrText>
          </w:r>
          <w:r w:rsidDel="007B51AE">
            <w:rPr>
              <w:lang w:val="en-GB"/>
            </w:rPr>
            <w:fldChar w:fldCharType="separate"/>
          </w:r>
          <w:r w:rsidDel="007B51AE">
            <w:rPr>
              <w:rFonts w:cs="Times New Roman"/>
              <w:kern w:val="0"/>
              <w:szCs w:val="24"/>
              <w:lang w:val="en-GB"/>
            </w:rPr>
            <w:delText>Kiær et al. 2009; Reiss and Drinkwater 2018; Borg et al. 2018)</w:delText>
          </w:r>
          <w:r w:rsidDel="007B51AE">
            <w:rPr>
              <w:lang w:val="en-GB"/>
            </w:rPr>
            <w:fldChar w:fldCharType="end"/>
          </w:r>
          <w:r w:rsidDel="007B51AE">
            <w:rPr>
              <w:lang w:val="en-GB"/>
            </w:rPr>
            <w:delText xml:space="preserve">. </w:delText>
          </w:r>
        </w:del>
      </w:moveFrom>
      <w:moveFromRangeEnd w:id="116"/>
      <w:del w:id="119" w:author="Hélène Fréville" w:date="2024-07-19T12:12:00Z">
        <w:r w:rsidDel="007B51AE">
          <w:rPr>
            <w:lang w:val="en-GB"/>
          </w:rPr>
          <w:delText>However</w:delText>
        </w:r>
      </w:del>
      <w:ins w:id="120" w:author="Hélène Fréville" w:date="2024-07-19T12:12:00Z">
        <w:del w:id="121" w:author="Hélène Fréville" w:date="2024-07-19T12:10:00Z">
          <w:r w:rsidR="007B51AE" w:rsidDel="00F4024F">
            <w:rPr>
              <w:lang w:val="en-GB"/>
            </w:rPr>
            <w:delText xml:space="preserve">In line with these theoretical expectations, most meta-analysis report slight yield increases in cultivar mixtures compared to monogenotypic cultivars (on average 2-5%, </w:delText>
          </w:r>
          <w:r w:rsidR="007B51AE" w:rsidDel="00F4024F">
            <w:fldChar w:fldCharType="begin"/>
          </w:r>
          <w:r w:rsidR="007B51AE" w:rsidDel="00F4024F">
            <w:rPr>
              <w:lang w:val="en-GB"/>
            </w:rPr>
            <w:delInstrText>ADDIN ZOTERO_ITEM CSL_CITATION {"citationID":"XJGR5kmT","properties":{"formattedCitation":"(Ki\\uc0\\u230{}r et al. 2009; Reiss and Drinkwater 2018; Borg et al. 2018)","plainCitation":"(Kiær et al. 2009; Reiss and Drinkwater 2018; Borg et al. 2018)","dontUpdate":true,"noteIndex":0},"citationItems":[{"id":227,"uris":["http://zotero.org/users/3458704/items/QBZSZJBF"],"itemData":{"id":227,"type":"article-journal","abstract":"Plant ecology theory predicts that growing seed mixtures of varieties (variety mixtures) may increase grain yields compared to the average of component varieties in pure stands. Published results from field trials of cereal variety mixtures demonstrate, however, both positive and negative effects on grain yield. To investigate the prevalence and preconditions for positive mixing effects, reported grain yields of variety mixtures and pure variety stands were obtained from previously published variety trials, converted into relative mixing effects and combined using meta-analysis. Furthermore, available information on varieties, mixtures and growing conditions was used as independent variables in a series of meta-regressions. Twenty-six published studies, examining a total of 246 instances of variety mixtures of wheat (Triticum aestivum L.) and barley (Hordeum vulgare L.), were identified as meeting the criteria for inclusion in the meta-analysis; on the other hand, nearly 200 studies were discarded. The accepted studies reported results on both winter and spring types of each crop species. Relative mixing effects ranged from −30% to 100% with an overall meta-estimate of at least 2.7% (p &amp;lt; 0.001), reconfirming the potential of overall grain yield increase when growing varieties in mixtures. The mixing effect varied between crop types, with largest and significant effects for winter wheat and spring barley. The meta-regression demonstrated that mixing effect increased significantly with (1) diversity in reported grain yields, (2) diversity in disease resistance, and (3) diversity in weed suppressiveness, all among component varieties. Relative mixing effect was also found to increase significantly with the effective number of component varieties. The effects of the latter two differed significantly between crop types. All analyzed models had large unexplained variation between mixing effects, indicating that the variables retrievable from the published studies explained only a minority of the differences among mixtures and trials.","container-title":"Field Crops Research","DOI":"10.1016/j.fcr.2009.09.006","ISSN":"0378-4290","issue":"3","journalAbbreviation":"Field Crops Research","page":"361-373","source":"ScienceDirect","title":"Grain yield increase in cereal variety mixtures: A meta-analysis of field trials","title-short":"Grain yield increase in cereal variety mixtures","volume":"114","author":[{"family":"Kiær","given":"Lars P."},{"family":"Skovgaard","given":"Ib M."},{"family":"Østergård","given":"Hanne"}],"issued":{"date-parts":[["2009",12,12]]}}},{"id":821,"uris":["http://zotero.org/users/3458704/items/K2RIC5MN"],"itemData":{"id":821,"type":"article-journal","abstract":"Extensive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w:delInstrText>
          </w:r>
          <w:r w:rsidR="007B51AE" w:rsidDel="00F4024F">
            <w:rPr>
              <w:lang w:val="en-GB"/>
            </w:rPr>
            <w:fldChar w:fldCharType="separate"/>
          </w:r>
          <w:r w:rsidR="007B51AE" w:rsidDel="00F4024F">
            <w:rPr>
              <w:rFonts w:cs="Times New Roman"/>
              <w:kern w:val="0"/>
              <w:szCs w:val="24"/>
              <w:lang w:val="en-GB"/>
            </w:rPr>
            <w:delText>Kiær et al. 2009; Reiss and Drinkwater 2018; Borg et al. 2018)</w:delText>
          </w:r>
          <w:r w:rsidR="007B51AE" w:rsidDel="00F4024F">
            <w:rPr>
              <w:lang w:val="en-GB"/>
            </w:rPr>
            <w:fldChar w:fldCharType="end"/>
          </w:r>
          <w:r w:rsidR="007B51AE" w:rsidDel="00F4024F">
            <w:rPr>
              <w:lang w:val="en-GB"/>
            </w:rPr>
            <w:delText xml:space="preserve">. </w:delText>
          </w:r>
        </w:del>
        <w:r w:rsidR="007B51AE">
          <w:rPr>
            <w:lang w:val="en-GB"/>
          </w:rPr>
          <w:t>Yet</w:t>
        </w:r>
      </w:ins>
      <w:r>
        <w:rPr>
          <w:lang w:val="en-GB"/>
        </w:rPr>
        <w:t xml:space="preserve">, </w:t>
      </w:r>
      <w:del w:id="122" w:author="Hélène Fréville" w:date="2024-07-19T12:12:00Z">
        <w:r w:rsidDel="007B51AE">
          <w:rPr>
            <w:lang w:val="en-GB"/>
          </w:rPr>
          <w:delText xml:space="preserve">contrary to their beneficial effect on pathogen control, </w:delText>
        </w:r>
      </w:del>
      <w:del w:id="123" w:author="Hélène Fréville" w:date="2024-07-19T12:13:00Z">
        <w:r w:rsidDel="007B51AE">
          <w:rPr>
            <w:lang w:val="en-GB"/>
          </w:rPr>
          <w:delText xml:space="preserve">the </w:delText>
        </w:r>
      </w:del>
      <w:del w:id="124" w:author="Hélène Fréville" w:date="2024-07-19T12:12:00Z">
        <w:r w:rsidDel="007B51AE">
          <w:rPr>
            <w:lang w:val="en-GB"/>
          </w:rPr>
          <w:delText xml:space="preserve">positive </w:delText>
        </w:r>
      </w:del>
      <w:del w:id="125" w:author="Hélène Fréville" w:date="2024-07-19T12:13:00Z">
        <w:r w:rsidDel="007B51AE">
          <w:rPr>
            <w:lang w:val="en-GB"/>
          </w:rPr>
          <w:delText>effect of varietal mixtures on</w:delText>
        </w:r>
      </w:del>
      <w:ins w:id="126" w:author="Hélène Fréville" w:date="2024-07-19T12:13:00Z">
        <w:r w:rsidR="007B51AE">
          <w:rPr>
            <w:lang w:val="en-GB"/>
          </w:rPr>
          <w:t>how resource limitations affect</w:t>
        </w:r>
      </w:ins>
      <w:r>
        <w:rPr>
          <w:lang w:val="en-GB"/>
        </w:rPr>
        <w:t xml:space="preserve"> </w:t>
      </w:r>
      <w:ins w:id="127" w:author="Hélène Fréville" w:date="2024-07-19T12:14:00Z">
        <w:r w:rsidR="007B51AE">
          <w:rPr>
            <w:lang w:val="en-GB"/>
          </w:rPr>
          <w:t xml:space="preserve">the relative </w:t>
        </w:r>
      </w:ins>
      <w:r>
        <w:rPr>
          <w:lang w:val="en-GB"/>
        </w:rPr>
        <w:t xml:space="preserve">productivity </w:t>
      </w:r>
      <w:ins w:id="128" w:author="Hélène Fréville" w:date="2024-07-19T12:14:00Z">
        <w:r w:rsidR="007B51AE">
          <w:rPr>
            <w:lang w:val="en-GB"/>
          </w:rPr>
          <w:t xml:space="preserve">of mixture </w:t>
        </w:r>
      </w:ins>
      <w:del w:id="129" w:author="Hélène Fréville" w:date="2024-07-19T12:14:00Z">
        <w:r w:rsidDel="007B51AE">
          <w:rPr>
            <w:lang w:val="en-GB"/>
          </w:rPr>
          <w:delText xml:space="preserve">and its interaction with resource availability are highly variable and </w:delText>
        </w:r>
      </w:del>
      <w:r>
        <w:rPr>
          <w:lang w:val="en-GB"/>
        </w:rPr>
        <w:t xml:space="preserve">remains poorly understood </w:t>
      </w:r>
      <w:r>
        <w:fldChar w:fldCharType="begin"/>
      </w:r>
      <w:r>
        <w:rPr>
          <w:lang w:val="en-GB"/>
        </w:rPr>
        <w:instrText>ADDIN ZOTERO_ITEM CSL_CITATION {"citationID":"ml7unR5Y","properties":{"formattedCitation":"(Reiss and Drinkwater 2018; Alsabbagh et al. 2022)","plainCitation":"(Reiss and Drinkwater 2018; Alsabbagh et al. 2022)","noteIndex":0},"citationItems":[{"id":821,"uris":["http://zotero.org/users/3458704/items/K2RIC5MN"],"itemData":{"id":821,"type":"article-journal","abstract":"Extensive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E."}],"issued":{"date-parts":[["2018"]]}}},{"id":1010,"uris":["http://zotero.org/users/3458704/items/I44IJ3TJ"],"itemData":{"id":1010,"type":"article-journal","abstract":"In ecology, an increase in genetic diversity within a community in natural ecosystems increases its productivity, while in evolutionary biology, kinship selection predicts that relatedness on social traits improves fitness. Varietal mixtures, where different genotypes are grown together, show contrasting results, especially for grain yield where both positive and negative effects of mixtures have been reported. To understand the effect of diversity on field performance, we grew 96 independent mixtures each composed with 12 durum wheat (Triticum turgidum ssp. durum Thell.) inbred lines, under two contrasting environmental conditions for water availability. Using dense genotyping, we imputed allelic frequencies and a genetic diversity index on more than 96000 loci for each mixture. We then analyzed the effect of genetic diversity on agronomic performance using a genome-wide approach. We explored the stress gradient hypothesis, which proposes that the greater the unfavourable conditions, the more beneficial the effect of diversity on mixture performance. We found that diversity on average had a negative effect on yield and its components while it was beneficial on grain weight. There was little support for the stress gradient theory. We discuss how to use genomic data to improve the assembly of varietal mixtures.","container-title":"PLOS ONE","DOI":"10.1371/journal.pone.0276223","ISSN":"1932-6203","issue":"12","journalAbbreviation":"PLOS ONE","language":"en","note":"publisher: Public Library of Science","page":"e0276223","source":"PLoS Journals","title":"Diversity matters in wheat mixtures: A genomic survey of the impact of genetic diversity on the performance of 12 way durum wheat mixtures grown in two contrasted and controlled environments","title-short":"Diversity matters in wheat mixtures","volume":"17","author":[{"family":"Alsabbagh","given":"Pauline"},{"family":"Gay","given":"Laurène"},{"family":"Colombo","given":"Michel"},{"family":"Montazeaud","given":"Germain"},{"family":"Ardisson","given":"Morgane"},{"family":"Rocher","given":"Aline"},{"family":"Allard","given":"Vincent"},{"family":"David","given":"Jacques L."}],"issued":{"date-parts":[["2022",12,9]]}}}],"schema":"https://github.com/citation-style-language/schema/raw/master/csl-citation.json"}</w:instrText>
      </w:r>
      <w:r>
        <w:rPr>
          <w:lang w:val="en-GB"/>
        </w:rPr>
        <w:fldChar w:fldCharType="separate"/>
      </w:r>
      <w:r>
        <w:rPr>
          <w:rFonts w:cs="Times New Roman"/>
          <w:lang w:val="en-GB"/>
        </w:rPr>
        <w:t>(Reiss and Drinkwater 2018; Alsabbagh et al. 2022)</w:t>
      </w:r>
      <w:r>
        <w:rPr>
          <w:lang w:val="en-GB"/>
        </w:rPr>
        <w:fldChar w:fldCharType="end"/>
      </w:r>
      <w:r>
        <w:rPr>
          <w:lang w:val="en-GB"/>
        </w:rPr>
        <w:t xml:space="preserve">. </w:t>
      </w:r>
    </w:p>
    <w:p w14:paraId="23487EA4" w14:textId="19D8222D" w:rsidR="00B629AA" w:rsidDel="0075046F" w:rsidRDefault="00000000">
      <w:pPr>
        <w:rPr>
          <w:del w:id="130" w:author="Hélène Fréville" w:date="2024-07-19T12:28:00Z"/>
          <w:lang w:val="en-GB"/>
        </w:rPr>
      </w:pPr>
      <w:r>
        <w:rPr>
          <w:lang w:val="en-GB"/>
        </w:rPr>
        <w:lastRenderedPageBreak/>
        <w:t>In natur</w:t>
      </w:r>
      <w:ins w:id="131" w:author="Hélène Fréville" w:date="2024-07-19T12:19:00Z">
        <w:r w:rsidR="005C5F36">
          <w:rPr>
            <w:lang w:val="en-GB"/>
          </w:rPr>
          <w:t>al ecosystems</w:t>
        </w:r>
      </w:ins>
      <w:del w:id="132" w:author="Hélène Fréville" w:date="2024-07-19T12:19:00Z">
        <w:r w:rsidDel="005C5F36">
          <w:rPr>
            <w:lang w:val="en-GB"/>
          </w:rPr>
          <w:delText>e</w:delText>
        </w:r>
      </w:del>
      <w:r>
        <w:rPr>
          <w:lang w:val="en-GB"/>
        </w:rPr>
        <w:t xml:space="preserve">, plant functional traits </w:t>
      </w:r>
      <w:del w:id="133" w:author="Hélène Fréville" w:date="2024-07-19T12:19:00Z">
        <w:r w:rsidDel="005C5F36">
          <w:rPr>
            <w:lang w:val="en-GB"/>
          </w:rPr>
          <w:delText>can be</w:delText>
        </w:r>
      </w:del>
      <w:ins w:id="134" w:author="Hélène Fréville" w:date="2024-07-19T12:19:00Z">
        <w:r w:rsidR="005C5F36">
          <w:rPr>
            <w:lang w:val="en-GB"/>
          </w:rPr>
          <w:t>have been</w:t>
        </w:r>
      </w:ins>
      <w:r>
        <w:rPr>
          <w:lang w:val="en-GB"/>
        </w:rPr>
        <w:t xml:space="preserve"> used to better understand and predict the effect of plant diversity on ecosystem processes, notably productivity </w:t>
      </w:r>
      <w:r>
        <w:fldChar w:fldCharType="begin"/>
      </w:r>
      <w:r>
        <w:rPr>
          <w:lang w:val="en-GB"/>
        </w:rPr>
        <w:instrText>ADDIN ZOTERO_ITEM CSL_CITATION {"citationID":"PRrTFDeL","properties":{"formattedCitation":"(McGill et al. 2006; Garnier et al. 2015)","plainCitation":"(McGill et al. 2006; Garnier et al. 2015)","noteIndex":0},"citationItems":[{"id":573,"uris":["http://zotero.org/users/3458704/items/C2LP3ZL3"],"itemData":{"id":573,"type":"article-journal","abstract":"There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Ecol. Evol.","language":"eng","note":"PMID: 16701083","page":"178-185","source":"PubMed","title":"Rebuilding community ecology from functional traits","volume":"21","author":[{"family":"McGill","given":"Brian J."},{"family":"Enquist","given":"Brian J."},{"family":"Weiher","given":"Evan"},{"family":"Westoby","given":"Mark"}],"issued":{"date-parts":[["2006",4]]}}},{"id":231,"uris":["http://zotero.org/users/3458704/items/7BGNBZSF"],"itemData":{"id":231,"type":"book","abstract":"Biological diversity, the variety of living organisms on Earth, is traditionally viewed as the diversity of taxa, and species in particular. However, other facets of diversity also need to be considered for a comprehensive understanding of evolutionary and ecological processes. This novel book demonstrates the advantages of adopting a functional approach to diversity in order to improve our understanding of the functioning of ecological systems and their components. The focus is on plants, which are major components of these systems, and for which the functional approach has led to major scientific advances over the last 20 years. Plant Functional Diversity presents the rationale for a trait-based approach to functional diversity in the context of comparative plant ecology and agroecology. It demonstrates how this approach can be used to address a number of highly debated questions in plant ecology pertaining to plant responses to their environment, controls on plant community structure, ecosystem properties, and the services these deliver to human societies. This research level text will be of particular relevance and use to graduate students and professional researchers in plant ecology, agricultural sciences and conservation biology.","event-place":"Oxford, New York","ISBN":"978-0-19-875737-5","number-of-pages":"256","publisher":"Oxford University Press","publisher-place":"Oxford, New York","source":"Oxford University Press","title":"Plant functional diversity: organism traits, community structure, and ecosystem properties","title-short":"Plant Functional Diversity","author":[{"family":"Garnier","given":"Eric"},{"family":"Navas","given":"Marie-Laure"},{"family":"Grigulis","given":"Karl"}],"issued":{"date-parts":[["2015",12,10]]}}}],"schema":"https://github.com/citation-style-language/schema/raw/master/csl-citation.json"}</w:instrText>
      </w:r>
      <w:r>
        <w:rPr>
          <w:lang w:val="en-GB"/>
        </w:rPr>
        <w:fldChar w:fldCharType="separate"/>
      </w:r>
      <w:r>
        <w:rPr>
          <w:rFonts w:cs="Times New Roman"/>
          <w:lang w:val="en-GB"/>
        </w:rPr>
        <w:t>(McGill et al. 2006; Garnier et al. 2015)</w:t>
      </w:r>
      <w:r>
        <w:rPr>
          <w:lang w:val="en-GB"/>
        </w:rPr>
        <w:fldChar w:fldCharType="end"/>
      </w:r>
      <w:r>
        <w:rPr>
          <w:lang w:val="en-GB"/>
        </w:rPr>
        <w:t xml:space="preserve">. These traits are defined as any morphological, physiological or phenological feature </w:t>
      </w:r>
      <w:commentRangeStart w:id="135"/>
      <w:ins w:id="136" w:author="Hélène Fréville" w:date="2024-07-19T12:23:00Z">
        <w:r w:rsidR="0075046F">
          <w:rPr>
            <w:lang w:val="en-GB"/>
          </w:rPr>
          <w:t>which impact fitness</w:t>
        </w:r>
      </w:ins>
      <w:commentRangeEnd w:id="135"/>
      <w:ins w:id="137" w:author="Hélène Fréville" w:date="2024-07-19T12:25:00Z">
        <w:r w:rsidR="0075046F">
          <w:rPr>
            <w:rStyle w:val="Marquedecommentaire"/>
          </w:rPr>
          <w:commentReference w:id="135"/>
        </w:r>
      </w:ins>
      <w:ins w:id="138" w:author="Hélène Fréville" w:date="2024-07-19T12:24:00Z">
        <w:r w:rsidR="0075046F">
          <w:rPr>
            <w:lang w:val="en-GB"/>
          </w:rPr>
          <w:t xml:space="preserve">, and are </w:t>
        </w:r>
      </w:ins>
      <w:r>
        <w:rPr>
          <w:lang w:val="en-GB"/>
        </w:rPr>
        <w:t xml:space="preserve">measurable at the individual level </w:t>
      </w:r>
      <w:del w:id="139" w:author="Hélène Fréville" w:date="2024-07-19T12:24:00Z">
        <w:r w:rsidDel="0075046F">
          <w:rPr>
            <w:lang w:val="en-GB"/>
          </w:rPr>
          <w:delText xml:space="preserve">[…] </w:delText>
        </w:r>
      </w:del>
      <w:r>
        <w:rPr>
          <w:lang w:val="en-GB"/>
        </w:rPr>
        <w:t xml:space="preserve">without reference to the environment or any other level of organization </w:t>
      </w:r>
      <w:r>
        <w:fldChar w:fldCharType="begin"/>
      </w:r>
      <w:r>
        <w:rPr>
          <w:lang w:val="en-GB"/>
        </w:rPr>
        <w:instrText>ADDIN ZOTERO_ITEM CSL_CITATION {"citationID":"dbWJiyJ1","properties":{"formattedCitation":"(Violle et al. 2007)","plainCitation":"(Violle et al. 2007)","noteIndex":0},"citationItems":[{"id":228,"uris":["http://zotero.org/users/3458704/items/BCET3FZK"],"itemData":{"id":228,"type":"article-journal","abstract":"In its simplest definition, a trait is a surrogate of organismal performance, and this meaning of the term has been used by evolutionists for a long time. Over the last three decades, developments in community and ecosystem ecology have forced the concept of trait beyond these original boundaries, and trait-based approaches are now widely used in studies ranging from the level of organisms to that of ecosystems. Despite some attempts to fix the terminology, especially in plant ecology, there is currently a high degree of confusion in the use, not only of the term “trait” itself, but also in the underlying concepts it refers to. We therefore give an unambiguous definition of plant trait, with a particular emphasis on functional trait. A hierarchical perspective is proposed, extending the “performance paradigm” to plant ecology. “Functional traits” are defined as morpho-physio-phenological traits which impact fitness indirectly via their effects on growth, reproduction and survival, the three components of individual performance. We finally present an integrative framework explaining how changes in trait values due to environmental variations are translated into organismal performance, and how these changes may influence processes at higher organizational levels. We argue that this can be achieved by developing “integration functions” which can be grouped into functional response (community level) and effect (ecosystem level) algorithms.","container-title":"Oikos","DOI":"10.1111/j.0030-1299.2007.15559.x","ISSN":"1600-0706","issue":"5","journalAbbreviation":"Oikos","language":"en","page":"882-892","source":"Wiley Online Library","title":"Let the concept of trait be functional!","volume":"116","author":[{"family":"Violle","given":"Cyrille"},{"family":"Navas","given":"Marie-Laure"},{"family":"Vile","given":"Denis"},{"family":"Kazakou","given":"Elena"},{"family":"Fortunel","given":"Claire"},{"family":"Hummel","given":"Irène"},{"family":"Garnier","given":"Eric"}],"issued":{"date-parts":[["2007",5,1]]}}}],"schema":"https://github.com/citation-style-language/schema/raw/master/csl-citation.json"}</w:instrText>
      </w:r>
      <w:r>
        <w:rPr>
          <w:lang w:val="en-GB"/>
        </w:rPr>
        <w:fldChar w:fldCharType="separate"/>
      </w:r>
      <w:r>
        <w:rPr>
          <w:rFonts w:cs="Times New Roman"/>
          <w:lang w:val="en-GB"/>
        </w:rPr>
        <w:t>(Violle et al. 2007)</w:t>
      </w:r>
      <w:r>
        <w:rPr>
          <w:lang w:val="en-GB"/>
        </w:rPr>
        <w:fldChar w:fldCharType="end"/>
      </w:r>
      <w:r>
        <w:rPr>
          <w:lang w:val="en-GB"/>
        </w:rPr>
        <w:t xml:space="preserve">. </w:t>
      </w:r>
      <w:commentRangeStart w:id="140"/>
      <w:r>
        <w:rPr>
          <w:lang w:val="en-GB"/>
        </w:rPr>
        <w:t xml:space="preserve">They capture how individuals interact with their abiotic and biotic environment, and ultimately how they contribute to processes occurring at higher levels of organization (community, ecosystem). For example, </w:t>
      </w:r>
      <w:commentRangeStart w:id="141"/>
      <w:r>
        <w:rPr>
          <w:lang w:val="en-GB"/>
        </w:rPr>
        <w:t xml:space="preserve">the </w:t>
      </w:r>
      <w:ins w:id="142" w:author="Hélène Fréville" w:date="2024-07-19T13:08:00Z">
        <w:r w:rsidR="009342D8">
          <w:rPr>
            <w:lang w:val="en-GB"/>
          </w:rPr>
          <w:t>mean valu</w:t>
        </w:r>
      </w:ins>
      <w:ins w:id="143" w:author="Hélène Fréville" w:date="2024-07-19T13:09:00Z">
        <w:r w:rsidR="009342D8">
          <w:rPr>
            <w:lang w:val="en-GB"/>
          </w:rPr>
          <w:t>es of</w:t>
        </w:r>
        <w:commentRangeEnd w:id="141"/>
        <w:r w:rsidR="009342D8">
          <w:rPr>
            <w:rStyle w:val="Marquedecommentaire"/>
          </w:rPr>
          <w:commentReference w:id="141"/>
        </w:r>
        <w:r w:rsidR="009342D8">
          <w:rPr>
            <w:lang w:val="en-GB"/>
          </w:rPr>
          <w:t xml:space="preserve"> </w:t>
        </w:r>
      </w:ins>
      <w:r>
        <w:rPr>
          <w:lang w:val="en-GB"/>
        </w:rPr>
        <w:t xml:space="preserve">leaf functional traits of dominant species can be used to predict primary productivity or litter decomposition rates at the community level </w:t>
      </w:r>
      <w:r>
        <w:fldChar w:fldCharType="begin"/>
      </w:r>
      <w:r>
        <w:rPr>
          <w:lang w:val="en-GB"/>
        </w:rPr>
        <w:instrText>ADDIN ZOTERO_ITEM CSL_CITATION {"citationID":"6AqiZTtv","properties":{"formattedCitation":"(Garnier et al. 2004)","plainCitation":"(Garnier et al. 2004)","noteIndex":0},"citationItems":[{"id":232,"uris":["http://zotero.org/users/3458704/items/BNXDS3WM"],"itemData":{"id":232,"type":"article-journal","abstract":"Although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drivers.","container-title":"Ecology","DOI":"10.1890/03-0799","ISSN":"1939-9170","issue":"9","language":"en","page":"2630-2637","source":"Wiley Online Library","title":"Plant functional markers capture ecosystem properties during secondary succession","volume":"85","author":[{"family":"Garnier","given":"Eric"},{"family":"Cortez","given":"Jacques"},{"family":"Billès","given":"Georges"},{"family":"Navas","given":"Marie-Laure"},{"family":"Roumet","given":"Catherine"},{"family":"Debussche","given":"Max"},{"family":"Laurent","given":"Gérard"},{"family":"Blanchard","given":"Alain"},{"family":"Aubry","given":"David"},{"family":"Bellmann","given":"Astrid"},{"family":"Neill","given":"Cathy"},{"family":"Toussaint","given":"Jean-Patrick"}],"issued":{"date-parts":[["2004"]]}}}],"schema":"https://github.com/citation-style-language/schema/raw/master/csl-citation.json"}</w:instrText>
      </w:r>
      <w:r>
        <w:rPr>
          <w:lang w:val="en-GB"/>
        </w:rPr>
        <w:fldChar w:fldCharType="separate"/>
      </w:r>
      <w:r>
        <w:rPr>
          <w:rFonts w:cs="Times New Roman"/>
          <w:lang w:val="en-GB"/>
        </w:rPr>
        <w:t>(Garnier et al. 2004)</w:t>
      </w:r>
      <w:r>
        <w:rPr>
          <w:lang w:val="en-GB"/>
        </w:rPr>
        <w:fldChar w:fldCharType="end"/>
      </w:r>
      <w:r>
        <w:rPr>
          <w:lang w:val="en-GB"/>
        </w:rPr>
        <w:t>. Similarly, differences in functional traits between species</w:t>
      </w:r>
      <w:ins w:id="144" w:author="Hélène Fréville" w:date="2024-07-19T12:27:00Z">
        <w:r w:rsidR="0075046F">
          <w:rPr>
            <w:lang w:val="en-GB"/>
          </w:rPr>
          <w:t xml:space="preserve"> or genotypes</w:t>
        </w:r>
      </w:ins>
      <w:r>
        <w:rPr>
          <w:lang w:val="en-GB"/>
        </w:rPr>
        <w:t xml:space="preserve"> can capture differences in ecological niche </w:t>
      </w:r>
      <w:r>
        <w:fldChar w:fldCharType="begin"/>
      </w:r>
      <w:r>
        <w:rPr>
          <w:lang w:val="en-GB"/>
        </w:rPr>
        <w:instrText>ADDIN ZOTERO_ITEM CSL_CITATION {"citationID":"nLwvs0hR","properties":{"formattedCitation":"(Violle and Jiang 2009)","plainCitation":"(Violle and Jiang 2009)","noteIndex":0},"citationItems":[{"id":460,"uris":["http://zotero.org/users/3458704/items/PMQF9N4N"],"itemData":{"id":460,"type":"article-journal","container-title":"Journal of Plant Ecology","DOI":"10.1093/jpe/rtp007","ISSN":"1752-9921","issue":"2","page":"87-93","source":"academic.oup.com","title":"Towards a trait-based quantification of species niche","volume":"2","author":[{"family":"Violle","given":"Cyrille"},{"family":"Jiang","given":"Lin"}],"issued":{"date-parts":[["2009",6,1]]}}}],"schema":"https://github.com/citation-style-language/schema/raw/master/csl-citation.json"}</w:instrText>
      </w:r>
      <w:r>
        <w:rPr>
          <w:lang w:val="en-GB"/>
        </w:rPr>
        <w:fldChar w:fldCharType="separate"/>
      </w:r>
      <w:r>
        <w:rPr>
          <w:rFonts w:cs="Times New Roman"/>
          <w:lang w:val="en-GB"/>
        </w:rPr>
        <w:t>(Violle and Jiang 2009)</w:t>
      </w:r>
      <w:r>
        <w:rPr>
          <w:lang w:val="en-GB"/>
        </w:rPr>
        <w:fldChar w:fldCharType="end"/>
      </w:r>
      <w:r>
        <w:rPr>
          <w:lang w:val="en-GB"/>
        </w:rPr>
        <w:t xml:space="preserve"> or in competitive ability </w:t>
      </w:r>
      <w:r>
        <w:fldChar w:fldCharType="begin"/>
      </w:r>
      <w:r>
        <w:rPr>
          <w:lang w:val="en-GB"/>
        </w:rPr>
        <w:instrText>ADDIN ZOTERO_ITEM CSL_CITATION {"citationID":"RPB0V9gf","properties":{"formattedCitation":"(Wagg et al. 2017; Cadotte 2017)","plainCitation":"(Wagg et al. 2017; Cadotte 2017)","noteIndex":0},"citationItems":[{"id":603,"uris":["http://zotero.org/users/3458704/items/4QEF27ST"],"itemData":{"id":603,"type":"article-journal","abstract":"Niche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W."}],"issued":{"date-parts":[["2017"]]}}},{"id":452,"uris":["http://zotero.org/users/3458704/items/RRRWK2XU"],"itemData":{"id":452,"type":"article-journal","abstract":"The ability to explain why multispecies assemblages produce greater biomass compared to monocultures, has been a central goal in the quest to understand biodiversity effects on ecosystem function. Species contributions to ecosystem function can be driven by two processes: niche complementarity and a selection effect that is influenced by fitness (competitive) differences, and both can be approximated with measures of species’ traits. It has been hypothesised that fitness differences are associated with few, singular traits while complementarity requires multidimensional trait measures. Here, using experimental data from plant assemblages, I show that the selection effect was strongest when trait dissimilarity was low, while complementarity was greatest with high trait dissimilarity. Selection effects were best explained by a single trait, plant height. Complementarity was correlated with dissimilarity across multiple traits, representing above and below ground processes. By identifying the relevant traits linked to ecosystem function, we obtain the ability to predict combinations of species that will maximise ecosystem function.","container-title":"Ecology Letters","DOI":"10.1111/ele.12796","ISSN":"1461-0248","issue":"8","language":"en","page":"989-996","source":"Wiley Online Library","title":"Functional traits explain ecosystem function through opposing mechanisms","volume":"20","author":[{"family":"Cadotte","given":"Marc W."}],"issued":{"date-parts":[["2017",8,1]]}}}],"schema":"https://github.com/citation-style-language/schema/raw/master/csl-citation.json"}</w:instrText>
      </w:r>
      <w:r>
        <w:rPr>
          <w:lang w:val="en-GB"/>
        </w:rPr>
        <w:fldChar w:fldCharType="separate"/>
      </w:r>
      <w:r>
        <w:rPr>
          <w:rFonts w:cs="Times New Roman"/>
          <w:lang w:val="en-GB"/>
        </w:rPr>
        <w:t>(Wagg et al. 2017; Cadotte 2017)</w:t>
      </w:r>
      <w:r>
        <w:rPr>
          <w:lang w:val="en-GB"/>
        </w:rPr>
        <w:fldChar w:fldCharType="end"/>
      </w:r>
      <w:r>
        <w:rPr>
          <w:lang w:val="en-GB"/>
        </w:rPr>
        <w:t>, and in turn inform us on the ecological effects that drive productivity at the community level (e.g., complementarity or selection effects).</w:t>
      </w:r>
      <w:commentRangeEnd w:id="140"/>
      <w:r w:rsidR="00375474">
        <w:rPr>
          <w:rStyle w:val="Marquedecommentaire"/>
        </w:rPr>
        <w:commentReference w:id="140"/>
      </w:r>
      <w:r>
        <w:rPr>
          <w:lang w:val="en-GB"/>
        </w:rPr>
        <w:t xml:space="preserve"> </w:t>
      </w:r>
      <w:ins w:id="145" w:author="Hélène Fréville" w:date="2024-07-19T12:28:00Z">
        <w:r w:rsidR="0075046F">
          <w:rPr>
            <w:lang w:val="en-GB"/>
          </w:rPr>
          <w:t xml:space="preserve">Yet, </w:t>
        </w:r>
      </w:ins>
    </w:p>
    <w:p w14:paraId="04C54154" w14:textId="77777777" w:rsidR="006279E8" w:rsidRDefault="00000000">
      <w:pPr>
        <w:rPr>
          <w:ins w:id="146" w:author="Hélène Fréville" w:date="2024-07-19T13:22:00Z"/>
          <w:lang w:val="en-GB"/>
        </w:rPr>
      </w:pPr>
      <w:del w:id="147" w:author="Hélène Fréville" w:date="2024-07-19T12:28:00Z">
        <w:r w:rsidDel="0075046F">
          <w:rPr>
            <w:lang w:val="en-GB"/>
          </w:rPr>
          <w:delText>E</w:delText>
        </w:r>
      </w:del>
      <w:ins w:id="148" w:author="Hélène Fréville" w:date="2024-07-19T12:28:00Z">
        <w:r w:rsidR="0075046F">
          <w:rPr>
            <w:lang w:val="en-GB"/>
          </w:rPr>
          <w:t>e</w:t>
        </w:r>
      </w:ins>
      <w:r>
        <w:rPr>
          <w:lang w:val="en-GB"/>
        </w:rPr>
        <w:t xml:space="preserve">ven if plant traits are commonly used in agriculture, for example to adapt management practices or to guide plant breeding programs, very few studies have applied trait-based approaches to cultivar mixtures </w:t>
      </w:r>
      <w:commentRangeStart w:id="149"/>
      <w:r>
        <w:fldChar w:fldCharType="begin"/>
      </w:r>
      <w:r>
        <w:rPr>
          <w:lang w:val="en-GB"/>
        </w:rPr>
        <w:instrText>ADDIN ZOTERO_ITEM CSL_CITATION {"citationID":"vTtpeBW3","properties":{"formattedCitation":"(Montazeaud et al. 2018, 2020; Kong and Zhao 2023)","plainCitation":"(Montazeaud et al. 2018, 2020; Kong and Zhao 2023)","noteIndex":0},"citationItems":[{"id":771,"uris":["http://zotero.org/users/3458704/items/KLLELFEG"],"itemData":{"id":771,"type":"article-journal","abstract":"Genotypic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905,"uris":["http://zotero.org/users/3458704/items/H69UEICG"],"itemData":{"id":905,"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canopy","volume":"151","author":[{"family":"Kong","given":"Xiang"},{"family":"Zhao","given":"Guishen"}],"issued":{"date-parts":[["2023",11,1]]}}}],"schema":"https://github.com/citation-style-language/schema/raw/master/csl-citation.json"}</w:instrText>
      </w:r>
      <w:r>
        <w:rPr>
          <w:lang w:val="en-GB"/>
        </w:rPr>
        <w:fldChar w:fldCharType="separate"/>
      </w:r>
      <w:r>
        <w:rPr>
          <w:rFonts w:cs="Times New Roman"/>
          <w:lang w:val="en-GB"/>
        </w:rPr>
        <w:t>(Montazeaud et al. 2018, 2020; Kong and Zhao 2023)</w:t>
      </w:r>
      <w:r>
        <w:rPr>
          <w:lang w:val="en-GB"/>
        </w:rPr>
        <w:fldChar w:fldCharType="end"/>
      </w:r>
      <w:commentRangeEnd w:id="149"/>
      <w:r w:rsidR="0075046F">
        <w:rPr>
          <w:rStyle w:val="Marquedecommentaire"/>
        </w:rPr>
        <w:commentReference w:id="149"/>
      </w:r>
      <w:r>
        <w:rPr>
          <w:lang w:val="en-GB"/>
        </w:rPr>
        <w:t xml:space="preserve">. </w:t>
      </w:r>
    </w:p>
    <w:p w14:paraId="2F2F1718" w14:textId="2299CD5F" w:rsidR="00B629AA" w:rsidRDefault="00B365ED">
      <w:pPr>
        <w:rPr>
          <w:lang w:val="en-GB"/>
        </w:rPr>
      </w:pPr>
      <w:ins w:id="150" w:author="Hélène Fréville" w:date="2024-07-19T13:36:00Z">
        <w:r>
          <w:rPr>
            <w:lang w:val="en-GB"/>
          </w:rPr>
          <w:t>Root traits play</w:t>
        </w:r>
      </w:ins>
      <w:ins w:id="151" w:author="Hélène Fréville" w:date="2024-07-19T13:39:00Z">
        <w:r>
          <w:rPr>
            <w:lang w:val="en-GB"/>
          </w:rPr>
          <w:t xml:space="preserve"> a</w:t>
        </w:r>
      </w:ins>
      <w:ins w:id="152" w:author="Hélène Fréville" w:date="2024-07-19T13:36:00Z">
        <w:r>
          <w:rPr>
            <w:lang w:val="en-GB"/>
          </w:rPr>
          <w:t xml:space="preserve"> central role </w:t>
        </w:r>
      </w:ins>
      <w:ins w:id="153" w:author="Hélène Fréville" w:date="2024-07-19T13:38:00Z">
        <w:r>
          <w:rPr>
            <w:lang w:val="en-GB"/>
          </w:rPr>
          <w:t>i</w:t>
        </w:r>
      </w:ins>
      <w:ins w:id="154" w:author="Hélène Fréville" w:date="2024-07-19T13:36:00Z">
        <w:r>
          <w:rPr>
            <w:lang w:val="en-GB"/>
          </w:rPr>
          <w:t xml:space="preserve">n </w:t>
        </w:r>
      </w:ins>
      <w:ins w:id="155" w:author="Hélène Fréville" w:date="2024-07-19T13:38:00Z">
        <w:r>
          <w:rPr>
            <w:lang w:val="en-GB"/>
          </w:rPr>
          <w:t xml:space="preserve">the functioning of </w:t>
        </w:r>
      </w:ins>
      <w:ins w:id="156" w:author="Hélène Fréville" w:date="2024-07-19T13:36:00Z">
        <w:r>
          <w:rPr>
            <w:lang w:val="en-GB"/>
          </w:rPr>
          <w:t xml:space="preserve">natural ecosystems </w:t>
        </w:r>
      </w:ins>
      <w:commentRangeStart w:id="157"/>
      <w:ins w:id="158" w:author="Hélène Fréville" w:date="2024-07-19T13:38:00Z">
        <w:r>
          <w:fldChar w:fldCharType="begin"/>
        </w:r>
        <w:r>
          <w:rPr>
            <w:lang w:val="en-GB"/>
          </w:rPr>
          <w:instrText>ADDIN ZOTERO_ITEM CSL_CITATION {"citationID":"4s1rIzdB","properties":{"formattedCitation":"(Bardgett et al. 2014)","plainCitation":"(Bardgett et al. 2014)","noteIndex":0},"citationItems":[{"id":267,"uris":["http://zotero.org/users/3458704/items/4I6IVCCK"],"itemData":{"id":267,"type":"article-journal","abstract":"Ecologists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w:instrText>
        </w:r>
        <w:r>
          <w:rPr>
            <w:lang w:val="en-GB"/>
          </w:rPr>
          <w:fldChar w:fldCharType="separate"/>
        </w:r>
        <w:r>
          <w:rPr>
            <w:rFonts w:cs="Times New Roman"/>
            <w:lang w:val="en-GB"/>
          </w:rPr>
          <w:t>(Bardgett et al. 2014)</w:t>
        </w:r>
        <w:r>
          <w:rPr>
            <w:lang w:val="en-GB"/>
          </w:rPr>
          <w:fldChar w:fldCharType="end"/>
        </w:r>
        <w:commentRangeEnd w:id="157"/>
        <w:r>
          <w:rPr>
            <w:rStyle w:val="Marquedecommentaire"/>
          </w:rPr>
          <w:commentReference w:id="157"/>
        </w:r>
        <w:r>
          <w:rPr>
            <w:lang w:val="en-GB"/>
          </w:rPr>
          <w:t xml:space="preserve">. </w:t>
        </w:r>
      </w:ins>
      <w:r>
        <w:rPr>
          <w:lang w:val="en-GB"/>
        </w:rPr>
        <w:t xml:space="preserve">Preliminary results </w:t>
      </w:r>
      <w:del w:id="159" w:author="Hélène Fréville" w:date="2024-07-19T13:13:00Z">
        <w:r w:rsidDel="009342D8">
          <w:rPr>
            <w:lang w:val="en-GB"/>
          </w:rPr>
          <w:delText xml:space="preserve">from these studies </w:delText>
        </w:r>
      </w:del>
      <w:r>
        <w:rPr>
          <w:lang w:val="en-GB"/>
        </w:rPr>
        <w:t xml:space="preserve">suggest that the traits with the strongest effect on mixture performance are not necessarily the ones commonly measured in agricultural applications. In particular, morphological and architectural root traits have been shown to determine multiple facets of mixture performance </w:t>
      </w:r>
      <w:r>
        <w:fldChar w:fldCharType="begin"/>
      </w:r>
      <w:r>
        <w:rPr>
          <w:lang w:val="en-GB"/>
        </w:rPr>
        <w:instrText>ADDIN ZOTERO_ITEM CSL_CITATION {"citationID":"5DXhkxiM","properties":{"formattedCitation":"(Montazeaud et al. 2018, 2020)","plainCitation":"(Montazeaud et al. 2018, 2020)","noteIndex":0},"citationItems":[{"id":771,"uris":["http://zotero.org/users/3458704/items/KLLELFEG"],"itemData":{"id":771,"type":"article-journal","abstract":"Genotypic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905,"uris":["http://zotero.org/users/3458704/items/H69UEICG"],"itemData":{"id":905,"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w:instrText>
      </w:r>
      <w:r w:rsidRPr="00AC1742">
        <w:rPr>
          <w:rPrChange w:id="160" w:author="Hélène Fréville" w:date="2024-07-23T09:08:00Z">
            <w:rPr>
              <w:lang w:val="en-GB"/>
            </w:rPr>
          </w:rPrChange>
        </w:rPr>
        <w:instrText xml:space="preserve"> agronomic performa</w:instrText>
      </w:r>
      <w:r w:rsidRPr="00B365ED">
        <w:rPr>
          <w:rPrChange w:id="161" w:author="Hélène Fréville" w:date="2024-07-19T13:43:00Z">
            <w:rPr>
              <w:lang w:val="en-GB"/>
            </w:rPr>
          </w:rPrChange>
        </w:rPr>
        <w:instrText>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schema":"https://github.com/citation-style-language/schema/raw/master/csl-citation.json"}</w:instrText>
      </w:r>
      <w:r>
        <w:rPr>
          <w:lang w:val="en-GB"/>
        </w:rPr>
        <w:fldChar w:fldCharType="separate"/>
      </w:r>
      <w:r w:rsidRPr="00B365ED">
        <w:rPr>
          <w:rFonts w:cs="Times New Roman"/>
          <w:rPrChange w:id="162" w:author="Hélène Fréville" w:date="2024-07-19T13:43:00Z">
            <w:rPr>
              <w:rFonts w:cs="Times New Roman"/>
              <w:lang w:val="en-GB"/>
            </w:rPr>
          </w:rPrChange>
        </w:rPr>
        <w:t>(</w:t>
      </w:r>
      <w:proofErr w:type="spellStart"/>
      <w:r w:rsidRPr="00B365ED">
        <w:rPr>
          <w:rFonts w:cs="Times New Roman"/>
          <w:rPrChange w:id="163" w:author="Hélène Fréville" w:date="2024-07-19T13:43:00Z">
            <w:rPr>
              <w:rFonts w:cs="Times New Roman"/>
              <w:lang w:val="en-GB"/>
            </w:rPr>
          </w:rPrChange>
        </w:rPr>
        <w:t>Montazeaud</w:t>
      </w:r>
      <w:proofErr w:type="spellEnd"/>
      <w:r w:rsidRPr="00B365ED">
        <w:rPr>
          <w:rFonts w:cs="Times New Roman"/>
          <w:rPrChange w:id="164" w:author="Hélène Fréville" w:date="2024-07-19T13:43:00Z">
            <w:rPr>
              <w:rFonts w:cs="Times New Roman"/>
              <w:lang w:val="en-GB"/>
            </w:rPr>
          </w:rPrChange>
        </w:rPr>
        <w:t xml:space="preserve"> et al. 2018, 2020)</w:t>
      </w:r>
      <w:r>
        <w:rPr>
          <w:lang w:val="en-GB"/>
        </w:rPr>
        <w:fldChar w:fldCharType="end"/>
      </w:r>
      <w:del w:id="165" w:author="Hélène Fréville" w:date="2024-07-19T13:42:00Z">
        <w:r w:rsidRPr="00B365ED" w:rsidDel="00B365ED">
          <w:rPr>
            <w:rPrChange w:id="166" w:author="Hélène Fréville" w:date="2024-07-19T13:43:00Z">
              <w:rPr>
                <w:lang w:val="en-GB"/>
              </w:rPr>
            </w:rPrChange>
          </w:rPr>
          <w:delText xml:space="preserve">, which echoes recent findings on the central role of root traits in natural ecosystems </w:delText>
        </w:r>
        <w:r w:rsidDel="00B365ED">
          <w:fldChar w:fldCharType="begin"/>
        </w:r>
        <w:r w:rsidRPr="00B365ED" w:rsidDel="00B365ED">
          <w:rPr>
            <w:rPrChange w:id="167" w:author="Hélène Fréville" w:date="2024-07-19T13:43:00Z">
              <w:rPr>
                <w:lang w:val="en-GB"/>
              </w:rPr>
            </w:rPrChange>
          </w:rPr>
          <w:delInstrText>ADDIN ZOTERO_ITEM CSL_CITATION {"citationID":"4s1rIzdB","properties":{"formattedCitation":"(Bardgett et al. 2014)","plainCitation":"(Bardgett et al. 2014)","noteIndex":0},"citationItems":[{"id":267,"uris":["http://zotero.org/users/3458704/items/4I6IVCCK"],"itemData":{"id":267,"type":"article-journal","abstract":"Ecologists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w:delInstrText>
        </w:r>
        <w:r w:rsidDel="00B365ED">
          <w:rPr>
            <w:lang w:val="en-GB"/>
          </w:rPr>
          <w:fldChar w:fldCharType="separate"/>
        </w:r>
        <w:r w:rsidRPr="00B365ED" w:rsidDel="00B365ED">
          <w:rPr>
            <w:rFonts w:cs="Times New Roman"/>
            <w:rPrChange w:id="168" w:author="Hélène Fréville" w:date="2024-07-19T13:43:00Z">
              <w:rPr>
                <w:rFonts w:cs="Times New Roman"/>
                <w:lang w:val="en-GB"/>
              </w:rPr>
            </w:rPrChange>
          </w:rPr>
          <w:delText>(Bardgett et al. 2014)</w:delText>
        </w:r>
        <w:r w:rsidDel="00B365ED">
          <w:rPr>
            <w:lang w:val="en-GB"/>
          </w:rPr>
          <w:fldChar w:fldCharType="end"/>
        </w:r>
      </w:del>
      <w:r w:rsidRPr="00B365ED">
        <w:rPr>
          <w:rPrChange w:id="169" w:author="Hélène Fréville" w:date="2024-07-19T13:43:00Z">
            <w:rPr>
              <w:lang w:val="en-GB"/>
            </w:rPr>
          </w:rPrChange>
        </w:rPr>
        <w:t xml:space="preserve">. </w:t>
      </w:r>
      <w:proofErr w:type="spellStart"/>
      <w:r w:rsidRPr="00B365ED">
        <w:rPr>
          <w:rPrChange w:id="170" w:author="Hélène Fréville" w:date="2024-07-19T13:43:00Z">
            <w:rPr>
              <w:lang w:val="en-GB"/>
            </w:rPr>
          </w:rPrChange>
        </w:rPr>
        <w:t>However</w:t>
      </w:r>
      <w:proofErr w:type="spellEnd"/>
      <w:r w:rsidRPr="00B365ED">
        <w:rPr>
          <w:rPrChange w:id="171" w:author="Hélène Fréville" w:date="2024-07-19T13:43:00Z">
            <w:rPr>
              <w:lang w:val="en-GB"/>
            </w:rPr>
          </w:rPrChange>
        </w:rPr>
        <w:t xml:space="preserve">, the </w:t>
      </w:r>
      <w:proofErr w:type="spellStart"/>
      <w:r w:rsidRPr="00B365ED">
        <w:rPr>
          <w:rPrChange w:id="172" w:author="Hélène Fréville" w:date="2024-07-19T13:43:00Z">
            <w:rPr>
              <w:lang w:val="en-GB"/>
            </w:rPr>
          </w:rPrChange>
        </w:rPr>
        <w:t>relationship</w:t>
      </w:r>
      <w:proofErr w:type="spellEnd"/>
      <w:r w:rsidRPr="00B365ED">
        <w:rPr>
          <w:rPrChange w:id="173" w:author="Hélène Fréville" w:date="2024-07-19T13:43:00Z">
            <w:rPr>
              <w:lang w:val="en-GB"/>
            </w:rPr>
          </w:rPrChange>
        </w:rPr>
        <w:t xml:space="preserve"> </w:t>
      </w:r>
      <w:proofErr w:type="spellStart"/>
      <w:r w:rsidRPr="00B365ED">
        <w:rPr>
          <w:rPrChange w:id="174" w:author="Hélène Fréville" w:date="2024-07-19T13:43:00Z">
            <w:rPr>
              <w:lang w:val="en-GB"/>
            </w:rPr>
          </w:rPrChange>
        </w:rPr>
        <w:t>between</w:t>
      </w:r>
      <w:proofErr w:type="spellEnd"/>
      <w:r w:rsidRPr="00B365ED">
        <w:rPr>
          <w:rPrChange w:id="175" w:author="Hélène Fréville" w:date="2024-07-19T13:43:00Z">
            <w:rPr>
              <w:lang w:val="en-GB"/>
            </w:rPr>
          </w:rPrChange>
        </w:rPr>
        <w:t xml:space="preserve"> root traits and mixture performance </w:t>
      </w:r>
      <w:proofErr w:type="spellStart"/>
      <w:r w:rsidRPr="00B365ED">
        <w:rPr>
          <w:rPrChange w:id="176" w:author="Hélène Fréville" w:date="2024-07-19T13:43:00Z">
            <w:rPr>
              <w:lang w:val="en-GB"/>
            </w:rPr>
          </w:rPrChange>
        </w:rPr>
        <w:t>remains</w:t>
      </w:r>
      <w:proofErr w:type="spellEnd"/>
      <w:r w:rsidRPr="00B365ED">
        <w:rPr>
          <w:rPrChange w:id="177" w:author="Hélène Fréville" w:date="2024-07-19T13:43:00Z">
            <w:rPr>
              <w:lang w:val="en-GB"/>
            </w:rPr>
          </w:rPrChange>
        </w:rPr>
        <w:t xml:space="preserve"> </w:t>
      </w:r>
      <w:proofErr w:type="spellStart"/>
      <w:r w:rsidRPr="00B365ED">
        <w:rPr>
          <w:rPrChange w:id="178" w:author="Hélène Fréville" w:date="2024-07-19T13:43:00Z">
            <w:rPr>
              <w:lang w:val="en-GB"/>
            </w:rPr>
          </w:rPrChange>
        </w:rPr>
        <w:t>poorly</w:t>
      </w:r>
      <w:proofErr w:type="spellEnd"/>
      <w:r w:rsidRPr="00B365ED">
        <w:rPr>
          <w:rPrChange w:id="179" w:author="Hélène Fréville" w:date="2024-07-19T13:43:00Z">
            <w:rPr>
              <w:lang w:val="en-GB"/>
            </w:rPr>
          </w:rPrChange>
        </w:rPr>
        <w:t xml:space="preserve"> </w:t>
      </w:r>
      <w:proofErr w:type="spellStart"/>
      <w:r w:rsidRPr="00B365ED">
        <w:rPr>
          <w:rPrChange w:id="180" w:author="Hélène Fréville" w:date="2024-07-19T13:43:00Z">
            <w:rPr>
              <w:lang w:val="en-GB"/>
            </w:rPr>
          </w:rPrChange>
        </w:rPr>
        <w:t>understood</w:t>
      </w:r>
      <w:proofErr w:type="spellEnd"/>
      <w:r w:rsidRPr="00B365ED">
        <w:rPr>
          <w:rPrChange w:id="181" w:author="Hélène Fréville" w:date="2024-07-19T13:43:00Z">
            <w:rPr>
              <w:lang w:val="en-GB"/>
            </w:rPr>
          </w:rPrChange>
        </w:rPr>
        <w:t xml:space="preserve">, </w:t>
      </w:r>
      <w:proofErr w:type="spellStart"/>
      <w:r w:rsidRPr="00B365ED">
        <w:rPr>
          <w:rPrChange w:id="182" w:author="Hélène Fréville" w:date="2024-07-19T13:43:00Z">
            <w:rPr>
              <w:lang w:val="en-GB"/>
            </w:rPr>
          </w:rPrChange>
        </w:rPr>
        <w:t>notably</w:t>
      </w:r>
      <w:proofErr w:type="spellEnd"/>
      <w:r w:rsidRPr="00B365ED">
        <w:rPr>
          <w:rPrChange w:id="183" w:author="Hélène Fréville" w:date="2024-07-19T13:43:00Z">
            <w:rPr>
              <w:lang w:val="en-GB"/>
            </w:rPr>
          </w:rPrChange>
        </w:rPr>
        <w:t xml:space="preserve"> </w:t>
      </w:r>
      <w:proofErr w:type="spellStart"/>
      <w:r w:rsidRPr="00B365ED">
        <w:rPr>
          <w:rPrChange w:id="184" w:author="Hélène Fréville" w:date="2024-07-19T13:43:00Z">
            <w:rPr>
              <w:lang w:val="en-GB"/>
            </w:rPr>
          </w:rPrChange>
        </w:rPr>
        <w:t>because</w:t>
      </w:r>
      <w:proofErr w:type="spellEnd"/>
      <w:r w:rsidRPr="00B365ED">
        <w:rPr>
          <w:rPrChange w:id="185" w:author="Hélène Fréville" w:date="2024-07-19T13:43:00Z">
            <w:rPr>
              <w:lang w:val="en-GB"/>
            </w:rPr>
          </w:rPrChange>
        </w:rPr>
        <w:t xml:space="preserve"> root traits are </w:t>
      </w:r>
      <w:proofErr w:type="spellStart"/>
      <w:r w:rsidRPr="00B365ED">
        <w:rPr>
          <w:rPrChange w:id="186" w:author="Hélène Fréville" w:date="2024-07-19T13:43:00Z">
            <w:rPr>
              <w:lang w:val="en-GB"/>
            </w:rPr>
          </w:rPrChange>
        </w:rPr>
        <w:t>difficult</w:t>
      </w:r>
      <w:proofErr w:type="spellEnd"/>
      <w:r w:rsidRPr="00B365ED">
        <w:rPr>
          <w:rPrChange w:id="187" w:author="Hélène Fréville" w:date="2024-07-19T13:43:00Z">
            <w:rPr>
              <w:lang w:val="en-GB"/>
            </w:rPr>
          </w:rPrChange>
        </w:rPr>
        <w:t xml:space="preserve"> to </w:t>
      </w:r>
      <w:proofErr w:type="spellStart"/>
      <w:r w:rsidRPr="00B365ED">
        <w:rPr>
          <w:rPrChange w:id="188" w:author="Hélène Fréville" w:date="2024-07-19T13:43:00Z">
            <w:rPr>
              <w:lang w:val="en-GB"/>
            </w:rPr>
          </w:rPrChange>
        </w:rPr>
        <w:t>measure</w:t>
      </w:r>
      <w:proofErr w:type="spellEnd"/>
      <w:r w:rsidRPr="00B365ED">
        <w:rPr>
          <w:rPrChange w:id="189" w:author="Hélène Fréville" w:date="2024-07-19T13:43:00Z">
            <w:rPr>
              <w:lang w:val="en-GB"/>
            </w:rPr>
          </w:rPrChange>
        </w:rPr>
        <w:t xml:space="preserve"> </w:t>
      </w:r>
      <w:commentRangeStart w:id="190"/>
      <w:r w:rsidRPr="00B365ED">
        <w:rPr>
          <w:rPrChange w:id="191" w:author="Hélène Fréville" w:date="2024-07-19T13:43:00Z">
            <w:rPr>
              <w:lang w:val="en-GB"/>
            </w:rPr>
          </w:rPrChange>
        </w:rPr>
        <w:t xml:space="preserve">and </w:t>
      </w:r>
      <w:proofErr w:type="spellStart"/>
      <w:r w:rsidRPr="00B365ED">
        <w:rPr>
          <w:rPrChange w:id="192" w:author="Hélène Fréville" w:date="2024-07-19T13:43:00Z">
            <w:rPr>
              <w:lang w:val="en-GB"/>
            </w:rPr>
          </w:rPrChange>
        </w:rPr>
        <w:t>highly</w:t>
      </w:r>
      <w:proofErr w:type="spellEnd"/>
      <w:r w:rsidRPr="00B365ED">
        <w:rPr>
          <w:rPrChange w:id="193" w:author="Hélène Fréville" w:date="2024-07-19T13:43:00Z">
            <w:rPr>
              <w:lang w:val="en-GB"/>
            </w:rPr>
          </w:rPrChange>
        </w:rPr>
        <w:t xml:space="preserve"> plastic in </w:t>
      </w:r>
      <w:proofErr w:type="spellStart"/>
      <w:r w:rsidRPr="00B365ED">
        <w:rPr>
          <w:rPrChange w:id="194" w:author="Hélène Fréville" w:date="2024-07-19T13:43:00Z">
            <w:rPr>
              <w:lang w:val="en-GB"/>
            </w:rPr>
          </w:rPrChange>
        </w:rPr>
        <w:t>response</w:t>
      </w:r>
      <w:proofErr w:type="spellEnd"/>
      <w:r w:rsidRPr="00B365ED">
        <w:rPr>
          <w:rPrChange w:id="195" w:author="Hélène Fréville" w:date="2024-07-19T13:43:00Z">
            <w:rPr>
              <w:lang w:val="en-GB"/>
            </w:rPr>
          </w:rPrChange>
        </w:rPr>
        <w:t xml:space="preserve"> to </w:t>
      </w:r>
      <w:proofErr w:type="spellStart"/>
      <w:r w:rsidRPr="00B365ED">
        <w:rPr>
          <w:rPrChange w:id="196" w:author="Hélène Fréville" w:date="2024-07-19T13:43:00Z">
            <w:rPr>
              <w:lang w:val="en-GB"/>
            </w:rPr>
          </w:rPrChange>
        </w:rPr>
        <w:t>both</w:t>
      </w:r>
      <w:proofErr w:type="spellEnd"/>
      <w:r w:rsidRPr="00B365ED">
        <w:rPr>
          <w:rPrChange w:id="197" w:author="Hélène Fréville" w:date="2024-07-19T13:43:00Z">
            <w:rPr>
              <w:lang w:val="en-GB"/>
            </w:rPr>
          </w:rPrChange>
        </w:rPr>
        <w:t xml:space="preserve"> </w:t>
      </w:r>
      <w:proofErr w:type="spellStart"/>
      <w:r w:rsidRPr="00B365ED">
        <w:rPr>
          <w:rPrChange w:id="198" w:author="Hélène Fréville" w:date="2024-07-19T13:43:00Z">
            <w:rPr>
              <w:lang w:val="en-GB"/>
            </w:rPr>
          </w:rPrChange>
        </w:rPr>
        <w:t>biotic</w:t>
      </w:r>
      <w:proofErr w:type="spellEnd"/>
      <w:r w:rsidRPr="00B365ED">
        <w:rPr>
          <w:rPrChange w:id="199" w:author="Hélène Fréville" w:date="2024-07-19T13:43:00Z">
            <w:rPr>
              <w:lang w:val="en-GB"/>
            </w:rPr>
          </w:rPrChange>
        </w:rPr>
        <w:t xml:space="preserve"> and </w:t>
      </w:r>
      <w:proofErr w:type="spellStart"/>
      <w:r w:rsidRPr="00B365ED">
        <w:rPr>
          <w:rPrChange w:id="200" w:author="Hélène Fréville" w:date="2024-07-19T13:43:00Z">
            <w:rPr>
              <w:lang w:val="en-GB"/>
            </w:rPr>
          </w:rPrChange>
        </w:rPr>
        <w:t>abiotic</w:t>
      </w:r>
      <w:proofErr w:type="spellEnd"/>
      <w:r w:rsidRPr="00B365ED">
        <w:rPr>
          <w:rPrChange w:id="201" w:author="Hélène Fréville" w:date="2024-07-19T13:43:00Z">
            <w:rPr>
              <w:lang w:val="en-GB"/>
            </w:rPr>
          </w:rPrChange>
        </w:rPr>
        <w:t xml:space="preserve"> </w:t>
      </w:r>
      <w:proofErr w:type="spellStart"/>
      <w:r w:rsidRPr="00B365ED">
        <w:rPr>
          <w:rPrChange w:id="202" w:author="Hélène Fréville" w:date="2024-07-19T13:43:00Z">
            <w:rPr>
              <w:lang w:val="en-GB"/>
            </w:rPr>
          </w:rPrChange>
        </w:rPr>
        <w:t>factors</w:t>
      </w:r>
      <w:commentRangeEnd w:id="190"/>
      <w:proofErr w:type="spellEnd"/>
      <w:r>
        <w:rPr>
          <w:rStyle w:val="Marquedecommentaire"/>
        </w:rPr>
        <w:commentReference w:id="190"/>
      </w:r>
      <w:r w:rsidRPr="00B365ED">
        <w:rPr>
          <w:rPrChange w:id="203" w:author="Hélène Fréville" w:date="2024-07-19T13:43:00Z">
            <w:rPr>
              <w:lang w:val="en-GB"/>
            </w:rPr>
          </w:rPrChange>
        </w:rPr>
        <w:t xml:space="preserve">. </w:t>
      </w:r>
      <w:r>
        <w:rPr>
          <w:lang w:val="en-GB"/>
        </w:rPr>
        <w:t xml:space="preserve">A better understanding of this relationship could thus help us identify the mechanisms underlying mixing effects, </w:t>
      </w:r>
      <w:del w:id="204" w:author="Hélène Fréville" w:date="2024-07-19T13:45:00Z">
        <w:r w:rsidDel="00B365ED">
          <w:rPr>
            <w:lang w:val="en-GB"/>
          </w:rPr>
          <w:delText>as well as provide us with</w:delText>
        </w:r>
      </w:del>
      <w:ins w:id="205" w:author="Hélène Fréville" w:date="2024-07-19T13:45:00Z">
        <w:r>
          <w:rPr>
            <w:lang w:val="en-GB"/>
          </w:rPr>
          <w:t xml:space="preserve">and guide mixture assembly </w:t>
        </w:r>
      </w:ins>
      <w:r>
        <w:rPr>
          <w:lang w:val="en-GB"/>
        </w:rPr>
        <w:t xml:space="preserve"> </w:t>
      </w:r>
      <w:commentRangeStart w:id="206"/>
      <w:ins w:id="207" w:author="Hélène Fréville" w:date="2024-07-19T13:46:00Z">
        <w:r>
          <w:rPr>
            <w:lang w:val="en-GB"/>
          </w:rPr>
          <w:t xml:space="preserve">based on </w:t>
        </w:r>
      </w:ins>
      <w:r>
        <w:rPr>
          <w:lang w:val="en-GB"/>
        </w:rPr>
        <w:t>measurable features</w:t>
      </w:r>
      <w:commentRangeEnd w:id="206"/>
      <w:r w:rsidR="002B1AB6">
        <w:rPr>
          <w:rStyle w:val="Marquedecommentaire"/>
        </w:rPr>
        <w:commentReference w:id="206"/>
      </w:r>
      <w:del w:id="208" w:author="Hélène Fréville" w:date="2024-07-19T13:46:00Z">
        <w:r w:rsidDel="00B365ED">
          <w:rPr>
            <w:lang w:val="en-GB"/>
          </w:rPr>
          <w:delText xml:space="preserve"> that could be used to</w:delText>
        </w:r>
      </w:del>
      <w:del w:id="209" w:author="Hélène Fréville" w:date="2024-07-19T13:45:00Z">
        <w:r w:rsidDel="00B365ED">
          <w:rPr>
            <w:lang w:val="en-GB"/>
          </w:rPr>
          <w:delText xml:space="preserve"> guide mixture assembly</w:delText>
        </w:r>
      </w:del>
      <w:r>
        <w:rPr>
          <w:lang w:val="en-GB"/>
        </w:rPr>
        <w:t>.</w:t>
      </w:r>
    </w:p>
    <w:p w14:paraId="3C95D26E" w14:textId="2BEE995B" w:rsidR="00B629AA" w:rsidRDefault="00000000">
      <w:pPr>
        <w:rPr>
          <w:lang w:val="en-GB"/>
        </w:rPr>
      </w:pPr>
      <w:r>
        <w:rPr>
          <w:lang w:val="en-GB"/>
        </w:rPr>
        <w:t>In the present study, we used durum wheat (</w:t>
      </w:r>
      <w:r>
        <w:rPr>
          <w:i/>
          <w:lang w:val="en-GB"/>
        </w:rPr>
        <w:t xml:space="preserve">Triticum turgidum </w:t>
      </w:r>
      <w:r>
        <w:rPr>
          <w:lang w:val="en-GB"/>
        </w:rPr>
        <w:t>ssp</w:t>
      </w:r>
      <w:r>
        <w:rPr>
          <w:i/>
          <w:lang w:val="en-GB"/>
        </w:rPr>
        <w:t>. durum</w:t>
      </w:r>
      <w:r>
        <w:rPr>
          <w:lang w:val="en-GB"/>
        </w:rPr>
        <w:t xml:space="preserve">) as a crop model to investigate the effect of root trait </w:t>
      </w:r>
      <w:del w:id="210" w:author="Hélène Fréville" w:date="2024-07-19T13:47:00Z">
        <w:r w:rsidDel="002B1AB6">
          <w:rPr>
            <w:lang w:val="en-GB"/>
          </w:rPr>
          <w:delText xml:space="preserve">diversity </w:delText>
        </w:r>
      </w:del>
      <w:ins w:id="211" w:author="Hélène Fréville" w:date="2024-07-19T13:47:00Z">
        <w:r w:rsidR="002B1AB6">
          <w:rPr>
            <w:lang w:val="en-GB"/>
          </w:rPr>
          <w:t xml:space="preserve">composition </w:t>
        </w:r>
      </w:ins>
      <w:r>
        <w:rPr>
          <w:lang w:val="en-GB"/>
        </w:rPr>
        <w:t xml:space="preserve">on mixture performance. We </w:t>
      </w:r>
      <w:del w:id="212" w:author="Hélène Fréville" w:date="2024-07-19T14:35:00Z">
        <w:r w:rsidDel="00333151">
          <w:rPr>
            <w:lang w:val="en-GB"/>
          </w:rPr>
          <w:delText xml:space="preserve">grew </w:delText>
        </w:r>
      </w:del>
      <w:ins w:id="213" w:author="Hélène Fréville" w:date="2024-07-19T14:35:00Z">
        <w:r w:rsidR="00333151">
          <w:rPr>
            <w:lang w:val="en-GB"/>
          </w:rPr>
          <w:t>use</w:t>
        </w:r>
      </w:ins>
      <w:ins w:id="214" w:author="Hélène Fréville" w:date="2024-07-19T14:48:00Z">
        <w:r w:rsidR="00F6194E">
          <w:rPr>
            <w:lang w:val="en-GB"/>
          </w:rPr>
          <w:t>d</w:t>
        </w:r>
      </w:ins>
      <w:ins w:id="215" w:author="Hélène Fréville" w:date="2024-07-19T14:35:00Z">
        <w:r w:rsidR="00333151">
          <w:rPr>
            <w:lang w:val="en-GB"/>
          </w:rPr>
          <w:t xml:space="preserve"> a panel of </w:t>
        </w:r>
      </w:ins>
      <w:del w:id="216" w:author="Hélène Fréville" w:date="2024-07-19T14:20:00Z">
        <w:r w:rsidDel="0048721F">
          <w:rPr>
            <w:lang w:val="en-GB"/>
          </w:rPr>
          <w:delText xml:space="preserve">54 binary mixtures obtained from </w:delText>
        </w:r>
      </w:del>
      <w:r>
        <w:rPr>
          <w:lang w:val="en-GB"/>
        </w:rPr>
        <w:t xml:space="preserve">36 </w:t>
      </w:r>
      <w:del w:id="217" w:author="Hélène Fréville" w:date="2024-07-19T14:22:00Z">
        <w:r w:rsidDel="0048721F">
          <w:rPr>
            <w:lang w:val="en-GB"/>
          </w:rPr>
          <w:delText xml:space="preserve">contrasted </w:delText>
        </w:r>
      </w:del>
      <w:r>
        <w:rPr>
          <w:lang w:val="en-GB"/>
        </w:rPr>
        <w:t>cultivars</w:t>
      </w:r>
      <w:ins w:id="218" w:author="Hélène Fréville" w:date="2024-07-19T14:31:00Z">
        <w:r w:rsidR="00333151">
          <w:rPr>
            <w:lang w:val="en-GB"/>
          </w:rPr>
          <w:t xml:space="preserve"> </w:t>
        </w:r>
      </w:ins>
      <w:ins w:id="219" w:author="Hélène Fréville" w:date="2024-07-19T14:48:00Z">
        <w:r w:rsidR="00F6194E">
          <w:rPr>
            <w:lang w:val="en-GB"/>
          </w:rPr>
          <w:t>preliminary shown to e</w:t>
        </w:r>
      </w:ins>
      <w:ins w:id="220" w:author="Hélène Fréville" w:date="2024-07-19T14:32:00Z">
        <w:r w:rsidR="00333151">
          <w:rPr>
            <w:lang w:val="en-GB"/>
          </w:rPr>
          <w:t>xhibit</w:t>
        </w:r>
      </w:ins>
      <w:del w:id="221" w:author="Hélène Fréville" w:date="2024-07-19T14:31:00Z">
        <w:r w:rsidDel="00333151">
          <w:rPr>
            <w:lang w:val="en-GB"/>
          </w:rPr>
          <w:delText xml:space="preserve"> </w:delText>
        </w:r>
      </w:del>
      <w:ins w:id="222" w:author="Hélène Fréville" w:date="2024-07-19T14:24:00Z">
        <w:r w:rsidR="0048721F">
          <w:rPr>
            <w:lang w:val="en-GB"/>
          </w:rPr>
          <w:t xml:space="preserve"> </w:t>
        </w:r>
      </w:ins>
      <w:ins w:id="223" w:author="Hélène Fréville" w:date="2024-07-19T14:22:00Z">
        <w:r w:rsidR="0048721F">
          <w:rPr>
            <w:lang w:val="en-GB"/>
          </w:rPr>
          <w:t xml:space="preserve">contrasted responses to </w:t>
        </w:r>
      </w:ins>
      <w:ins w:id="224" w:author="Hélène Fréville" w:date="2024-07-19T14:24:00Z">
        <w:r w:rsidR="0048721F">
          <w:rPr>
            <w:lang w:val="en-GB"/>
          </w:rPr>
          <w:t xml:space="preserve">combined water </w:t>
        </w:r>
      </w:ins>
      <w:ins w:id="225" w:author="Hélène Fréville" w:date="2024-07-19T14:25:00Z">
        <w:r w:rsidR="0048721F">
          <w:rPr>
            <w:lang w:val="en-GB"/>
          </w:rPr>
          <w:t xml:space="preserve">and nitrogen </w:t>
        </w:r>
        <w:r w:rsidR="0048721F">
          <w:rPr>
            <w:lang w:val="en-GB"/>
          </w:rPr>
          <w:lastRenderedPageBreak/>
          <w:t>limitation</w:t>
        </w:r>
      </w:ins>
      <w:ins w:id="226" w:author="Hélène Fréville" w:date="2024-07-19T14:26:00Z">
        <w:r w:rsidR="0048721F">
          <w:rPr>
            <w:lang w:val="en-GB"/>
          </w:rPr>
          <w:t>, and grew them</w:t>
        </w:r>
      </w:ins>
      <w:ins w:id="227" w:author="Hélène Fréville" w:date="2024-07-19T14:22:00Z">
        <w:r w:rsidR="0048721F">
          <w:rPr>
            <w:lang w:val="en-GB"/>
          </w:rPr>
          <w:t xml:space="preserve"> </w:t>
        </w:r>
      </w:ins>
      <w:ins w:id="228" w:author="Hélène Fréville" w:date="2024-07-19T14:26:00Z">
        <w:r w:rsidR="0048721F">
          <w:rPr>
            <w:lang w:val="en-GB"/>
          </w:rPr>
          <w:t>i</w:t>
        </w:r>
      </w:ins>
      <w:ins w:id="229" w:author="Hélène Fréville" w:date="2024-07-19T14:27:00Z">
        <w:r w:rsidR="0048721F">
          <w:rPr>
            <w:lang w:val="en-GB"/>
          </w:rPr>
          <w:t xml:space="preserve">n </w:t>
        </w:r>
        <w:proofErr w:type="spellStart"/>
        <w:r w:rsidR="0048721F">
          <w:rPr>
            <w:lang w:val="en-GB"/>
          </w:rPr>
          <w:t>monogenotypic</w:t>
        </w:r>
        <w:proofErr w:type="spellEnd"/>
        <w:r w:rsidR="0048721F">
          <w:rPr>
            <w:lang w:val="en-GB"/>
          </w:rPr>
          <w:t xml:space="preserve"> plots and</w:t>
        </w:r>
      </w:ins>
      <w:ins w:id="230" w:author="Hélène Fréville" w:date="2024-07-19T14:32:00Z">
        <w:r w:rsidR="00333151">
          <w:rPr>
            <w:lang w:val="en-GB"/>
          </w:rPr>
          <w:t xml:space="preserve"> </w:t>
        </w:r>
      </w:ins>
      <w:ins w:id="231" w:author="Hélène Fréville" w:date="2024-07-19T14:27:00Z">
        <w:r w:rsidR="0048721F">
          <w:rPr>
            <w:lang w:val="en-GB"/>
          </w:rPr>
          <w:t xml:space="preserve">binary mixtures </w:t>
        </w:r>
      </w:ins>
      <w:r>
        <w:rPr>
          <w:lang w:val="en-GB"/>
        </w:rPr>
        <w:t xml:space="preserve">in a highly controlled high throughput root phenotyping platform under both non-limiting and limiting water and nutrient conditions. </w:t>
      </w:r>
      <w:commentRangeStart w:id="232"/>
      <w:r>
        <w:rPr>
          <w:lang w:val="en-GB"/>
        </w:rPr>
        <w:t>Based on ecological theory</w:t>
      </w:r>
      <w:commentRangeEnd w:id="232"/>
      <w:r w:rsidR="00333151">
        <w:rPr>
          <w:rStyle w:val="Marquedecommentaire"/>
        </w:rPr>
        <w:commentReference w:id="232"/>
      </w:r>
      <w:r>
        <w:rPr>
          <w:lang w:val="en-GB"/>
        </w:rPr>
        <w:t>, we hypothesized that (</w:t>
      </w:r>
      <w:proofErr w:type="spellStart"/>
      <w:r>
        <w:rPr>
          <w:lang w:val="en-GB"/>
        </w:rPr>
        <w:t>i</w:t>
      </w:r>
      <w:proofErr w:type="spellEnd"/>
      <w:r>
        <w:rPr>
          <w:lang w:val="en-GB"/>
        </w:rPr>
        <w:t xml:space="preserve">) mixtures would produce more biomass than their </w:t>
      </w:r>
      <w:del w:id="233" w:author="Hélène Fréville" w:date="2024-07-19T14:39:00Z">
        <w:r w:rsidDel="00333151">
          <w:rPr>
            <w:lang w:val="en-GB"/>
          </w:rPr>
          <w:delText xml:space="preserve">monoculture </w:delText>
        </w:r>
      </w:del>
      <w:proofErr w:type="spellStart"/>
      <w:ins w:id="234" w:author="Hélène Fréville" w:date="2024-07-19T14:39:00Z">
        <w:r w:rsidR="00333151">
          <w:rPr>
            <w:lang w:val="en-GB"/>
          </w:rPr>
          <w:t>monogenotypic</w:t>
        </w:r>
        <w:proofErr w:type="spellEnd"/>
        <w:r w:rsidR="00333151">
          <w:rPr>
            <w:lang w:val="en-GB"/>
          </w:rPr>
          <w:t xml:space="preserve"> </w:t>
        </w:r>
      </w:ins>
      <w:r>
        <w:rPr>
          <w:lang w:val="en-GB"/>
        </w:rPr>
        <w:t>counterparts (i.e., overyielding)</w:t>
      </w:r>
      <w:ins w:id="235" w:author="Hélène Fréville" w:date="2024-07-19T14:39:00Z">
        <w:r w:rsidR="00333151">
          <w:rPr>
            <w:lang w:val="en-GB"/>
          </w:rPr>
          <w:t>,</w:t>
        </w:r>
      </w:ins>
      <w:r>
        <w:rPr>
          <w:lang w:val="en-GB"/>
        </w:rPr>
        <w:t xml:space="preserve"> (ii) overyielding would be higher under resource-limited conditions, (iii) resource-use complementarity would be the main effect driving overyielding</w:t>
      </w:r>
      <w:ins w:id="236" w:author="Hélène Fréville" w:date="2024-07-19T14:39:00Z">
        <w:r w:rsidR="00333151">
          <w:rPr>
            <w:lang w:val="en-GB"/>
          </w:rPr>
          <w:t xml:space="preserve"> </w:t>
        </w:r>
      </w:ins>
      <w:ins w:id="237" w:author="Hélène Fréville" w:date="2024-07-19T14:40:00Z">
        <w:r w:rsidR="00333151">
          <w:rPr>
            <w:lang w:val="en-GB"/>
          </w:rPr>
          <w:t>under resource-limited conditions</w:t>
        </w:r>
      </w:ins>
      <w:r>
        <w:rPr>
          <w:lang w:val="en-GB"/>
        </w:rPr>
        <w:t xml:space="preserve">, (iv) </w:t>
      </w:r>
      <w:commentRangeStart w:id="238"/>
      <w:r>
        <w:rPr>
          <w:lang w:val="en-GB"/>
        </w:rPr>
        <w:t>complementarity effects would arise from differences in root traits between cultivars</w:t>
      </w:r>
      <w:commentRangeEnd w:id="238"/>
      <w:r w:rsidR="00F6194E">
        <w:rPr>
          <w:rStyle w:val="Marquedecommentaire"/>
        </w:rPr>
        <w:commentReference w:id="238"/>
      </w:r>
      <w:r>
        <w:rPr>
          <w:lang w:val="en-GB"/>
        </w:rPr>
        <w:t xml:space="preserve">. </w:t>
      </w:r>
    </w:p>
    <w:p w14:paraId="5AB69037" w14:textId="77777777" w:rsidR="00B629AA" w:rsidRDefault="00000000">
      <w:pPr>
        <w:pStyle w:val="Titre1"/>
        <w:rPr>
          <w:lang w:val="en-GB"/>
        </w:rPr>
      </w:pPr>
      <w:r>
        <w:rPr>
          <w:lang w:val="en-GB"/>
        </w:rPr>
        <w:t>Material and Methods</w:t>
      </w:r>
    </w:p>
    <w:p w14:paraId="28C7680C" w14:textId="5F74FDEF" w:rsidR="00B629AA" w:rsidRDefault="00000000">
      <w:pPr>
        <w:pStyle w:val="Titre2"/>
        <w:rPr>
          <w:lang w:val="en-GB"/>
        </w:rPr>
      </w:pPr>
      <w:del w:id="239" w:author="Hélène Fréville" w:date="2024-07-19T14:57:00Z">
        <w:r w:rsidDel="00F255A7">
          <w:rPr>
            <w:highlight w:val="yellow"/>
            <w:lang w:val="en-GB"/>
          </w:rPr>
          <w:delText>Cultivars</w:delText>
        </w:r>
      </w:del>
      <w:ins w:id="240" w:author="Hélène Fréville" w:date="2024-07-19T14:57:00Z">
        <w:r w:rsidR="00F255A7">
          <w:rPr>
            <w:lang w:val="en-GB"/>
          </w:rPr>
          <w:t>Plant material</w:t>
        </w:r>
      </w:ins>
    </w:p>
    <w:p w14:paraId="04EF5494" w14:textId="0E68F69D" w:rsidR="00B629AA" w:rsidRDefault="00633415">
      <w:pPr>
        <w:rPr>
          <w:lang w:val="en-GB"/>
        </w:rPr>
      </w:pPr>
      <w:ins w:id="241" w:author="Hélène Fréville" w:date="2024-07-19T15:05:00Z">
        <w:r>
          <w:rPr>
            <w:lang w:val="en-GB"/>
          </w:rPr>
          <w:t xml:space="preserve">This study </w:t>
        </w:r>
      </w:ins>
      <w:ins w:id="242" w:author="Hélène Fréville" w:date="2024-07-19T15:06:00Z">
        <w:r>
          <w:rPr>
            <w:lang w:val="en-GB"/>
          </w:rPr>
          <w:t xml:space="preserve">made use of </w:t>
        </w:r>
      </w:ins>
      <w:ins w:id="243" w:author="Hélène Fréville" w:date="2024-07-19T15:12:00Z">
        <w:r>
          <w:rPr>
            <w:lang w:val="en-GB"/>
          </w:rPr>
          <w:t>field</w:t>
        </w:r>
      </w:ins>
      <w:ins w:id="244" w:author="Hélène Fréville" w:date="2024-07-19T15:06:00Z">
        <w:r>
          <w:rPr>
            <w:lang w:val="en-GB"/>
          </w:rPr>
          <w:t xml:space="preserve"> data </w:t>
        </w:r>
      </w:ins>
      <w:ins w:id="245" w:author="Hélène Fréville" w:date="2024-07-19T15:11:00Z">
        <w:r>
          <w:rPr>
            <w:lang w:val="en-GB"/>
          </w:rPr>
          <w:t>collected on a diversity panel of</w:t>
        </w:r>
      </w:ins>
      <w:ins w:id="246" w:author="Hélène Fréville" w:date="2024-07-19T15:07:00Z">
        <w:r>
          <w:rPr>
            <w:lang w:val="en-GB"/>
          </w:rPr>
          <w:t xml:space="preserve"> </w:t>
        </w:r>
      </w:ins>
      <w:del w:id="247" w:author="Hélène Fréville" w:date="2024-07-19T15:08:00Z">
        <w:r w:rsidDel="00633415">
          <w:rPr>
            <w:lang w:val="en-GB"/>
          </w:rPr>
          <w:delText xml:space="preserve">We first screened </w:delText>
        </w:r>
      </w:del>
      <w:r>
        <w:rPr>
          <w:lang w:val="en-GB"/>
        </w:rPr>
        <w:t>250 durum wheat genotypes</w:t>
      </w:r>
      <w:ins w:id="248" w:author="Hélène Fréville" w:date="2024-07-19T15:11:00Z">
        <w:r>
          <w:rPr>
            <w:lang w:val="en-GB"/>
          </w:rPr>
          <w:t>, which was assembled</w:t>
        </w:r>
      </w:ins>
      <w:r>
        <w:rPr>
          <w:lang w:val="en-GB"/>
        </w:rPr>
        <w:t xml:space="preserve"> </w:t>
      </w:r>
      <w:ins w:id="249" w:author="Hélène Fréville" w:date="2024-07-19T15:08:00Z">
        <w:r>
          <w:rPr>
            <w:lang w:val="en-GB"/>
          </w:rPr>
          <w:t xml:space="preserve">during the EU Project </w:t>
        </w:r>
        <w:proofErr w:type="spellStart"/>
        <w:r>
          <w:rPr>
            <w:lang w:val="en-GB"/>
          </w:rPr>
          <w:t>SolACE</w:t>
        </w:r>
        <w:proofErr w:type="spellEnd"/>
        <w:r>
          <w:rPr>
            <w:lang w:val="en-GB"/>
          </w:rPr>
          <w:t xml:space="preserve"> (</w:t>
        </w:r>
        <w:r>
          <w:rPr>
            <w:lang w:val="en-GB"/>
          </w:rPr>
          <w:fldChar w:fldCharType="begin"/>
        </w:r>
        <w:r>
          <w:rPr>
            <w:lang w:val="en-GB"/>
          </w:rPr>
          <w:instrText>HYPERLINK "</w:instrText>
        </w:r>
        <w:r w:rsidRPr="00633415">
          <w:rPr>
            <w:lang w:val="en-GB"/>
          </w:rPr>
          <w:instrText>https://www.solace-eu.net/</w:instrText>
        </w:r>
        <w:r>
          <w:rPr>
            <w:lang w:val="en-GB"/>
          </w:rPr>
          <w:instrText>"</w:instrText>
        </w:r>
        <w:r>
          <w:rPr>
            <w:lang w:val="en-GB"/>
          </w:rPr>
        </w:r>
        <w:r>
          <w:rPr>
            <w:lang w:val="en-GB"/>
          </w:rPr>
          <w:fldChar w:fldCharType="separate"/>
        </w:r>
        <w:r w:rsidRPr="006022A0">
          <w:rPr>
            <w:rStyle w:val="Lienhypertexte"/>
            <w:lang w:val="en-GB"/>
          </w:rPr>
          <w:t>https://www.solace-eu.net/</w:t>
        </w:r>
        <w:r>
          <w:rPr>
            <w:lang w:val="en-GB"/>
          </w:rPr>
          <w:fldChar w:fldCharType="end"/>
        </w:r>
        <w:r>
          <w:rPr>
            <w:lang w:val="en-GB"/>
          </w:rPr>
          <w:t xml:space="preserve">) </w:t>
        </w:r>
      </w:ins>
      <w:del w:id="250" w:author="Hélène Fréville" w:date="2024-07-19T15:11:00Z">
        <w:r w:rsidDel="00633415">
          <w:rPr>
            <w:lang w:val="en-GB"/>
          </w:rPr>
          <w:delText>from different research programs in Europe in the field in 2018 (Southern France, INRAE – UE DIASCOPE – 43°360N, 3°590E)</w:delText>
        </w:r>
      </w:del>
      <w:ins w:id="251" w:author="Hélène Fréville" w:date="2024-07-19T15:11:00Z">
        <w:r>
          <w:rPr>
            <w:lang w:val="en-GB"/>
          </w:rPr>
          <w:t>to analyse w</w:t>
        </w:r>
      </w:ins>
      <w:ins w:id="252" w:author="Hélène Fréville" w:date="2024-07-19T15:12:00Z">
        <w:r>
          <w:rPr>
            <w:lang w:val="en-GB"/>
          </w:rPr>
          <w:t>heat responses to combined water and nitrogen limitations</w:t>
        </w:r>
      </w:ins>
      <w:ins w:id="253" w:author="Hélène Fréville" w:date="2024-07-19T15:13:00Z">
        <w:r>
          <w:rPr>
            <w:lang w:val="en-GB"/>
          </w:rPr>
          <w:t xml:space="preserve"> </w:t>
        </w:r>
        <w:commentRangeStart w:id="254"/>
        <w:r>
          <w:rPr>
            <w:lang w:val="en-GB"/>
          </w:rPr>
          <w:t>(</w:t>
        </w:r>
      </w:ins>
      <w:ins w:id="255" w:author="Hélène Fréville" w:date="2024-07-19T15:14:00Z">
        <w:r>
          <w:rPr>
            <w:lang w:val="en-GB"/>
          </w:rPr>
          <w:t>Collet 2022)</w:t>
        </w:r>
        <w:commentRangeEnd w:id="254"/>
        <w:r>
          <w:rPr>
            <w:rStyle w:val="Marquedecommentaire"/>
          </w:rPr>
          <w:commentReference w:id="254"/>
        </w:r>
      </w:ins>
      <w:r>
        <w:rPr>
          <w:lang w:val="en-GB"/>
        </w:rPr>
        <w:t xml:space="preserve">. </w:t>
      </w:r>
      <w:ins w:id="256" w:author="Hélène Fréville" w:date="2024-07-19T15:16:00Z">
        <w:r w:rsidR="00696371">
          <w:rPr>
            <w:lang w:val="en-GB"/>
          </w:rPr>
          <w:t>This pan</w:t>
        </w:r>
      </w:ins>
      <w:ins w:id="257" w:author="Hélène Fréville" w:date="2024-07-19T15:17:00Z">
        <w:r w:rsidR="00696371">
          <w:rPr>
            <w:lang w:val="en-GB"/>
          </w:rPr>
          <w:t xml:space="preserve">el comprised genotypes from </w:t>
        </w:r>
      </w:ins>
      <w:ins w:id="258" w:author="Hélène Fréville" w:date="2024-07-19T15:21:00Z">
        <w:r w:rsidR="00696371">
          <w:rPr>
            <w:lang w:val="en-GB"/>
          </w:rPr>
          <w:t>four</w:t>
        </w:r>
      </w:ins>
      <w:ins w:id="259" w:author="Hélène Fréville" w:date="2024-07-19T15:17:00Z">
        <w:r w:rsidR="00696371">
          <w:rPr>
            <w:lang w:val="en-GB"/>
          </w:rPr>
          <w:t xml:space="preserve"> different collections</w:t>
        </w:r>
      </w:ins>
      <w:ins w:id="260" w:author="Hélène Fréville" w:date="2024-07-19T15:27:00Z">
        <w:r w:rsidR="00293F93">
          <w:rPr>
            <w:lang w:val="en-GB"/>
          </w:rPr>
          <w:t xml:space="preserve"> (Collet 2022)</w:t>
        </w:r>
      </w:ins>
      <w:ins w:id="261" w:author="Hélène Fréville" w:date="2024-07-19T15:17:00Z">
        <w:r w:rsidR="00696371">
          <w:rPr>
            <w:lang w:val="en-GB"/>
          </w:rPr>
          <w:t xml:space="preserve">: </w:t>
        </w:r>
      </w:ins>
      <w:ins w:id="262" w:author="Hélène Fréville" w:date="2024-07-19T15:18:00Z">
        <w:r w:rsidR="00696371">
          <w:rPr>
            <w:lang w:val="en-GB"/>
          </w:rPr>
          <w:t>(</w:t>
        </w:r>
        <w:proofErr w:type="spellStart"/>
        <w:r w:rsidR="00696371">
          <w:rPr>
            <w:lang w:val="en-GB"/>
          </w:rPr>
          <w:t>i</w:t>
        </w:r>
        <w:proofErr w:type="spellEnd"/>
        <w:r w:rsidR="00696371">
          <w:rPr>
            <w:lang w:val="en-GB"/>
          </w:rPr>
          <w:t xml:space="preserve">) </w:t>
        </w:r>
      </w:ins>
      <w:ins w:id="263" w:author="Hélène Fréville" w:date="2024-07-19T15:19:00Z">
        <w:r w:rsidR="00696371">
          <w:rPr>
            <w:lang w:val="en-GB"/>
          </w:rPr>
          <w:t>“</w:t>
        </w:r>
      </w:ins>
      <w:ins w:id="264" w:author="Hélène Fréville" w:date="2024-07-19T15:17:00Z">
        <w:r w:rsidR="00696371">
          <w:rPr>
            <w:lang w:val="en-GB"/>
          </w:rPr>
          <w:t>CREA</w:t>
        </w:r>
      </w:ins>
      <w:ins w:id="265" w:author="Hélène Fréville" w:date="2024-07-19T15:19:00Z">
        <w:r w:rsidR="00696371">
          <w:rPr>
            <w:lang w:val="en-GB"/>
          </w:rPr>
          <w:t>”</w:t>
        </w:r>
      </w:ins>
      <w:ins w:id="266" w:author="Hélène Fréville" w:date="2024-07-19T15:17:00Z">
        <w:r w:rsidR="00696371">
          <w:rPr>
            <w:lang w:val="en-GB"/>
          </w:rPr>
          <w:t xml:space="preserve">, </w:t>
        </w:r>
      </w:ins>
      <w:ins w:id="267" w:author="Hélène Fréville" w:date="2024-07-19T15:18:00Z">
        <w:r w:rsidR="00696371">
          <w:rPr>
            <w:lang w:val="en-GB"/>
          </w:rPr>
          <w:t>with Italian cultivars, worldwide cultivars and breeding lines selected b</w:t>
        </w:r>
      </w:ins>
      <w:ins w:id="268" w:author="Hélène Fréville" w:date="2024-07-19T15:19:00Z">
        <w:r w:rsidR="00696371">
          <w:rPr>
            <w:lang w:val="en-GB"/>
          </w:rPr>
          <w:t>y CREA</w:t>
        </w:r>
      </w:ins>
      <w:ins w:id="269" w:author="Hélène Fréville" w:date="2024-07-19T15:20:00Z">
        <w:r w:rsidR="00696371">
          <w:rPr>
            <w:lang w:val="en-GB"/>
          </w:rPr>
          <w:t>;</w:t>
        </w:r>
      </w:ins>
      <w:ins w:id="270" w:author="Hélène Fréville" w:date="2024-07-19T15:19:00Z">
        <w:r w:rsidR="00696371">
          <w:rPr>
            <w:lang w:val="en-GB"/>
          </w:rPr>
          <w:t xml:space="preserve"> (ii) “EPO”, </w:t>
        </w:r>
      </w:ins>
      <w:ins w:id="271" w:author="Hélène Fréville" w:date="2024-07-19T15:20:00Z">
        <w:r w:rsidR="00696371">
          <w:rPr>
            <w:lang w:val="en-GB"/>
          </w:rPr>
          <w:t xml:space="preserve">an highly diverse </w:t>
        </w:r>
      </w:ins>
      <w:ins w:id="272" w:author="Hélène Fréville" w:date="2024-07-19T15:21:00Z">
        <w:r w:rsidR="00696371">
          <w:rPr>
            <w:lang w:val="en-GB"/>
          </w:rPr>
          <w:t>collection of fixed lines</w:t>
        </w:r>
      </w:ins>
      <w:ins w:id="273" w:author="Hélène Fréville" w:date="2024-07-19T15:20:00Z">
        <w:r w:rsidR="00696371">
          <w:rPr>
            <w:lang w:val="en-GB"/>
          </w:rPr>
          <w:t xml:space="preserve"> derived from an evolutionary pre-breeding population (David et al 2014); </w:t>
        </w:r>
      </w:ins>
      <w:ins w:id="274" w:author="Hélène Fréville" w:date="2024-07-19T15:21:00Z">
        <w:r w:rsidR="00696371">
          <w:rPr>
            <w:lang w:val="en-GB"/>
          </w:rPr>
          <w:t>(iii) “</w:t>
        </w:r>
        <w:commentRangeStart w:id="275"/>
        <w:r w:rsidR="00696371">
          <w:rPr>
            <w:lang w:val="en-GB"/>
          </w:rPr>
          <w:t>GPDUR</w:t>
        </w:r>
      </w:ins>
      <w:commentRangeEnd w:id="275"/>
      <w:ins w:id="276" w:author="Hélène Fréville" w:date="2024-07-19T17:02:00Z">
        <w:r w:rsidR="00A64EA0">
          <w:rPr>
            <w:rStyle w:val="Marquedecommentaire"/>
          </w:rPr>
          <w:commentReference w:id="275"/>
        </w:r>
      </w:ins>
      <w:ins w:id="277" w:author="Hélène Fréville" w:date="2024-07-19T15:21:00Z">
        <w:r w:rsidR="00696371">
          <w:rPr>
            <w:lang w:val="en-GB"/>
          </w:rPr>
          <w:t>”</w:t>
        </w:r>
      </w:ins>
      <w:ins w:id="278" w:author="Hélène Fréville" w:date="2024-07-19T15:22:00Z">
        <w:r w:rsidR="00696371">
          <w:rPr>
            <w:lang w:val="en-GB"/>
          </w:rPr>
          <w:t xml:space="preserve">, with old and modern cultivars </w:t>
        </w:r>
      </w:ins>
      <w:ins w:id="279" w:author="Hélène Fréville" w:date="2024-07-19T15:23:00Z">
        <w:r w:rsidR="00696371">
          <w:rPr>
            <w:lang w:val="en-GB"/>
          </w:rPr>
          <w:t xml:space="preserve">from </w:t>
        </w:r>
      </w:ins>
      <w:ins w:id="280" w:author="Hélène Fréville" w:date="2024-07-19T15:24:00Z">
        <w:r w:rsidR="00696371">
          <w:rPr>
            <w:lang w:val="en-GB"/>
          </w:rPr>
          <w:t xml:space="preserve">various geographic areas including Western Europe; (iv) “UNIBO”, a diversity panel comprising </w:t>
        </w:r>
      </w:ins>
      <w:ins w:id="281" w:author="Hélène Fréville" w:date="2024-07-19T15:25:00Z">
        <w:r w:rsidR="00293F93">
          <w:rPr>
            <w:lang w:val="en-GB"/>
          </w:rPr>
          <w:t>genotypes from pre-breeding programs</w:t>
        </w:r>
      </w:ins>
      <w:ins w:id="282" w:author="Hélène Fréville" w:date="2024-07-19T15:26:00Z">
        <w:r w:rsidR="00293F93">
          <w:rPr>
            <w:lang w:val="en-GB"/>
          </w:rPr>
          <w:t xml:space="preserve">, elite lines, and representative genotypes of several worldwide breeding programs </w:t>
        </w:r>
      </w:ins>
      <w:ins w:id="283" w:author="Hélène Fréville" w:date="2024-07-19T15:27:00Z">
        <w:r w:rsidR="00293F93">
          <w:rPr>
            <w:lang w:val="en-GB"/>
          </w:rPr>
          <w:t>since the 1970s.</w:t>
        </w:r>
      </w:ins>
      <w:ins w:id="284" w:author="Hélène Fréville" w:date="2024-07-19T15:22:00Z">
        <w:r w:rsidR="00696371">
          <w:rPr>
            <w:lang w:val="en-GB"/>
          </w:rPr>
          <w:t xml:space="preserve"> </w:t>
        </w:r>
      </w:ins>
      <w:ins w:id="285" w:author="Hélène Fréville" w:date="2024-07-19T15:19:00Z">
        <w:r w:rsidR="00696371">
          <w:rPr>
            <w:lang w:val="en-GB"/>
          </w:rPr>
          <w:t xml:space="preserve"> </w:t>
        </w:r>
      </w:ins>
      <w:ins w:id="286" w:author="Hélène Fréville" w:date="2024-07-23T09:10:00Z">
        <w:r w:rsidR="00AC1742">
          <w:rPr>
            <w:lang w:val="en-GB"/>
          </w:rPr>
          <w:t xml:space="preserve">Based on field and </w:t>
        </w:r>
        <w:proofErr w:type="spellStart"/>
        <w:r w:rsidR="00AC1742">
          <w:rPr>
            <w:lang w:val="en-GB"/>
          </w:rPr>
          <w:t>plaform</w:t>
        </w:r>
        <w:proofErr w:type="spellEnd"/>
        <w:r w:rsidR="00AC1742">
          <w:rPr>
            <w:lang w:val="en-GB"/>
          </w:rPr>
          <w:t xml:space="preserve"> </w:t>
        </w:r>
        <w:proofErr w:type="spellStart"/>
        <w:r w:rsidR="00AC1742">
          <w:rPr>
            <w:lang w:val="en-GB"/>
          </w:rPr>
          <w:t>data,</w:t>
        </w:r>
        <w:proofErr w:type="spellEnd"/>
        <w:r w:rsidR="00AC1742">
          <w:rPr>
            <w:lang w:val="en-GB"/>
          </w:rPr>
          <w:t xml:space="preserve"> </w:t>
        </w:r>
      </w:ins>
      <w:del w:id="287" w:author="Hélène Fréville" w:date="2024-07-19T15:16:00Z">
        <w:r w:rsidDel="00696371">
          <w:rPr>
            <w:lang w:val="en-GB"/>
          </w:rPr>
          <w:delText>Each genotype was grown under two conditions: no water and nitrogen limitation vs water and nitrogen limitation. We then selected a</w:delText>
        </w:r>
      </w:del>
      <w:ins w:id="288" w:author="Hélène Fréville" w:date="2024-07-23T09:10:00Z">
        <w:r w:rsidR="00AC1742">
          <w:rPr>
            <w:lang w:val="en-GB"/>
          </w:rPr>
          <w:t>a</w:t>
        </w:r>
      </w:ins>
      <w:r>
        <w:rPr>
          <w:lang w:val="en-GB"/>
        </w:rPr>
        <w:t xml:space="preserve"> subset of </w:t>
      </w:r>
      <w:commentRangeStart w:id="289"/>
      <w:r>
        <w:rPr>
          <w:lang w:val="en-GB"/>
        </w:rPr>
        <w:t>36</w:t>
      </w:r>
      <w:commentRangeEnd w:id="289"/>
      <w:r w:rsidR="0034174C">
        <w:rPr>
          <w:rStyle w:val="Marquedecommentaire"/>
        </w:rPr>
        <w:commentReference w:id="289"/>
      </w:r>
      <w:r>
        <w:rPr>
          <w:lang w:val="en-GB"/>
        </w:rPr>
        <w:t xml:space="preserve"> genotypes </w:t>
      </w:r>
      <w:del w:id="290" w:author="Hélène Fréville" w:date="2024-07-23T09:11:00Z">
        <w:r w:rsidDel="00AC1742">
          <w:rPr>
            <w:lang w:val="en-GB"/>
          </w:rPr>
          <w:delText xml:space="preserve">with </w:delText>
        </w:r>
      </w:del>
      <w:ins w:id="291" w:author="Hélène Fréville" w:date="2024-07-23T09:11:00Z">
        <w:r w:rsidR="00AC1742">
          <w:rPr>
            <w:lang w:val="en-GB"/>
          </w:rPr>
          <w:t>exhibiting</w:t>
        </w:r>
        <w:r w:rsidR="00AC1742">
          <w:rPr>
            <w:lang w:val="en-GB"/>
          </w:rPr>
          <w:t xml:space="preserve"> </w:t>
        </w:r>
      </w:ins>
      <w:r>
        <w:rPr>
          <w:lang w:val="en-GB"/>
        </w:rPr>
        <w:t xml:space="preserve">contrasted responses to resource availability </w:t>
      </w:r>
      <w:del w:id="292" w:author="Hélène Fréville" w:date="2024-07-19T15:29:00Z">
        <w:r w:rsidDel="00293F93">
          <w:rPr>
            <w:lang w:val="en-GB"/>
          </w:rPr>
          <w:delText>(going</w:delText>
        </w:r>
      </w:del>
      <w:ins w:id="293" w:author="Hélène Fréville" w:date="2024-07-19T15:29:00Z">
        <w:r w:rsidR="00293F93">
          <w:rPr>
            <w:lang w:val="en-GB"/>
          </w:rPr>
          <w:t>ranging</w:t>
        </w:r>
      </w:ins>
      <w:r>
        <w:rPr>
          <w:lang w:val="en-GB"/>
        </w:rPr>
        <w:t xml:space="preserve"> from very </w:t>
      </w:r>
      <w:commentRangeStart w:id="294"/>
      <w:r>
        <w:rPr>
          <w:lang w:val="en-GB"/>
        </w:rPr>
        <w:t>stable to very unstable</w:t>
      </w:r>
      <w:commentRangeEnd w:id="294"/>
      <w:r w:rsidR="00293F93">
        <w:rPr>
          <w:rStyle w:val="Marquedecommentaire"/>
        </w:rPr>
        <w:commentReference w:id="294"/>
      </w:r>
      <w:r>
        <w:rPr>
          <w:lang w:val="en-GB"/>
        </w:rPr>
        <w:t xml:space="preserve"> genotypes</w:t>
      </w:r>
      <w:ins w:id="295" w:author="Hélène Fréville" w:date="2024-07-19T15:31:00Z">
        <w:r w:rsidR="00293F93">
          <w:rPr>
            <w:lang w:val="en-GB"/>
          </w:rPr>
          <w:t xml:space="preserve"> </w:t>
        </w:r>
      </w:ins>
      <w:ins w:id="296" w:author="Hélène Fréville" w:date="2024-07-19T15:32:00Z">
        <w:r w:rsidR="00293F93">
          <w:rPr>
            <w:lang w:val="en-GB"/>
          </w:rPr>
          <w:t xml:space="preserve">on a set of </w:t>
        </w:r>
        <w:commentRangeStart w:id="297"/>
        <w:r w:rsidR="00293F93">
          <w:rPr>
            <w:lang w:val="en-GB"/>
          </w:rPr>
          <w:t xml:space="preserve">below- and </w:t>
        </w:r>
      </w:ins>
      <w:ins w:id="298" w:author="Hélène Fréville" w:date="2024-07-19T15:33:00Z">
        <w:r w:rsidR="00293F93">
          <w:rPr>
            <w:lang w:val="en-GB"/>
          </w:rPr>
          <w:t>above</w:t>
        </w:r>
      </w:ins>
      <w:ins w:id="299" w:author="Hélène Fréville" w:date="2024-07-19T15:32:00Z">
        <w:r w:rsidR="00293F93">
          <w:rPr>
            <w:lang w:val="en-GB"/>
          </w:rPr>
          <w:t>grou</w:t>
        </w:r>
      </w:ins>
      <w:ins w:id="300" w:author="Hélène Fréville" w:date="2024-07-19T15:33:00Z">
        <w:r w:rsidR="00293F93">
          <w:rPr>
            <w:lang w:val="en-GB"/>
          </w:rPr>
          <w:t>nd traits</w:t>
        </w:r>
      </w:ins>
      <w:commentRangeEnd w:id="297"/>
      <w:ins w:id="301" w:author="Hélène Fréville" w:date="2024-07-23T09:08:00Z">
        <w:r w:rsidR="00AC1742">
          <w:rPr>
            <w:rStyle w:val="Marquedecommentaire"/>
          </w:rPr>
          <w:commentReference w:id="297"/>
        </w:r>
      </w:ins>
      <w:ins w:id="302" w:author="Hélène Fréville" w:date="2024-07-19T15:33:00Z">
        <w:r w:rsidR="00293F93">
          <w:rPr>
            <w:lang w:val="en-GB"/>
          </w:rPr>
          <w:t xml:space="preserve"> </w:t>
        </w:r>
      </w:ins>
      <w:ins w:id="303" w:author="Hélène Fréville" w:date="2024-07-19T15:31:00Z">
        <w:r w:rsidR="00293F93">
          <w:rPr>
            <w:lang w:val="en-GB"/>
          </w:rPr>
          <w:t xml:space="preserve">was selected by the </w:t>
        </w:r>
      </w:ins>
      <w:ins w:id="304" w:author="Hélène Fréville" w:date="2024-07-19T15:32:00Z">
        <w:r w:rsidR="00293F93">
          <w:rPr>
            <w:lang w:val="en-GB"/>
          </w:rPr>
          <w:t xml:space="preserve">European consortium to </w:t>
        </w:r>
      </w:ins>
      <w:ins w:id="305" w:author="Hélène Fréville" w:date="2024-07-19T15:33:00Z">
        <w:r w:rsidR="00293F93">
          <w:rPr>
            <w:lang w:val="en-GB"/>
          </w:rPr>
          <w:t>perform further experiments</w:t>
        </w:r>
      </w:ins>
      <w:del w:id="306" w:author="Hélène Fréville" w:date="2024-07-19T15:31:00Z">
        <w:r w:rsidDel="00293F93">
          <w:rPr>
            <w:lang w:val="en-GB"/>
          </w:rPr>
          <w:delText>)</w:delText>
        </w:r>
      </w:del>
      <w:r>
        <w:rPr>
          <w:lang w:val="en-GB"/>
        </w:rPr>
        <w:t xml:space="preserve">. Information on the 36 genotypes can be found in </w:t>
      </w:r>
      <w:commentRangeStart w:id="307"/>
      <w:commentRangeStart w:id="308"/>
      <w:r>
        <w:rPr>
          <w:highlight w:val="yellow"/>
          <w:lang w:val="en-GB"/>
        </w:rPr>
        <w:t xml:space="preserve">Supplementary Table 1. </w:t>
      </w:r>
      <w:commentRangeEnd w:id="307"/>
      <w:r>
        <w:commentReference w:id="307"/>
      </w:r>
      <w:commentRangeEnd w:id="308"/>
      <w:r w:rsidR="0025434D">
        <w:rPr>
          <w:rStyle w:val="Marquedecommentaire"/>
        </w:rPr>
        <w:commentReference w:id="308"/>
      </w:r>
    </w:p>
    <w:p w14:paraId="6C8C586D" w14:textId="77777777" w:rsidR="00B629AA" w:rsidRDefault="00000000">
      <w:pPr>
        <w:pStyle w:val="Titre2"/>
        <w:rPr>
          <w:lang w:val="en-GB"/>
        </w:rPr>
      </w:pPr>
      <w:r>
        <w:rPr>
          <w:lang w:val="en-GB"/>
        </w:rPr>
        <w:t>Experimental design</w:t>
      </w:r>
    </w:p>
    <w:p w14:paraId="5F29434F" w14:textId="629AA4D1" w:rsidR="00B629AA" w:rsidRDefault="00000000">
      <w:pPr>
        <w:rPr>
          <w:lang w:val="en-GB"/>
        </w:rPr>
      </w:pPr>
      <w:r>
        <w:rPr>
          <w:lang w:val="en-GB"/>
        </w:rPr>
        <w:t xml:space="preserve">Based on the 36 genotypes, we designed a set of 54 binary mixtures </w:t>
      </w:r>
      <w:ins w:id="309" w:author="Hélène Fréville" w:date="2024-07-19T16:17:00Z">
        <w:r w:rsidR="00643257">
          <w:rPr>
            <w:lang w:val="en-GB"/>
          </w:rPr>
          <w:t xml:space="preserve">selected at random, </w:t>
        </w:r>
      </w:ins>
      <w:del w:id="310" w:author="Hélène Fréville" w:date="2024-07-19T16:17:00Z">
        <w:r w:rsidDel="00643257">
          <w:rPr>
            <w:lang w:val="en-GB"/>
          </w:rPr>
          <w:delText>such that</w:delText>
        </w:r>
      </w:del>
      <w:ins w:id="311" w:author="Hélène Fréville" w:date="2024-07-19T16:17:00Z">
        <w:r w:rsidR="00643257">
          <w:rPr>
            <w:lang w:val="en-GB"/>
          </w:rPr>
          <w:t>with</w:t>
        </w:r>
      </w:ins>
      <w:r>
        <w:rPr>
          <w:lang w:val="en-GB"/>
        </w:rPr>
        <w:t xml:space="preserve"> each genotype </w:t>
      </w:r>
      <w:del w:id="312" w:author="Hélène Fréville" w:date="2024-07-19T16:17:00Z">
        <w:r w:rsidDel="00643257">
          <w:rPr>
            <w:lang w:val="en-GB"/>
          </w:rPr>
          <w:delText xml:space="preserve">was </w:delText>
        </w:r>
      </w:del>
      <w:r>
        <w:rPr>
          <w:lang w:val="en-GB"/>
        </w:rPr>
        <w:t>observed in three different mixtures</w:t>
      </w:r>
      <w:ins w:id="313" w:author="Hélène Fréville" w:date="2024-07-19T17:15:00Z">
        <w:r w:rsidR="009842FB">
          <w:rPr>
            <w:lang w:val="en-GB"/>
          </w:rPr>
          <w:t xml:space="preserve"> (Supplementary Table 2)</w:t>
        </w:r>
      </w:ins>
      <w:r>
        <w:rPr>
          <w:lang w:val="en-GB"/>
        </w:rPr>
        <w:t xml:space="preserve">. </w:t>
      </w:r>
      <w:commentRangeStart w:id="314"/>
      <w:r>
        <w:rPr>
          <w:lang w:val="en-GB"/>
        </w:rPr>
        <w:t>Monocultures</w:t>
      </w:r>
      <w:commentRangeEnd w:id="314"/>
      <w:r w:rsidR="00643257">
        <w:rPr>
          <w:rStyle w:val="Marquedecommentaire"/>
        </w:rPr>
        <w:commentReference w:id="314"/>
      </w:r>
      <w:r>
        <w:rPr>
          <w:lang w:val="en-GB"/>
        </w:rPr>
        <w:t xml:space="preserve"> (here refereeing to groups of a single genotype, n = 36) and mixtures (here referring to groups of two </w:t>
      </w:r>
      <w:r>
        <w:rPr>
          <w:lang w:val="en-GB"/>
        </w:rPr>
        <w:lastRenderedPageBreak/>
        <w:t xml:space="preserve">genotypes, n = 54) were grown in </w:t>
      </w:r>
      <w:proofErr w:type="spellStart"/>
      <w:r>
        <w:rPr>
          <w:lang w:val="en-GB"/>
        </w:rPr>
        <w:t>RhizoTubes</w:t>
      </w:r>
      <w:proofErr w:type="spellEnd"/>
      <w:r>
        <w:rPr>
          <w:lang w:val="en-GB"/>
        </w:rPr>
        <w:t xml:space="preserve">®, transparent pots designed for high-throughput root phenotyping (Figure 1), with six plants per </w:t>
      </w:r>
      <w:proofErr w:type="spellStart"/>
      <w:r>
        <w:rPr>
          <w:lang w:val="en-GB"/>
        </w:rPr>
        <w:t>RhizoTube</w:t>
      </w:r>
      <w:proofErr w:type="spellEnd"/>
      <w:r>
        <w:rPr>
          <w:lang w:val="en-GB"/>
        </w:rPr>
        <w:t>®. The six plants were</w:t>
      </w:r>
      <w:ins w:id="315" w:author="Hélène Fréville" w:date="2024-07-19T17:25:00Z">
        <w:r w:rsidR="00740E98">
          <w:rPr>
            <w:lang w:val="en-GB"/>
          </w:rPr>
          <w:t xml:space="preserve"> of</w:t>
        </w:r>
      </w:ins>
      <w:r>
        <w:rPr>
          <w:lang w:val="en-GB"/>
        </w:rPr>
        <w:t xml:space="preserve"> the same genotype in monocultures, whereas two genotypes were grown in alternate positions in the mixtures (Figure 1). The 36 monocultures and the 54 mixtures were grown under a combined water and nutrient </w:t>
      </w:r>
      <w:commentRangeStart w:id="316"/>
      <w:r>
        <w:rPr>
          <w:lang w:val="en-GB"/>
        </w:rPr>
        <w:t xml:space="preserve">stress (S treatment) or </w:t>
      </w:r>
      <w:ins w:id="317" w:author="Hélène Fréville" w:date="2024-07-19T17:26:00Z">
        <w:r w:rsidR="00740E98">
          <w:rPr>
            <w:lang w:val="en-GB"/>
          </w:rPr>
          <w:t xml:space="preserve">under a control treatment </w:t>
        </w:r>
      </w:ins>
      <w:r>
        <w:rPr>
          <w:lang w:val="en-GB"/>
        </w:rPr>
        <w:t>without stress</w:t>
      </w:r>
      <w:commentRangeEnd w:id="316"/>
      <w:r w:rsidR="00740E98">
        <w:rPr>
          <w:rStyle w:val="Marquedecommentaire"/>
        </w:rPr>
        <w:commentReference w:id="316"/>
      </w:r>
      <w:r>
        <w:rPr>
          <w:lang w:val="en-GB"/>
        </w:rPr>
        <w:t xml:space="preserve"> (C treatment). All monocultures and mixtures were replicated three times within each treatment following a randomized complete block design within treatment</w:t>
      </w:r>
      <w:ins w:id="318" w:author="Hélène Fréville" w:date="2024-07-23T15:47:00Z">
        <w:r w:rsidR="00D273C9">
          <w:rPr>
            <w:lang w:val="en-GB"/>
          </w:rPr>
          <w:t xml:space="preserve">, leading to a total of 540 </w:t>
        </w:r>
        <w:proofErr w:type="spellStart"/>
        <w:r w:rsidR="00D273C9">
          <w:rPr>
            <w:lang w:val="en-GB"/>
          </w:rPr>
          <w:t>RhizoTubes</w:t>
        </w:r>
        <w:proofErr w:type="spellEnd"/>
        <w:r w:rsidR="00D273C9">
          <w:rPr>
            <w:lang w:val="en-GB"/>
          </w:rPr>
          <w:t>®</w:t>
        </w:r>
      </w:ins>
      <w:r>
        <w:rPr>
          <w:lang w:val="en-GB"/>
        </w:rPr>
        <w:t xml:space="preserve"> (</w:t>
      </w:r>
      <w:commentRangeStart w:id="319"/>
      <w:r>
        <w:rPr>
          <w:lang w:val="en-GB"/>
        </w:rPr>
        <w:t>Figure 1</w:t>
      </w:r>
      <w:commentRangeEnd w:id="319"/>
      <w:r w:rsidR="00D273C9">
        <w:rPr>
          <w:rStyle w:val="Marquedecommentaire"/>
        </w:rPr>
        <w:commentReference w:id="319"/>
      </w:r>
      <w:r>
        <w:rPr>
          <w:lang w:val="en-GB"/>
        </w:rPr>
        <w:t>).</w:t>
      </w:r>
    </w:p>
    <w:p w14:paraId="4D081553" w14:textId="77777777" w:rsidR="00B629AA" w:rsidRDefault="00000000">
      <w:pPr>
        <w:pStyle w:val="Titre2"/>
        <w:rPr>
          <w:lang w:val="en-GB"/>
        </w:rPr>
      </w:pPr>
      <w:r>
        <w:rPr>
          <w:lang w:val="en-GB"/>
        </w:rPr>
        <w:t>Growth conditions</w:t>
      </w:r>
    </w:p>
    <w:p w14:paraId="4A26F302" w14:textId="1C38E306" w:rsidR="00B629AA" w:rsidRDefault="00000000">
      <w:pPr>
        <w:rPr>
          <w:lang w:val="en-GB"/>
        </w:rPr>
      </w:pPr>
      <w:commentRangeStart w:id="320"/>
      <w:r w:rsidRPr="007501D4">
        <w:rPr>
          <w:lang w:val="en-GB"/>
        </w:rPr>
        <w:t xml:space="preserve">Seeds were sown into </w:t>
      </w:r>
      <w:del w:id="321" w:author="Hélène Fréville" w:date="2024-07-19T17:38:00Z">
        <w:r w:rsidRPr="007501D4" w:rsidDel="007501D4">
          <w:rPr>
            <w:lang w:val="en-GB"/>
          </w:rPr>
          <w:delText>XXX media</w:delText>
        </w:r>
      </w:del>
      <w:ins w:id="322" w:author="Hélène Fréville" w:date="2024-07-19T17:38:00Z">
        <w:r w:rsidR="007501D4" w:rsidRPr="007501D4">
          <w:rPr>
            <w:lang w:val="en-GB"/>
          </w:rPr>
          <w:t>Petri dishes</w:t>
        </w:r>
      </w:ins>
      <w:r w:rsidRPr="007501D4">
        <w:rPr>
          <w:lang w:val="en-GB"/>
        </w:rPr>
        <w:t xml:space="preserve"> on the 22</w:t>
      </w:r>
      <w:r w:rsidRPr="007501D4">
        <w:rPr>
          <w:vertAlign w:val="superscript"/>
          <w:lang w:val="en-GB"/>
        </w:rPr>
        <w:t>nd</w:t>
      </w:r>
      <w:r w:rsidRPr="007501D4">
        <w:rPr>
          <w:lang w:val="en-GB"/>
        </w:rPr>
        <w:t xml:space="preserve"> of June 2019 and kept at </w:t>
      </w:r>
      <w:del w:id="323" w:author="Hélène Fréville" w:date="2024-07-19T17:39:00Z">
        <w:r w:rsidRPr="007501D4" w:rsidDel="007501D4">
          <w:rPr>
            <w:lang w:val="en-GB"/>
          </w:rPr>
          <w:delText>XX °C</w:delText>
        </w:r>
      </w:del>
      <w:ins w:id="324" w:author="Hélène Fréville" w:date="2024-07-19T17:42:00Z">
        <w:r w:rsidR="007501D4">
          <w:rPr>
            <w:lang w:val="en-GB"/>
          </w:rPr>
          <w:t>4°C</w:t>
        </w:r>
      </w:ins>
      <w:r w:rsidRPr="007501D4">
        <w:rPr>
          <w:lang w:val="en-GB"/>
        </w:rPr>
        <w:t xml:space="preserve"> during two days.</w:t>
      </w:r>
      <w:r>
        <w:rPr>
          <w:lang w:val="en-GB"/>
        </w:rPr>
        <w:t xml:space="preserve"> </w:t>
      </w:r>
      <w:commentRangeEnd w:id="320"/>
      <w:r w:rsidR="007501D4">
        <w:rPr>
          <w:rStyle w:val="Marquedecommentaire"/>
        </w:rPr>
        <w:commentReference w:id="320"/>
      </w:r>
      <w:r>
        <w:rPr>
          <w:lang w:val="en-GB"/>
        </w:rPr>
        <w:t xml:space="preserve">Seedlings were then transferred into the </w:t>
      </w:r>
      <w:proofErr w:type="spellStart"/>
      <w:r>
        <w:rPr>
          <w:lang w:val="en-GB"/>
        </w:rPr>
        <w:t>RhizoTubes</w:t>
      </w:r>
      <w:proofErr w:type="spellEnd"/>
      <w:r>
        <w:rPr>
          <w:lang w:val="en-GB"/>
        </w:rPr>
        <w:t>® on the 24</w:t>
      </w:r>
      <w:r>
        <w:rPr>
          <w:vertAlign w:val="superscript"/>
          <w:lang w:val="en-GB"/>
        </w:rPr>
        <w:t>th</w:t>
      </w:r>
      <w:r>
        <w:rPr>
          <w:lang w:val="en-GB"/>
        </w:rPr>
        <w:t xml:space="preserve"> and harvested about three weeks later between the 16</w:t>
      </w:r>
      <w:r>
        <w:rPr>
          <w:vertAlign w:val="superscript"/>
          <w:lang w:val="en-GB"/>
        </w:rPr>
        <w:t>th</w:t>
      </w:r>
      <w:r>
        <w:rPr>
          <w:lang w:val="en-GB"/>
        </w:rPr>
        <w:t xml:space="preserve"> and the 19</w:t>
      </w:r>
      <w:r>
        <w:rPr>
          <w:vertAlign w:val="superscript"/>
          <w:lang w:val="en-GB"/>
        </w:rPr>
        <w:t>th</w:t>
      </w:r>
      <w:r>
        <w:rPr>
          <w:lang w:val="en-GB"/>
        </w:rPr>
        <w:t xml:space="preserve"> of </w:t>
      </w:r>
      <w:commentRangeStart w:id="325"/>
      <w:r>
        <w:rPr>
          <w:lang w:val="en-GB"/>
        </w:rPr>
        <w:t>July</w:t>
      </w:r>
      <w:commentRangeEnd w:id="325"/>
      <w:r w:rsidR="00154701">
        <w:rPr>
          <w:rStyle w:val="Marquedecommentaire"/>
        </w:rPr>
        <w:commentReference w:id="325"/>
      </w:r>
      <w:r>
        <w:rPr>
          <w:lang w:val="en-GB"/>
        </w:rPr>
        <w:t xml:space="preserve">. </w:t>
      </w:r>
      <w:del w:id="326" w:author="Hélène Fréville" w:date="2024-07-19T17:40:00Z">
        <w:r w:rsidDel="007501D4">
          <w:rPr>
            <w:lang w:val="en-GB"/>
          </w:rPr>
          <w:delText xml:space="preserve">Seedlings </w:delText>
        </w:r>
      </w:del>
      <w:ins w:id="327" w:author="Hélène Fréville" w:date="2024-07-19T17:40:00Z">
        <w:r w:rsidR="007501D4">
          <w:rPr>
            <w:lang w:val="en-GB"/>
          </w:rPr>
          <w:t xml:space="preserve">Plants </w:t>
        </w:r>
      </w:ins>
      <w:r>
        <w:rPr>
          <w:lang w:val="en-GB"/>
        </w:rPr>
        <w:t>w</w:t>
      </w:r>
      <w:del w:id="328" w:author="Hélène Fréville" w:date="2024-07-19T17:40:00Z">
        <w:r w:rsidDel="007501D4">
          <w:rPr>
            <w:lang w:val="en-GB"/>
          </w:rPr>
          <w:delText>h</w:delText>
        </w:r>
      </w:del>
      <w:r>
        <w:rPr>
          <w:lang w:val="en-GB"/>
        </w:rPr>
        <w:t xml:space="preserve">ere at the tillering stage at harvest. Temperatures were maintained </w:t>
      </w:r>
      <w:commentRangeStart w:id="329"/>
      <w:r>
        <w:rPr>
          <w:lang w:val="en-GB"/>
        </w:rPr>
        <w:t>around 20-25°C</w:t>
      </w:r>
      <w:commentRangeEnd w:id="329"/>
      <w:r w:rsidR="00154701">
        <w:rPr>
          <w:rStyle w:val="Marquedecommentaire"/>
        </w:rPr>
        <w:commentReference w:id="329"/>
      </w:r>
      <w:r>
        <w:rPr>
          <w:lang w:val="en-GB"/>
        </w:rPr>
        <w:t>, relative humidity around 70-80%, and photoperiod was set to 16h</w:t>
      </w:r>
      <w:ins w:id="330" w:author="Hélène Fréville" w:date="2024-07-19T18:18:00Z">
        <w:r w:rsidR="00154701">
          <w:rPr>
            <w:lang w:val="en-GB"/>
          </w:rPr>
          <w:t xml:space="preserve"> from </w:t>
        </w:r>
      </w:ins>
      <w:ins w:id="331" w:author="Hélène Fréville" w:date="2024-07-19T18:19:00Z">
        <w:r w:rsidR="00154701">
          <w:rPr>
            <w:lang w:val="en-GB"/>
          </w:rPr>
          <w:t>6am to 10pm,</w:t>
        </w:r>
      </w:ins>
      <w:r>
        <w:rPr>
          <w:lang w:val="en-GB"/>
        </w:rPr>
        <w:t xml:space="preserve"> with an average PAR of 330 µmol.m</w:t>
      </w:r>
      <w:r>
        <w:rPr>
          <w:vertAlign w:val="superscript"/>
          <w:lang w:val="en-GB"/>
        </w:rPr>
        <w:t>-</w:t>
      </w:r>
      <w:r>
        <w:rPr>
          <w:lang w:val="en-GB"/>
        </w:rPr>
        <w:t>².s</w:t>
      </w:r>
      <w:r>
        <w:rPr>
          <w:vertAlign w:val="superscript"/>
          <w:lang w:val="en-GB"/>
        </w:rPr>
        <w:t>-1</w:t>
      </w:r>
      <w:r>
        <w:rPr>
          <w:lang w:val="en-GB"/>
        </w:rPr>
        <w:t xml:space="preserve"> during the day. Seedlings were daily provided with a liquid nutrient solution that contained water, N, P, K and all micronutrients required for plant growth (see the description of the solution in </w:t>
      </w:r>
      <w:commentRangeStart w:id="332"/>
      <w:commentRangeStart w:id="333"/>
      <w:r>
        <w:rPr>
          <w:highlight w:val="yellow"/>
          <w:lang w:val="en-GB"/>
        </w:rPr>
        <w:t>Supplementary Table 2</w:t>
      </w:r>
      <w:commentRangeEnd w:id="332"/>
      <w:r>
        <w:commentReference w:id="332"/>
      </w:r>
      <w:commentRangeEnd w:id="333"/>
      <w:r w:rsidR="007D3FCB">
        <w:rPr>
          <w:rStyle w:val="Marquedecommentaire"/>
        </w:rPr>
        <w:commentReference w:id="333"/>
      </w:r>
      <w:r>
        <w:rPr>
          <w:lang w:val="en-GB"/>
        </w:rPr>
        <w:t xml:space="preserve">). The water content of each </w:t>
      </w:r>
      <w:proofErr w:type="spellStart"/>
      <w:r>
        <w:rPr>
          <w:lang w:val="en-GB"/>
        </w:rPr>
        <w:t>RhizoTube</w:t>
      </w:r>
      <w:proofErr w:type="spellEnd"/>
      <w:r>
        <w:rPr>
          <w:lang w:val="en-GB"/>
        </w:rPr>
        <w:t xml:space="preserve">® was monitored each day, and the amounts of nutrient solution were adjusted to maintain the </w:t>
      </w:r>
      <w:proofErr w:type="spellStart"/>
      <w:r>
        <w:rPr>
          <w:lang w:val="en-GB"/>
        </w:rPr>
        <w:t>RhizoTubes</w:t>
      </w:r>
      <w:proofErr w:type="spellEnd"/>
      <w:r>
        <w:rPr>
          <w:lang w:val="en-GB"/>
        </w:rPr>
        <w:t xml:space="preserve">® at 100% of their water storage capacity (Supplementary Figure 1). In the S treatment, the provision of nutritive solution was stopped on </w:t>
      </w:r>
      <w:del w:id="334" w:author="Hélène Fréville" w:date="2024-07-19T17:58:00Z">
        <w:r w:rsidDel="009C55B3">
          <w:rPr>
            <w:lang w:val="en-GB"/>
          </w:rPr>
          <w:delText xml:space="preserve">the </w:delText>
        </w:r>
      </w:del>
      <w:ins w:id="335" w:author="Hélène Fréville" w:date="2024-07-19T17:58:00Z">
        <w:r w:rsidR="009C55B3">
          <w:rPr>
            <w:lang w:val="en-GB"/>
          </w:rPr>
          <w:t xml:space="preserve">June </w:t>
        </w:r>
      </w:ins>
      <w:r>
        <w:rPr>
          <w:lang w:val="en-GB"/>
        </w:rPr>
        <w:t>28</w:t>
      </w:r>
      <w:r>
        <w:rPr>
          <w:vertAlign w:val="superscript"/>
          <w:lang w:val="en-GB"/>
        </w:rPr>
        <w:t>th</w:t>
      </w:r>
      <w:r>
        <w:rPr>
          <w:lang w:val="en-GB"/>
        </w:rPr>
        <w:t xml:space="preserve"> </w:t>
      </w:r>
      <w:del w:id="336" w:author="Hélène Fréville" w:date="2024-07-19T17:58:00Z">
        <w:r w:rsidDel="009C55B3">
          <w:rPr>
            <w:lang w:val="en-GB"/>
          </w:rPr>
          <w:delText xml:space="preserve">of June </w:delText>
        </w:r>
      </w:del>
      <w:r>
        <w:rPr>
          <w:lang w:val="en-GB"/>
        </w:rPr>
        <w:t>(four days after seedling transfer)</w:t>
      </w:r>
      <w:ins w:id="337" w:author="Hélène Fréville" w:date="2024-07-19T17:58:00Z">
        <w:r w:rsidR="009C55B3">
          <w:rPr>
            <w:lang w:val="en-GB"/>
          </w:rPr>
          <w:t>, causing</w:t>
        </w:r>
      </w:ins>
      <w:r>
        <w:rPr>
          <w:lang w:val="en-GB"/>
        </w:rPr>
        <w:t xml:space="preserve"> </w:t>
      </w:r>
      <w:del w:id="338" w:author="Hélène Fréville" w:date="2024-07-19T17:58:00Z">
        <w:r w:rsidDel="009C55B3">
          <w:rPr>
            <w:lang w:val="en-GB"/>
          </w:rPr>
          <w:delText xml:space="preserve">such that </w:delText>
        </w:r>
      </w:del>
      <w:r>
        <w:rPr>
          <w:lang w:val="en-GB"/>
        </w:rPr>
        <w:t xml:space="preserve">the water content </w:t>
      </w:r>
      <w:ins w:id="339" w:author="Hélène Fréville" w:date="2024-07-19T17:58:00Z">
        <w:r w:rsidR="009C55B3">
          <w:rPr>
            <w:lang w:val="en-GB"/>
          </w:rPr>
          <w:t xml:space="preserve">to </w:t>
        </w:r>
      </w:ins>
      <w:del w:id="340" w:author="Hélène Fréville" w:date="2024-07-19T17:58:00Z">
        <w:r w:rsidDel="009C55B3">
          <w:rPr>
            <w:lang w:val="en-GB"/>
          </w:rPr>
          <w:delText xml:space="preserve">progressively </w:delText>
        </w:r>
      </w:del>
      <w:r>
        <w:rPr>
          <w:lang w:val="en-GB"/>
        </w:rPr>
        <w:t>decrease</w:t>
      </w:r>
      <w:ins w:id="341" w:author="Hélène Fréville" w:date="2024-07-19T17:59:00Z">
        <w:r w:rsidR="009C55B3">
          <w:rPr>
            <w:lang w:val="en-GB"/>
          </w:rPr>
          <w:t>, ultimately</w:t>
        </w:r>
      </w:ins>
      <w:del w:id="342" w:author="Hélène Fréville" w:date="2024-07-19T17:58:00Z">
        <w:r w:rsidDel="009C55B3">
          <w:rPr>
            <w:lang w:val="en-GB"/>
          </w:rPr>
          <w:delText>d</w:delText>
        </w:r>
      </w:del>
      <w:r>
        <w:rPr>
          <w:lang w:val="en-GB"/>
        </w:rPr>
        <w:t xml:space="preserve"> </w:t>
      </w:r>
      <w:del w:id="343" w:author="Hélène Fréville" w:date="2024-07-19T17:59:00Z">
        <w:r w:rsidDel="009C55B3">
          <w:rPr>
            <w:lang w:val="en-GB"/>
          </w:rPr>
          <w:delText xml:space="preserve">to </w:delText>
        </w:r>
      </w:del>
      <w:r>
        <w:rPr>
          <w:lang w:val="en-GB"/>
        </w:rPr>
        <w:t>reach</w:t>
      </w:r>
      <w:ins w:id="344" w:author="Hélène Fréville" w:date="2024-07-19T17:59:00Z">
        <w:r w:rsidR="009C55B3">
          <w:rPr>
            <w:lang w:val="en-GB"/>
          </w:rPr>
          <w:t>ing</w:t>
        </w:r>
      </w:ins>
      <w:r>
        <w:rPr>
          <w:lang w:val="en-GB"/>
        </w:rPr>
        <w:t xml:space="preserve"> 55% of the full storage capacity by the end of the experiment (Supplementary Figure 1).</w:t>
      </w:r>
    </w:p>
    <w:p w14:paraId="5345761B" w14:textId="77777777" w:rsidR="00B629AA" w:rsidRDefault="00000000">
      <w:pPr>
        <w:pStyle w:val="Titre2"/>
        <w:rPr>
          <w:lang w:val="en-GB"/>
        </w:rPr>
      </w:pPr>
      <w:r>
        <w:rPr>
          <w:highlight w:val="yellow"/>
          <w:lang w:val="en-GB"/>
        </w:rPr>
        <w:t>Phenotyping</w:t>
      </w:r>
    </w:p>
    <w:p w14:paraId="2AD0D69B" w14:textId="4CEBE5AC" w:rsidR="00B629AA" w:rsidRDefault="00000000">
      <w:pPr>
        <w:rPr>
          <w:lang w:val="en-GB"/>
        </w:rPr>
      </w:pPr>
      <w:commentRangeStart w:id="345"/>
      <w:r>
        <w:rPr>
          <w:lang w:val="en-GB"/>
        </w:rPr>
        <w:t xml:space="preserve">Root traits were measured at the </w:t>
      </w:r>
      <w:proofErr w:type="spellStart"/>
      <w:r>
        <w:rPr>
          <w:lang w:val="en-GB"/>
        </w:rPr>
        <w:t>RhizoTube</w:t>
      </w:r>
      <w:proofErr w:type="spellEnd"/>
      <w:r>
        <w:rPr>
          <w:lang w:val="en-GB"/>
        </w:rPr>
        <w:t>® level based on image analysis</w:t>
      </w:r>
      <w:commentRangeEnd w:id="345"/>
      <w:r w:rsidR="002C187D">
        <w:rPr>
          <w:rStyle w:val="Marquedecommentaire"/>
        </w:rPr>
        <w:commentReference w:id="345"/>
      </w:r>
      <w:ins w:id="346" w:author="Hélène Fréville" w:date="2024-07-19T18:50:00Z">
        <w:r w:rsidR="00E51444">
          <w:rPr>
            <w:lang w:val="en-GB"/>
          </w:rPr>
          <w:t>, using i</w:t>
        </w:r>
      </w:ins>
      <w:del w:id="347" w:author="Hélène Fréville" w:date="2024-07-19T18:50:00Z">
        <w:r w:rsidDel="00E51444">
          <w:rPr>
            <w:lang w:val="en-GB"/>
          </w:rPr>
          <w:delText>. I</w:delText>
        </w:r>
      </w:del>
      <w:r>
        <w:rPr>
          <w:lang w:val="en-GB"/>
        </w:rPr>
        <w:t xml:space="preserve">mages </w:t>
      </w:r>
      <w:del w:id="348" w:author="Hélène Fréville" w:date="2024-07-19T18:50:00Z">
        <w:r w:rsidDel="00E51444">
          <w:rPr>
            <w:lang w:val="en-GB"/>
          </w:rPr>
          <w:delText xml:space="preserve">of each RhizoTube® were </w:delText>
        </w:r>
      </w:del>
      <w:r>
        <w:rPr>
          <w:lang w:val="en-GB"/>
        </w:rPr>
        <w:t>taken on the 15</w:t>
      </w:r>
      <w:r>
        <w:rPr>
          <w:vertAlign w:val="superscript"/>
          <w:lang w:val="en-GB"/>
        </w:rPr>
        <w:t>th</w:t>
      </w:r>
      <w:r>
        <w:rPr>
          <w:lang w:val="en-GB"/>
        </w:rPr>
        <w:t xml:space="preserve"> of July </w:t>
      </w:r>
      <w:commentRangeStart w:id="349"/>
      <w:r>
        <w:rPr>
          <w:lang w:val="en-GB"/>
        </w:rPr>
        <w:t>(i.e., one day before harvest)</w:t>
      </w:r>
      <w:commentRangeEnd w:id="349"/>
      <w:r w:rsidR="00E51444">
        <w:rPr>
          <w:rStyle w:val="Marquedecommentaire"/>
        </w:rPr>
        <w:commentReference w:id="349"/>
      </w:r>
      <w:r>
        <w:rPr>
          <w:lang w:val="en-GB"/>
        </w:rPr>
        <w:t xml:space="preserve">. </w:t>
      </w:r>
      <w:commentRangeStart w:id="350"/>
      <w:commentRangeStart w:id="351"/>
      <w:r>
        <w:rPr>
          <w:highlight w:val="yellow"/>
          <w:lang w:val="en-GB"/>
        </w:rPr>
        <w:t>DESCRPTION OF IMAGE ANALYSIS PROCESS</w:t>
      </w:r>
      <w:commentRangeEnd w:id="350"/>
      <w:r>
        <w:commentReference w:id="350"/>
      </w:r>
      <w:commentRangeEnd w:id="351"/>
      <w:r w:rsidR="00C645F2">
        <w:rPr>
          <w:rStyle w:val="Marquedecommentaire"/>
        </w:rPr>
        <w:commentReference w:id="351"/>
      </w:r>
      <w:r>
        <w:rPr>
          <w:lang w:val="en-GB"/>
        </w:rPr>
        <w:t>. Three</w:t>
      </w:r>
      <w:ins w:id="352" w:author="Hélène Fréville" w:date="2024-07-19T18:27:00Z">
        <w:r w:rsidR="00C645F2">
          <w:rPr>
            <w:lang w:val="en-GB"/>
          </w:rPr>
          <w:t xml:space="preserve"> root</w:t>
        </w:r>
      </w:ins>
      <w:r>
        <w:rPr>
          <w:lang w:val="en-GB"/>
        </w:rPr>
        <w:t xml:space="preserve"> traits were computed following image processing: root depth, </w:t>
      </w:r>
      <w:del w:id="353" w:author="Hélène Fréville" w:date="2024-07-19T18:28:00Z">
        <w:r w:rsidDel="00C645F2">
          <w:rPr>
            <w:lang w:val="en-GB"/>
          </w:rPr>
          <w:delText>which was</w:delText>
        </w:r>
      </w:del>
      <w:ins w:id="354" w:author="Hélène Fréville" w:date="2024-07-19T18:28:00Z">
        <w:r w:rsidR="00C645F2">
          <w:rPr>
            <w:lang w:val="en-GB"/>
          </w:rPr>
          <w:t>corresponding to</w:t>
        </w:r>
      </w:ins>
      <w:r>
        <w:rPr>
          <w:lang w:val="en-GB"/>
        </w:rPr>
        <w:t xml:space="preserve"> the distance between the top of the </w:t>
      </w:r>
      <w:proofErr w:type="spellStart"/>
      <w:r>
        <w:rPr>
          <w:lang w:val="en-GB"/>
        </w:rPr>
        <w:t>RhizoTube</w:t>
      </w:r>
      <w:proofErr w:type="spellEnd"/>
      <w:r>
        <w:rPr>
          <w:lang w:val="en-GB"/>
        </w:rPr>
        <w:t xml:space="preserve">® and the deepest root pixel; root length, </w:t>
      </w:r>
      <w:commentRangeStart w:id="355"/>
      <w:r>
        <w:rPr>
          <w:lang w:val="en-GB"/>
        </w:rPr>
        <w:t xml:space="preserve">which was </w:t>
      </w:r>
      <w:commentRangeEnd w:id="355"/>
      <w:r w:rsidR="00C645F2">
        <w:rPr>
          <w:rStyle w:val="Marquedecommentaire"/>
        </w:rPr>
        <w:commentReference w:id="355"/>
      </w:r>
      <w:r>
        <w:rPr>
          <w:lang w:val="en-GB"/>
        </w:rPr>
        <w:t>the total length of roots detected on the image; and root area</w:t>
      </w:r>
      <w:ins w:id="356" w:author="Hélène Fréville" w:date="2024-07-19T18:29:00Z">
        <w:r w:rsidR="00C645F2">
          <w:rPr>
            <w:lang w:val="en-GB"/>
          </w:rPr>
          <w:t>,</w:t>
        </w:r>
      </w:ins>
      <w:r>
        <w:rPr>
          <w:lang w:val="en-GB"/>
        </w:rPr>
        <w:t xml:space="preserve"> </w:t>
      </w:r>
      <w:del w:id="357" w:author="Hélène Fréville" w:date="2024-07-19T18:29:00Z">
        <w:r w:rsidDel="00C645F2">
          <w:rPr>
            <w:lang w:val="en-GB"/>
          </w:rPr>
          <w:delText xml:space="preserve">which was </w:delText>
        </w:r>
      </w:del>
      <w:r>
        <w:rPr>
          <w:lang w:val="en-GB"/>
        </w:rPr>
        <w:t xml:space="preserve">the 2D projected area of the total root </w:t>
      </w:r>
      <w:r>
        <w:rPr>
          <w:lang w:val="en-GB"/>
        </w:rPr>
        <w:lastRenderedPageBreak/>
        <w:t xml:space="preserve">system. Root area combines information on both root length and root diameter. We did not consider root depth in our analyses because root tips reached the bottom of the </w:t>
      </w:r>
      <w:proofErr w:type="spellStart"/>
      <w:r>
        <w:rPr>
          <w:lang w:val="en-GB"/>
        </w:rPr>
        <w:t>RhizoTubes</w:t>
      </w:r>
      <w:proofErr w:type="spellEnd"/>
      <w:r>
        <w:rPr>
          <w:lang w:val="en-GB"/>
        </w:rPr>
        <w:t xml:space="preserve">® in most cases, leading to highly left-skewed trait distribution and very low trait variability. </w:t>
      </w:r>
    </w:p>
    <w:p w14:paraId="28C5C842" w14:textId="2FD8FBE5" w:rsidR="00B629AA" w:rsidRDefault="00000000">
      <w:pPr>
        <w:rPr>
          <w:lang w:val="en-GB"/>
        </w:rPr>
      </w:pPr>
      <w:r>
        <w:rPr>
          <w:lang w:val="en-GB"/>
        </w:rPr>
        <w:t xml:space="preserve">At harvest, </w:t>
      </w:r>
      <w:del w:id="358" w:author="Hélène Fréville" w:date="2024-07-19T18:30:00Z">
        <w:r w:rsidDel="00C4458B">
          <w:rPr>
            <w:lang w:val="en-GB"/>
          </w:rPr>
          <w:delText>plants were</w:delText>
        </w:r>
      </w:del>
      <w:ins w:id="359" w:author="Hélène Fréville" w:date="2024-07-19T18:30:00Z">
        <w:r w:rsidR="00C4458B">
          <w:rPr>
            <w:lang w:val="en-GB"/>
          </w:rPr>
          <w:t>we</w:t>
        </w:r>
      </w:ins>
      <w:r>
        <w:rPr>
          <w:lang w:val="en-GB"/>
        </w:rPr>
        <w:t xml:space="preserve"> extracted </w:t>
      </w:r>
      <w:ins w:id="360" w:author="Hélène Fréville" w:date="2024-07-19T18:30:00Z">
        <w:r w:rsidR="00C4458B">
          <w:rPr>
            <w:lang w:val="en-GB"/>
          </w:rPr>
          <w:t>plant</w:t>
        </w:r>
      </w:ins>
      <w:ins w:id="361" w:author="Hélène Fréville" w:date="2024-07-19T18:32:00Z">
        <w:r w:rsidR="00C4458B">
          <w:rPr>
            <w:lang w:val="en-GB"/>
          </w:rPr>
          <w:t>s</w:t>
        </w:r>
      </w:ins>
      <w:ins w:id="362" w:author="Hélène Fréville" w:date="2024-07-19T18:30:00Z">
        <w:r w:rsidR="00C4458B">
          <w:rPr>
            <w:lang w:val="en-GB"/>
          </w:rPr>
          <w:t xml:space="preserve"> </w:t>
        </w:r>
      </w:ins>
      <w:r>
        <w:rPr>
          <w:lang w:val="en-GB"/>
        </w:rPr>
        <w:t xml:space="preserve">from the </w:t>
      </w:r>
      <w:proofErr w:type="spellStart"/>
      <w:r>
        <w:rPr>
          <w:lang w:val="en-GB"/>
        </w:rPr>
        <w:t>RhizoTubes</w:t>
      </w:r>
      <w:proofErr w:type="spellEnd"/>
      <w:r>
        <w:rPr>
          <w:lang w:val="en-GB"/>
        </w:rPr>
        <w:t xml:space="preserve">® </w:t>
      </w:r>
      <w:ins w:id="363" w:author="Hélène Fréville" w:date="2024-07-19T18:33:00Z">
        <w:r w:rsidR="00C4458B">
          <w:rPr>
            <w:lang w:val="en-GB"/>
          </w:rPr>
          <w:t>by carefully sepa</w:t>
        </w:r>
      </w:ins>
      <w:ins w:id="364" w:author="Hélène Fréville" w:date="2024-07-19T18:34:00Z">
        <w:r w:rsidR="00C4458B">
          <w:rPr>
            <w:lang w:val="en-GB"/>
          </w:rPr>
          <w:t xml:space="preserve">rating their rooting systems. For each plant, </w:t>
        </w:r>
      </w:ins>
      <w:del w:id="365" w:author="Hélène Fréville" w:date="2024-07-19T18:34:00Z">
        <w:r w:rsidDel="00C4458B">
          <w:rPr>
            <w:lang w:val="en-GB"/>
          </w:rPr>
          <w:delText xml:space="preserve">and </w:delText>
        </w:r>
      </w:del>
      <w:r>
        <w:rPr>
          <w:lang w:val="en-GB"/>
        </w:rPr>
        <w:t>we counted the number of leaves on the main tiller (hereafter “# leaves”) and the total number of tillers (hereafter “# tillers”)</w:t>
      </w:r>
      <w:del w:id="366" w:author="Hélène Fréville" w:date="2024-07-19T18:34:00Z">
        <w:r w:rsidDel="00C4458B">
          <w:rPr>
            <w:lang w:val="en-GB"/>
          </w:rPr>
          <w:delText xml:space="preserve"> on each plant</w:delText>
        </w:r>
      </w:del>
      <w:r>
        <w:rPr>
          <w:lang w:val="en-GB"/>
        </w:rPr>
        <w:t xml:space="preserve">. Above and belowground biomass were </w:t>
      </w:r>
      <w:ins w:id="367" w:author="Hélène Fréville" w:date="2024-07-19T19:12:00Z">
        <w:r w:rsidR="00586075">
          <w:rPr>
            <w:lang w:val="en-GB"/>
          </w:rPr>
          <w:t xml:space="preserve">then </w:t>
        </w:r>
      </w:ins>
      <w:r>
        <w:rPr>
          <w:lang w:val="en-GB"/>
        </w:rPr>
        <w:t xml:space="preserve">separated and dried at </w:t>
      </w:r>
      <w:commentRangeStart w:id="368"/>
      <w:commentRangeStart w:id="369"/>
      <w:r>
        <w:rPr>
          <w:highlight w:val="yellow"/>
          <w:lang w:val="en-GB"/>
        </w:rPr>
        <w:t>XX °C</w:t>
      </w:r>
      <w:r>
        <w:rPr>
          <w:lang w:val="en-GB"/>
        </w:rPr>
        <w:t xml:space="preserve"> during </w:t>
      </w:r>
      <w:r>
        <w:rPr>
          <w:highlight w:val="yellow"/>
          <w:lang w:val="en-GB"/>
        </w:rPr>
        <w:t>XX days</w:t>
      </w:r>
      <w:r>
        <w:rPr>
          <w:lang w:val="en-GB"/>
        </w:rPr>
        <w:t xml:space="preserve"> </w:t>
      </w:r>
      <w:commentRangeEnd w:id="368"/>
      <w:r>
        <w:commentReference w:id="368"/>
      </w:r>
      <w:commentRangeEnd w:id="369"/>
      <w:r w:rsidR="007D513A">
        <w:rPr>
          <w:rStyle w:val="Marquedecommentaire"/>
        </w:rPr>
        <w:commentReference w:id="369"/>
      </w:r>
      <w:r>
        <w:rPr>
          <w:lang w:val="en-GB"/>
        </w:rPr>
        <w:t xml:space="preserve">before weighing to determine shoot biomass, root biomass, </w:t>
      </w:r>
      <w:proofErr w:type="spellStart"/>
      <w:r>
        <w:rPr>
          <w:lang w:val="en-GB"/>
        </w:rPr>
        <w:t>root:shoot</w:t>
      </w:r>
      <w:proofErr w:type="spellEnd"/>
      <w:r>
        <w:rPr>
          <w:lang w:val="en-GB"/>
        </w:rPr>
        <w:t xml:space="preserve"> ratio, and total biomass. Leaf nitrogen content (hereafter “leaf N”) was measured with Near-Infrared Spectrometry (NIRS)</w:t>
      </w:r>
      <w:ins w:id="370" w:author="Martin Ecarnot" w:date="2024-05-29T17:39:00Z">
        <w:del w:id="371" w:author="Hélène Fréville" w:date="2024-07-19T18:47:00Z">
          <w:r w:rsidDel="007D513A">
            <w:rPr>
              <w:lang w:val="en-GB"/>
            </w:rPr>
            <w:delText>.</w:delText>
          </w:r>
        </w:del>
        <w:r>
          <w:rPr>
            <w:lang w:val="en-GB"/>
          </w:rPr>
          <w:t xml:space="preserve">, with the </w:t>
        </w:r>
        <w:proofErr w:type="spellStart"/>
        <w:r>
          <w:rPr>
            <w:lang w:val="en-GB"/>
          </w:rPr>
          <w:t>Fieldspec</w:t>
        </w:r>
        <w:proofErr w:type="spellEnd"/>
        <w:r>
          <w:rPr>
            <w:lang w:val="en-GB"/>
          </w:rPr>
          <w:t xml:space="preserve"> 2500© (Analytical Spectral Devices, Inc. (ASD), Boulder, CO, USA)</w:t>
        </w:r>
        <w:del w:id="372" w:author="Hélène Fréville" w:date="2024-07-19T18:48:00Z">
          <w:r w:rsidDel="007D513A">
            <w:rPr>
              <w:lang w:val="en-GB"/>
            </w:rPr>
            <w:delText>,</w:delText>
          </w:r>
        </w:del>
        <w:r>
          <w:rPr>
            <w:lang w:val="en-GB"/>
          </w:rPr>
          <w:t xml:space="preserve"> spectrometer</w:t>
        </w:r>
      </w:ins>
      <w:r>
        <w:rPr>
          <w:lang w:val="en-GB"/>
        </w:rPr>
        <w:t xml:space="preserve">. We measured one NIR spectrum per leaf per plant in each </w:t>
      </w:r>
      <w:proofErr w:type="spellStart"/>
      <w:r>
        <w:rPr>
          <w:lang w:val="en-GB"/>
        </w:rPr>
        <w:t>RhizoTube</w:t>
      </w:r>
      <w:proofErr w:type="spellEnd"/>
      <w:r>
        <w:rPr>
          <w:lang w:val="en-GB"/>
        </w:rPr>
        <w:t xml:space="preserve">® (i.e., six spectrum per </w:t>
      </w:r>
      <w:proofErr w:type="spellStart"/>
      <w:r>
        <w:rPr>
          <w:lang w:val="en-GB"/>
        </w:rPr>
        <w:t>RhizoTube</w:t>
      </w:r>
      <w:proofErr w:type="spellEnd"/>
      <w:r>
        <w:rPr>
          <w:lang w:val="en-GB"/>
        </w:rPr>
        <w:t>®). NIRS measurements were done one day before the harvest (i.e., on the 15</w:t>
      </w:r>
      <w:r>
        <w:rPr>
          <w:vertAlign w:val="superscript"/>
          <w:lang w:val="en-GB"/>
        </w:rPr>
        <w:t>th</w:t>
      </w:r>
      <w:r>
        <w:rPr>
          <w:lang w:val="en-GB"/>
        </w:rPr>
        <w:t xml:space="preserve"> for the </w:t>
      </w:r>
      <w:proofErr w:type="spellStart"/>
      <w:r>
        <w:rPr>
          <w:lang w:val="en-GB"/>
        </w:rPr>
        <w:t>Rhizotubes</w:t>
      </w:r>
      <w:proofErr w:type="spellEnd"/>
      <w:r>
        <w:rPr>
          <w:lang w:val="en-GB"/>
        </w:rPr>
        <w:t xml:space="preserve"> harvested on the 16</w:t>
      </w:r>
      <w:r>
        <w:rPr>
          <w:vertAlign w:val="superscript"/>
          <w:lang w:val="en-GB"/>
        </w:rPr>
        <w:t>th</w:t>
      </w:r>
      <w:r>
        <w:rPr>
          <w:lang w:val="en-GB"/>
        </w:rPr>
        <w:t>, on the 16</w:t>
      </w:r>
      <w:r>
        <w:rPr>
          <w:vertAlign w:val="superscript"/>
          <w:lang w:val="en-GB"/>
        </w:rPr>
        <w:t>th</w:t>
      </w:r>
      <w:r>
        <w:rPr>
          <w:lang w:val="en-GB"/>
        </w:rPr>
        <w:t xml:space="preserve"> for the </w:t>
      </w:r>
      <w:proofErr w:type="spellStart"/>
      <w:r>
        <w:rPr>
          <w:lang w:val="en-GB"/>
        </w:rPr>
        <w:t>RhizoTubes</w:t>
      </w:r>
      <w:proofErr w:type="spellEnd"/>
      <w:r>
        <w:rPr>
          <w:lang w:val="en-GB"/>
        </w:rPr>
        <w:t>® harvested on the 17</w:t>
      </w:r>
      <w:r>
        <w:rPr>
          <w:vertAlign w:val="superscript"/>
          <w:lang w:val="en-GB"/>
        </w:rPr>
        <w:t>th</w:t>
      </w:r>
      <w:r>
        <w:rPr>
          <w:lang w:val="en-GB"/>
        </w:rPr>
        <w:t>, etc).</w:t>
      </w:r>
      <w:ins w:id="373" w:author="Martin Ecarnot" w:date="2024-05-29T17:47:00Z">
        <w:r>
          <w:rPr>
            <w:lang w:val="en-GB"/>
          </w:rPr>
          <w:t xml:space="preserve"> </w:t>
        </w:r>
        <w:commentRangeStart w:id="374"/>
        <w:r>
          <w:rPr>
            <w:lang w:val="en-GB"/>
          </w:rPr>
          <w:t>NIR spectra we</w:t>
        </w:r>
      </w:ins>
      <w:ins w:id="375" w:author="Martin Ecarnot" w:date="2024-05-29T17:48:00Z">
        <w:r>
          <w:rPr>
            <w:lang w:val="en-GB"/>
          </w:rPr>
          <w:t xml:space="preserve">re converted to nitrogen content using the calibration </w:t>
        </w:r>
        <w:proofErr w:type="spellStart"/>
        <w:r>
          <w:rPr>
            <w:lang w:val="en-GB"/>
          </w:rPr>
          <w:t>descibed</w:t>
        </w:r>
        <w:proofErr w:type="spellEnd"/>
        <w:r>
          <w:rPr>
            <w:lang w:val="en-GB"/>
          </w:rPr>
          <w:t xml:space="preserve"> in </w:t>
        </w:r>
        <w:proofErr w:type="spellStart"/>
        <w:r>
          <w:rPr>
            <w:lang w:val="en-GB"/>
          </w:rPr>
          <w:t>Ecarnot</w:t>
        </w:r>
        <w:proofErr w:type="spellEnd"/>
        <w:r>
          <w:rPr>
            <w:lang w:val="en-GB"/>
          </w:rPr>
          <w:t xml:space="preserve"> et al</w:t>
        </w:r>
      </w:ins>
      <w:commentRangeEnd w:id="374"/>
      <w:ins w:id="376" w:author="Martin Ecarnot" w:date="2024-05-29T17:49:00Z">
        <w:r>
          <w:commentReference w:id="374"/>
        </w:r>
        <w:r>
          <w:rPr>
            <w:lang w:val="en-GB"/>
          </w:rPr>
          <w:t>.</w:t>
        </w:r>
      </w:ins>
      <w:r>
        <w:rPr>
          <w:lang w:val="en-GB"/>
        </w:rPr>
        <w:t xml:space="preserve"> </w:t>
      </w:r>
      <w:commentRangeStart w:id="377"/>
      <w:r>
        <w:rPr>
          <w:highlight w:val="yellow"/>
          <w:lang w:val="en-GB"/>
        </w:rPr>
        <w:t>DESCRPTION OF LEAF N COMPUTATION FROM NIRS</w:t>
      </w:r>
      <w:r>
        <w:rPr>
          <w:lang w:val="en-GB"/>
        </w:rPr>
        <w:t xml:space="preserve">. </w:t>
      </w:r>
      <w:commentRangeEnd w:id="377"/>
      <w:r>
        <w:commentReference w:id="377"/>
      </w:r>
      <w:commentRangeStart w:id="378"/>
      <w:r>
        <w:rPr>
          <w:lang w:val="en-GB"/>
        </w:rPr>
        <w:t xml:space="preserve">Because root traits could only be computed at the </w:t>
      </w:r>
      <w:proofErr w:type="spellStart"/>
      <w:r>
        <w:rPr>
          <w:lang w:val="en-GB"/>
        </w:rPr>
        <w:t>RhizoTube</w:t>
      </w:r>
      <w:proofErr w:type="spellEnd"/>
      <w:r>
        <w:rPr>
          <w:lang w:val="en-GB"/>
        </w:rPr>
        <w:t xml:space="preserve">® level, we pooled aboveground traits either by summing (# leaves, # tillers, shoot biomass, root biomass, total biomass) or averaging (leaf N) the trait values of the six plants to </w:t>
      </w:r>
      <w:del w:id="379" w:author="Hélène Fréville" w:date="2024-07-19T18:55:00Z">
        <w:r w:rsidDel="00E51444">
          <w:rPr>
            <w:lang w:val="en-GB"/>
          </w:rPr>
          <w:delText xml:space="preserve">get </w:delText>
        </w:r>
      </w:del>
      <w:ins w:id="380" w:author="Hélène Fréville" w:date="2024-07-19T18:55:00Z">
        <w:r w:rsidR="00E51444">
          <w:rPr>
            <w:lang w:val="en-GB"/>
          </w:rPr>
          <w:t xml:space="preserve">obtain </w:t>
        </w:r>
      </w:ins>
      <w:r>
        <w:rPr>
          <w:lang w:val="en-GB"/>
        </w:rPr>
        <w:t xml:space="preserve">one trait value per </w:t>
      </w:r>
      <w:proofErr w:type="spellStart"/>
      <w:r>
        <w:rPr>
          <w:lang w:val="en-GB"/>
        </w:rPr>
        <w:t>RhizoTube</w:t>
      </w:r>
      <w:proofErr w:type="spellEnd"/>
      <w:r>
        <w:rPr>
          <w:lang w:val="en-GB"/>
        </w:rPr>
        <w:t xml:space="preserve">®. </w:t>
      </w:r>
      <w:proofErr w:type="spellStart"/>
      <w:r>
        <w:rPr>
          <w:lang w:val="en-GB"/>
        </w:rPr>
        <w:t>Root:shoot</w:t>
      </w:r>
      <w:proofErr w:type="spellEnd"/>
      <w:r>
        <w:rPr>
          <w:lang w:val="en-GB"/>
        </w:rPr>
        <w:t xml:space="preserve"> ratio was also computed at the </w:t>
      </w:r>
      <w:proofErr w:type="spellStart"/>
      <w:r>
        <w:rPr>
          <w:lang w:val="en-GB"/>
        </w:rPr>
        <w:t>RhizoTube</w:t>
      </w:r>
      <w:proofErr w:type="spellEnd"/>
      <w:r>
        <w:rPr>
          <w:lang w:val="en-GB"/>
        </w:rPr>
        <w:t xml:space="preserve">® level by dividing the total root biomass by the total shoot biomass of the </w:t>
      </w:r>
      <w:proofErr w:type="spellStart"/>
      <w:r>
        <w:rPr>
          <w:lang w:val="en-GB"/>
        </w:rPr>
        <w:t>RhizoTube</w:t>
      </w:r>
      <w:proofErr w:type="spellEnd"/>
      <w:r>
        <w:rPr>
          <w:lang w:val="en-GB"/>
        </w:rPr>
        <w:t>®.</w:t>
      </w:r>
      <w:commentRangeEnd w:id="378"/>
      <w:r w:rsidR="00586075">
        <w:rPr>
          <w:rStyle w:val="Marquedecommentaire"/>
        </w:rPr>
        <w:commentReference w:id="378"/>
      </w:r>
    </w:p>
    <w:p w14:paraId="46A05E8C" w14:textId="77777777" w:rsidR="00B629AA" w:rsidRDefault="00000000">
      <w:pPr>
        <w:pStyle w:val="Titre2"/>
        <w:rPr>
          <w:lang w:val="en-GB"/>
        </w:rPr>
      </w:pPr>
      <w:r>
        <w:rPr>
          <w:lang w:val="en-GB"/>
        </w:rPr>
        <w:t>Statistical analysis</w:t>
      </w:r>
    </w:p>
    <w:p w14:paraId="11580125" w14:textId="77777777" w:rsidR="00B629AA" w:rsidRDefault="00000000">
      <w:pPr>
        <w:rPr>
          <w:lang w:val="en-GB"/>
        </w:rPr>
      </w:pPr>
      <w:r>
        <w:rPr>
          <w:lang w:val="en-GB"/>
        </w:rPr>
        <w:t xml:space="preserve">Unless otherwise stated, we performed all statistical analyses with R v. 4.3.2 </w:t>
      </w:r>
      <w:r>
        <w:fldChar w:fldCharType="begin"/>
      </w:r>
      <w:r>
        <w:rPr>
          <w:lang w:val="en-GB"/>
        </w:rPr>
        <w:instrText>ADDIN ZOTERO_ITEM CSL_CITATION {"citationID":"Ymhrre2O","properties":{"formattedCitation":"(R Core Team 2019)","plainCitation":"(R Core Team 2019)","noteIndex":0},"citationItems":[{"id":200,"uris":["http://zotero.org/users/3458704/items/VZMWA387"],"itemData":{"id":200,"type":"article-newspaper","container-title":"R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w:instrText>
      </w:r>
      <w:r>
        <w:rPr>
          <w:lang w:val="en-GB"/>
        </w:rPr>
        <w:fldChar w:fldCharType="separate"/>
      </w:r>
      <w:r>
        <w:rPr>
          <w:rFonts w:cs="Times New Roman"/>
          <w:lang w:val="en-GB"/>
        </w:rPr>
        <w:t>(R Core Team 2019)</w:t>
      </w:r>
      <w:r>
        <w:rPr>
          <w:lang w:val="en-GB"/>
        </w:rPr>
        <w:fldChar w:fldCharType="end"/>
      </w:r>
      <w:r>
        <w:rPr>
          <w:lang w:val="en-GB"/>
        </w:rPr>
        <w:t>.</w:t>
      </w:r>
    </w:p>
    <w:p w14:paraId="7830AB93" w14:textId="2239AC98" w:rsidR="00B629AA" w:rsidRDefault="00000000">
      <w:pPr>
        <w:rPr>
          <w:lang w:val="en-GB"/>
        </w:rPr>
      </w:pPr>
      <w:r>
        <w:rPr>
          <w:lang w:val="en-GB"/>
        </w:rPr>
        <w:t xml:space="preserve">We first tested the effect of the treatment </w:t>
      </w:r>
      <w:commentRangeStart w:id="381"/>
      <w:ins w:id="382" w:author="Hélène Fréville" w:date="2024-07-23T09:12:00Z">
        <w:r w:rsidR="00AC1742">
          <w:rPr>
            <w:lang w:val="en-GB"/>
          </w:rPr>
          <w:t>(</w:t>
        </w:r>
      </w:ins>
      <w:ins w:id="383" w:author="Hélène Fréville" w:date="2024-07-23T09:18:00Z">
        <w:r w:rsidR="00F42D13">
          <w:rPr>
            <w:lang w:val="en-GB"/>
          </w:rPr>
          <w:t>c</w:t>
        </w:r>
      </w:ins>
      <w:ins w:id="384" w:author="Hélène Fréville" w:date="2024-07-23T09:14:00Z">
        <w:r w:rsidR="00AC1742">
          <w:rPr>
            <w:lang w:val="en-GB"/>
          </w:rPr>
          <w:t>ontrol</w:t>
        </w:r>
      </w:ins>
      <w:ins w:id="385" w:author="Hélène Fréville" w:date="2024-07-23T09:16:00Z">
        <w:r w:rsidR="00AC1742">
          <w:rPr>
            <w:lang w:val="en-GB"/>
          </w:rPr>
          <w:t xml:space="preserve"> </w:t>
        </w:r>
        <w:r w:rsidR="00AC1742" w:rsidRPr="00AC1742">
          <w:rPr>
            <w:i/>
            <w:iCs/>
            <w:lang w:val="en-GB"/>
          </w:rPr>
          <w:t>vs</w:t>
        </w:r>
      </w:ins>
      <w:ins w:id="386" w:author="Hélène Fréville" w:date="2024-07-23T09:14:00Z">
        <w:r w:rsidR="00AC1742">
          <w:rPr>
            <w:lang w:val="en-GB"/>
          </w:rPr>
          <w:t xml:space="preserve"> </w:t>
        </w:r>
      </w:ins>
      <w:ins w:id="387" w:author="Hélène Fréville" w:date="2024-07-23T09:18:00Z">
        <w:r w:rsidR="00F42D13">
          <w:rPr>
            <w:lang w:val="en-GB"/>
          </w:rPr>
          <w:t>s</w:t>
        </w:r>
      </w:ins>
      <w:ins w:id="388" w:author="Hélène Fréville" w:date="2024-07-23T09:14:00Z">
        <w:r w:rsidR="00AC1742">
          <w:rPr>
            <w:lang w:val="en-GB"/>
          </w:rPr>
          <w:t>tress</w:t>
        </w:r>
      </w:ins>
      <w:ins w:id="389" w:author="Hélène Fréville" w:date="2024-07-23T09:15:00Z">
        <w:r w:rsidR="00AC1742">
          <w:rPr>
            <w:lang w:val="en-GB"/>
          </w:rPr>
          <w:t>ed</w:t>
        </w:r>
        <w:commentRangeEnd w:id="381"/>
        <w:r w:rsidR="00AC1742">
          <w:rPr>
            <w:rStyle w:val="Marquedecommentaire"/>
          </w:rPr>
          <w:commentReference w:id="381"/>
        </w:r>
        <w:r w:rsidR="00AC1742">
          <w:rPr>
            <w:lang w:val="en-GB"/>
          </w:rPr>
          <w:t>)</w:t>
        </w:r>
      </w:ins>
      <w:ins w:id="390" w:author="Hélène Fréville" w:date="2024-07-23T09:12:00Z">
        <w:r w:rsidR="00AC1742">
          <w:rPr>
            <w:lang w:val="en-GB"/>
          </w:rPr>
          <w:t xml:space="preserve"> </w:t>
        </w:r>
      </w:ins>
      <w:commentRangeStart w:id="391"/>
      <w:r>
        <w:rPr>
          <w:lang w:val="en-GB"/>
        </w:rPr>
        <w:t xml:space="preserve">and the </w:t>
      </w:r>
      <w:commentRangeStart w:id="392"/>
      <w:r>
        <w:rPr>
          <w:lang w:val="en-GB"/>
        </w:rPr>
        <w:t xml:space="preserve">stand type </w:t>
      </w:r>
      <w:commentRangeEnd w:id="392"/>
      <w:r w:rsidR="00AC1742">
        <w:rPr>
          <w:rStyle w:val="Marquedecommentaire"/>
        </w:rPr>
        <w:commentReference w:id="392"/>
      </w:r>
      <w:ins w:id="393" w:author="Hélène Fréville" w:date="2024-07-23T09:13:00Z">
        <w:r w:rsidR="00AC1742">
          <w:rPr>
            <w:lang w:val="en-GB"/>
          </w:rPr>
          <w:t>(pure</w:t>
        </w:r>
      </w:ins>
      <w:ins w:id="394" w:author="Hélène Fréville" w:date="2024-07-23T09:16:00Z">
        <w:r w:rsidR="00AC1742">
          <w:rPr>
            <w:lang w:val="en-GB"/>
          </w:rPr>
          <w:t xml:space="preserve"> </w:t>
        </w:r>
        <w:r w:rsidR="00AC1742" w:rsidRPr="00AC1742">
          <w:rPr>
            <w:i/>
            <w:iCs/>
            <w:lang w:val="en-GB"/>
          </w:rPr>
          <w:t>vs</w:t>
        </w:r>
      </w:ins>
      <w:ins w:id="395" w:author="Hélène Fréville" w:date="2024-07-23T09:13:00Z">
        <w:r w:rsidR="00AC1742">
          <w:rPr>
            <w:lang w:val="en-GB"/>
          </w:rPr>
          <w:t xml:space="preserve"> mixed) </w:t>
        </w:r>
      </w:ins>
      <w:r>
        <w:rPr>
          <w:lang w:val="en-GB"/>
        </w:rPr>
        <w:t>on the different traits and biomass components (above and belowground)</w:t>
      </w:r>
      <w:commentRangeEnd w:id="391"/>
      <w:r w:rsidR="004E758B">
        <w:rPr>
          <w:rStyle w:val="Marquedecommentaire"/>
        </w:rPr>
        <w:commentReference w:id="391"/>
      </w:r>
      <w:r>
        <w:rPr>
          <w:lang w:val="en-GB"/>
        </w:rPr>
        <w:t xml:space="preserve">. We used mixed linear models with a given trait or biomass component as the response variable, </w:t>
      </w:r>
      <w:del w:id="396" w:author="Hélène Fréville" w:date="2024-07-23T09:19:00Z">
        <w:r w:rsidDel="00F42D13">
          <w:rPr>
            <w:lang w:val="en-GB"/>
          </w:rPr>
          <w:delText xml:space="preserve">the </w:delText>
        </w:r>
      </w:del>
      <w:r>
        <w:rPr>
          <w:lang w:val="en-GB"/>
        </w:rPr>
        <w:t>treatment</w:t>
      </w:r>
      <w:del w:id="397" w:author="Hélène Fréville" w:date="2024-07-23T09:18:00Z">
        <w:r w:rsidDel="00F42D13">
          <w:rPr>
            <w:lang w:val="en-GB"/>
          </w:rPr>
          <w:delText xml:space="preserve"> (C vs S)</w:delText>
        </w:r>
      </w:del>
      <w:r>
        <w:rPr>
          <w:lang w:val="en-GB"/>
        </w:rPr>
        <w:t xml:space="preserve">, </w:t>
      </w:r>
      <w:del w:id="398" w:author="Hélène Fréville" w:date="2024-07-23T09:20:00Z">
        <w:r w:rsidDel="00F42D13">
          <w:rPr>
            <w:lang w:val="en-GB"/>
          </w:rPr>
          <w:delText xml:space="preserve">the </w:delText>
        </w:r>
      </w:del>
      <w:r>
        <w:rPr>
          <w:lang w:val="en-GB"/>
        </w:rPr>
        <w:t xml:space="preserve">stand type </w:t>
      </w:r>
      <w:del w:id="399" w:author="Hélène Fréville" w:date="2024-07-23T09:20:00Z">
        <w:r w:rsidDel="00F42D13">
          <w:rPr>
            <w:lang w:val="en-GB"/>
          </w:rPr>
          <w:delText xml:space="preserve">(pure vs mixed) </w:delText>
        </w:r>
      </w:del>
      <w:r>
        <w:rPr>
          <w:lang w:val="en-GB"/>
        </w:rPr>
        <w:t xml:space="preserve">and their interaction as fixed effects. </w:t>
      </w:r>
      <w:del w:id="400" w:author="Hélène Fréville" w:date="2024-07-23T09:21:00Z">
        <w:r w:rsidDel="00F42D13">
          <w:rPr>
            <w:lang w:val="en-GB"/>
          </w:rPr>
          <w:delText>We hypothesized that</w:delText>
        </w:r>
      </w:del>
      <w:ins w:id="401" w:author="Hélène Fréville" w:date="2024-07-23T09:21:00Z">
        <w:r w:rsidR="00F42D13">
          <w:rPr>
            <w:lang w:val="en-GB"/>
          </w:rPr>
          <w:t>To test whether</w:t>
        </w:r>
      </w:ins>
      <w:r>
        <w:rPr>
          <w:lang w:val="en-GB"/>
        </w:rPr>
        <w:t xml:space="preserve"> </w:t>
      </w:r>
      <w:del w:id="402" w:author="Hélène Fréville" w:date="2024-07-23T09:21:00Z">
        <w:r w:rsidDel="00F42D13">
          <w:rPr>
            <w:lang w:val="en-GB"/>
          </w:rPr>
          <w:delText xml:space="preserve">the </w:delText>
        </w:r>
      </w:del>
      <w:del w:id="403" w:author="Hélène Fréville" w:date="2024-07-23T09:22:00Z">
        <w:r w:rsidDel="00F42D13">
          <w:rPr>
            <w:lang w:val="en-GB"/>
          </w:rPr>
          <w:delText xml:space="preserve">different </w:delText>
        </w:r>
      </w:del>
      <w:r>
        <w:rPr>
          <w:lang w:val="en-GB"/>
        </w:rPr>
        <w:t xml:space="preserve">stands </w:t>
      </w:r>
      <w:del w:id="404" w:author="Hélène Fréville" w:date="2024-07-23T09:21:00Z">
        <w:r w:rsidDel="00F42D13">
          <w:rPr>
            <w:lang w:val="en-GB"/>
          </w:rPr>
          <w:delText>could have</w:delText>
        </w:r>
      </w:del>
      <w:del w:id="405" w:author="Hélène Fréville" w:date="2024-07-23T09:22:00Z">
        <w:r w:rsidDel="00F42D13">
          <w:rPr>
            <w:lang w:val="en-GB"/>
          </w:rPr>
          <w:delText xml:space="preserve"> </w:delText>
        </w:r>
      </w:del>
      <w:r>
        <w:rPr>
          <w:lang w:val="en-GB"/>
        </w:rPr>
        <w:t>differ</w:t>
      </w:r>
      <w:del w:id="406" w:author="Hélène Fréville" w:date="2024-07-23T09:22:00Z">
        <w:r w:rsidDel="00F42D13">
          <w:rPr>
            <w:lang w:val="en-GB"/>
          </w:rPr>
          <w:delText>ent</w:delText>
        </w:r>
      </w:del>
      <w:ins w:id="407" w:author="Hélène Fréville" w:date="2024-07-23T09:22:00Z">
        <w:r w:rsidR="00F42D13">
          <w:rPr>
            <w:lang w:val="en-GB"/>
          </w:rPr>
          <w:t>ed</w:t>
        </w:r>
      </w:ins>
      <w:r>
        <w:rPr>
          <w:lang w:val="en-GB"/>
        </w:rPr>
        <w:t xml:space="preserve"> </w:t>
      </w:r>
      <w:del w:id="408" w:author="Hélène Fréville" w:date="2024-07-23T09:22:00Z">
        <w:r w:rsidDel="00F42D13">
          <w:rPr>
            <w:lang w:val="en-GB"/>
          </w:rPr>
          <w:delText xml:space="preserve">average values </w:delText>
        </w:r>
      </w:del>
      <w:r>
        <w:rPr>
          <w:lang w:val="en-GB"/>
        </w:rPr>
        <w:t xml:space="preserve">across treatment and </w:t>
      </w:r>
      <w:ins w:id="409" w:author="Hélène Fréville" w:date="2024-07-23T09:28:00Z">
        <w:r w:rsidR="00F42D13">
          <w:rPr>
            <w:lang w:val="en-GB"/>
          </w:rPr>
          <w:t xml:space="preserve">displayed </w:t>
        </w:r>
      </w:ins>
      <w:r>
        <w:rPr>
          <w:lang w:val="en-GB"/>
        </w:rPr>
        <w:t>different responses to the treatment depending on their cultivar composition</w:t>
      </w:r>
      <w:ins w:id="410" w:author="Hélène Fréville" w:date="2024-07-23T09:28:00Z">
        <w:r w:rsidR="00F42D13">
          <w:rPr>
            <w:lang w:val="en-GB"/>
          </w:rPr>
          <w:t xml:space="preserve">, </w:t>
        </w:r>
      </w:ins>
      <w:del w:id="411" w:author="Hélène Fréville" w:date="2024-07-23T09:28:00Z">
        <w:r w:rsidDel="00F42D13">
          <w:rPr>
            <w:lang w:val="en-GB"/>
          </w:rPr>
          <w:delText>. W</w:delText>
        </w:r>
      </w:del>
      <w:ins w:id="412" w:author="Hélène Fréville" w:date="2024-07-23T09:28:00Z">
        <w:r w:rsidR="00F42D13">
          <w:rPr>
            <w:lang w:val="en-GB"/>
          </w:rPr>
          <w:t>w</w:t>
        </w:r>
      </w:ins>
      <w:r>
        <w:rPr>
          <w:lang w:val="en-GB"/>
        </w:rPr>
        <w:t xml:space="preserve">e </w:t>
      </w:r>
      <w:del w:id="413" w:author="Hélène Fréville" w:date="2024-07-23T09:28:00Z">
        <w:r w:rsidDel="00F42D13">
          <w:rPr>
            <w:lang w:val="en-GB"/>
          </w:rPr>
          <w:delText>thus added</w:delText>
        </w:r>
      </w:del>
      <w:ins w:id="414" w:author="Hélène Fréville" w:date="2024-07-23T09:28:00Z">
        <w:r w:rsidR="00F42D13">
          <w:rPr>
            <w:lang w:val="en-GB"/>
          </w:rPr>
          <w:t>included</w:t>
        </w:r>
      </w:ins>
      <w:r>
        <w:rPr>
          <w:lang w:val="en-GB"/>
        </w:rPr>
        <w:t xml:space="preserve"> the genotypic identity of the stand (cultivar identity in pure stand, identity of the cultivar pair in mixed stands) as a random </w:t>
      </w:r>
      <w:r>
        <w:rPr>
          <w:lang w:val="en-GB"/>
        </w:rPr>
        <w:lastRenderedPageBreak/>
        <w:t xml:space="preserve">intercept and random treatment slope to the model. We finally included two covariates as fixed effects: </w:t>
      </w:r>
      <w:del w:id="415" w:author="Hélène Fréville" w:date="2024-07-23T09:29:00Z">
        <w:r w:rsidDel="004E758B">
          <w:rPr>
            <w:lang w:val="en-GB"/>
          </w:rPr>
          <w:delText xml:space="preserve">the </w:delText>
        </w:r>
      </w:del>
      <w:r>
        <w:rPr>
          <w:lang w:val="en-GB"/>
        </w:rPr>
        <w:t>block</w:t>
      </w:r>
      <w:del w:id="416" w:author="Hélène Fréville" w:date="2024-07-23T09:29:00Z">
        <w:r w:rsidDel="004E758B">
          <w:rPr>
            <w:lang w:val="en-GB"/>
          </w:rPr>
          <w:delText xml:space="preserve"> (for all traits and biomass components)</w:delText>
        </w:r>
      </w:del>
      <w:r>
        <w:rPr>
          <w:lang w:val="en-GB"/>
        </w:rPr>
        <w:t xml:space="preserve">, and </w:t>
      </w:r>
      <w:del w:id="417" w:author="Hélène Fréville" w:date="2024-07-23T09:30:00Z">
        <w:r w:rsidDel="004E758B">
          <w:rPr>
            <w:lang w:val="en-GB"/>
          </w:rPr>
          <w:delText xml:space="preserve">the </w:delText>
        </w:r>
      </w:del>
      <w:r>
        <w:rPr>
          <w:lang w:val="en-GB"/>
        </w:rPr>
        <w:t xml:space="preserve">harvest </w:t>
      </w:r>
      <w:ins w:id="418" w:author="Hélène Fréville" w:date="2024-07-23T09:30:00Z">
        <w:r w:rsidR="004E758B">
          <w:rPr>
            <w:lang w:val="en-GB"/>
          </w:rPr>
          <w:t xml:space="preserve">date </w:t>
        </w:r>
      </w:ins>
      <w:r>
        <w:rPr>
          <w:lang w:val="en-GB"/>
        </w:rPr>
        <w:t xml:space="preserve">or measurement date (except for root traits which were all measured </w:t>
      </w:r>
      <w:ins w:id="419" w:author="Hélène Fréville" w:date="2024-07-23T09:32:00Z">
        <w:r w:rsidR="004E758B">
          <w:rPr>
            <w:lang w:val="en-GB"/>
          </w:rPr>
          <w:t xml:space="preserve">on </w:t>
        </w:r>
      </w:ins>
      <w:r>
        <w:rPr>
          <w:lang w:val="en-GB"/>
        </w:rPr>
        <w:t xml:space="preserve">the same day). We assessed the significance of the fixed effects with standard analyses of variance and </w:t>
      </w:r>
      <w:r>
        <w:rPr>
          <w:i/>
          <w:lang w:val="en-GB"/>
        </w:rPr>
        <w:t>F</w:t>
      </w:r>
      <w:r>
        <w:rPr>
          <w:lang w:val="en-GB"/>
        </w:rPr>
        <w:t xml:space="preserve"> statistics computed with Kenward-Roger's approximations for the degrees of freedom (Supplementary Table 3). We fitted the mixed model with the </w:t>
      </w:r>
      <w:proofErr w:type="spellStart"/>
      <w:r>
        <w:rPr>
          <w:i/>
          <w:lang w:val="en-GB"/>
        </w:rPr>
        <w:t>lmer</w:t>
      </w:r>
      <w:proofErr w:type="spellEnd"/>
      <w:r>
        <w:rPr>
          <w:i/>
          <w:lang w:val="en-GB"/>
        </w:rPr>
        <w:t>()</w:t>
      </w:r>
      <w:r>
        <w:rPr>
          <w:lang w:val="en-GB"/>
        </w:rPr>
        <w:t xml:space="preserve"> function (package </w:t>
      </w:r>
      <w:r>
        <w:rPr>
          <w:i/>
          <w:lang w:val="en-GB"/>
        </w:rPr>
        <w:t>lme4</w:t>
      </w:r>
      <w:r>
        <w:rPr>
          <w:lang w:val="en-GB"/>
        </w:rPr>
        <w:t xml:space="preserve">), and checked significance with the </w:t>
      </w:r>
      <w:proofErr w:type="spellStart"/>
      <w:r>
        <w:rPr>
          <w:i/>
          <w:lang w:val="en-GB"/>
        </w:rPr>
        <w:t>anova</w:t>
      </w:r>
      <w:proofErr w:type="spellEnd"/>
      <w:r>
        <w:rPr>
          <w:i/>
          <w:lang w:val="en-GB"/>
        </w:rPr>
        <w:t>()</w:t>
      </w:r>
      <w:r>
        <w:rPr>
          <w:lang w:val="en-GB"/>
        </w:rPr>
        <w:t xml:space="preserve"> function (package </w:t>
      </w:r>
      <w:proofErr w:type="spellStart"/>
      <w:r>
        <w:rPr>
          <w:i/>
          <w:lang w:val="en-GB"/>
        </w:rPr>
        <w:t>lmerTest</w:t>
      </w:r>
      <w:proofErr w:type="spellEnd"/>
      <w:r>
        <w:rPr>
          <w:lang w:val="en-GB"/>
        </w:rPr>
        <w:t>).</w:t>
      </w:r>
    </w:p>
    <w:p w14:paraId="7E331D03" w14:textId="21B558A6" w:rsidR="00B629AA" w:rsidRDefault="00000000">
      <w:pPr>
        <w:rPr>
          <w:lang w:val="en-GB"/>
        </w:rPr>
      </w:pPr>
      <w:r>
        <w:rPr>
          <w:lang w:val="en-GB"/>
        </w:rPr>
        <w:t xml:space="preserve">To compare the </w:t>
      </w:r>
      <w:ins w:id="420" w:author="Hélène Fréville" w:date="2024-07-23T09:33:00Z">
        <w:r w:rsidR="004E758B">
          <w:rPr>
            <w:lang w:val="en-GB"/>
          </w:rPr>
          <w:t xml:space="preserve">relative </w:t>
        </w:r>
      </w:ins>
      <w:r>
        <w:rPr>
          <w:lang w:val="en-GB"/>
        </w:rPr>
        <w:t xml:space="preserve">performance of </w:t>
      </w:r>
      <w:del w:id="421" w:author="Hélène Fréville" w:date="2024-07-23T09:32:00Z">
        <w:r w:rsidDel="004E758B">
          <w:rPr>
            <w:lang w:val="en-GB"/>
          </w:rPr>
          <w:delText xml:space="preserve">the </w:delText>
        </w:r>
      </w:del>
      <w:r>
        <w:rPr>
          <w:lang w:val="en-GB"/>
        </w:rPr>
        <w:t xml:space="preserve">mixed </w:t>
      </w:r>
      <w:r w:rsidRPr="004E758B">
        <w:rPr>
          <w:i/>
          <w:iCs/>
          <w:lang w:val="en-GB"/>
        </w:rPr>
        <w:t>vs</w:t>
      </w:r>
      <w:r>
        <w:rPr>
          <w:lang w:val="en-GB"/>
        </w:rPr>
        <w:t xml:space="preserve"> pure stands, we </w:t>
      </w:r>
      <w:del w:id="422" w:author="Hélène Fréville" w:date="2024-07-23T10:58:00Z">
        <w:r w:rsidDel="00A51035">
          <w:rPr>
            <w:lang w:val="en-GB"/>
          </w:rPr>
          <w:delText xml:space="preserve">then </w:delText>
        </w:r>
      </w:del>
      <w:r>
        <w:rPr>
          <w:lang w:val="en-GB"/>
        </w:rPr>
        <w:t>compute</w:t>
      </w:r>
      <w:ins w:id="423" w:author="Hélène Fréville" w:date="2024-07-23T10:58:00Z">
        <w:r w:rsidR="00A51035">
          <w:rPr>
            <w:lang w:val="en-GB"/>
          </w:rPr>
          <w:t>d</w:t>
        </w:r>
      </w:ins>
      <w:del w:id="424" w:author="Hélène Fréville" w:date="2024-07-23T10:58:00Z">
        <w:r w:rsidDel="00A51035">
          <w:rPr>
            <w:lang w:val="en-GB"/>
          </w:rPr>
          <w:delText>d</w:delText>
        </w:r>
      </w:del>
      <w:r>
        <w:rPr>
          <w:lang w:val="en-GB"/>
        </w:rPr>
        <w:t xml:space="preserve"> the Relative Yields </w:t>
      </w:r>
      <w:commentRangeStart w:id="425"/>
      <w:r>
        <w:rPr>
          <w:lang w:val="en-GB"/>
        </w:rPr>
        <w:t xml:space="preserve">(RYs, </w:t>
      </w:r>
      <w:r>
        <w:fldChar w:fldCharType="begin"/>
      </w:r>
      <w:r>
        <w:rPr>
          <w:lang w:val="en-GB"/>
        </w:rPr>
        <w:instrText>ADDIN ZOTERO_ITEM CSL_CITATION {"citationID":"rFs8V2Mb","properties":{"formattedCitation":"(de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Pr>
          <w:lang w:val="en-GB"/>
        </w:rPr>
        <w:fldChar w:fldCharType="separate"/>
      </w:r>
      <w:r>
        <w:rPr>
          <w:rFonts w:cs="Times New Roman"/>
          <w:lang w:val="en-GB"/>
        </w:rPr>
        <w:t>de Wit and van den Bergh 1965)</w:t>
      </w:r>
      <w:r>
        <w:rPr>
          <w:lang w:val="en-GB"/>
        </w:rPr>
        <w:fldChar w:fldCharType="end"/>
      </w:r>
      <w:r>
        <w:rPr>
          <w:lang w:val="en-GB"/>
        </w:rPr>
        <w:t xml:space="preserve"> </w:t>
      </w:r>
      <w:commentRangeEnd w:id="425"/>
      <w:r w:rsidR="006F2BDB">
        <w:rPr>
          <w:rStyle w:val="Marquedecommentaire"/>
        </w:rPr>
        <w:commentReference w:id="425"/>
      </w:r>
      <w:r>
        <w:rPr>
          <w:lang w:val="en-GB"/>
        </w:rPr>
        <w:t>of the cultivars in mixed stands</w:t>
      </w:r>
      <w:ins w:id="426" w:author="Hélène Fréville" w:date="2024-07-23T10:58:00Z">
        <w:r w:rsidR="00A51035">
          <w:rPr>
            <w:lang w:val="en-GB"/>
          </w:rPr>
          <w:t xml:space="preserve">, using </w:t>
        </w:r>
        <w:r w:rsidR="00A51035">
          <w:rPr>
            <w:lang w:val="en-GB"/>
          </w:rPr>
          <w:t>each component biomass</w:t>
        </w:r>
        <w:r w:rsidR="00A51035">
          <w:rPr>
            <w:lang w:val="en-GB"/>
          </w:rPr>
          <w:t xml:space="preserve"> separately</w:t>
        </w:r>
        <w:r w:rsidR="00A51035">
          <w:rPr>
            <w:lang w:val="en-GB"/>
          </w:rPr>
          <w:t xml:space="preserve"> (aboveground, belowground, and total biomass</w:t>
        </w:r>
      </w:ins>
      <w:ins w:id="427" w:author="Hélène Fréville" w:date="2024-07-23T10:59:00Z">
        <w:r w:rsidR="00A51035">
          <w:rPr>
            <w:lang w:val="en-GB"/>
          </w:rPr>
          <w:t>)</w:t>
        </w:r>
      </w:ins>
      <w:r>
        <w:rPr>
          <w:lang w:val="en-GB"/>
        </w:rPr>
        <w:t xml:space="preserve">. We first separated our dataset between the pure and mixed stands. Then, we summed the biomass of all plants of the same genotype within each </w:t>
      </w:r>
      <w:proofErr w:type="spellStart"/>
      <w:r>
        <w:rPr>
          <w:lang w:val="en-GB"/>
        </w:rPr>
        <w:t>RhizoTube</w:t>
      </w:r>
      <w:proofErr w:type="spellEnd"/>
      <w:r>
        <w:rPr>
          <w:lang w:val="en-GB"/>
        </w:rPr>
        <w:t xml:space="preserve">® (i.e., 6 plants in pure stands, 3 plants in mixed stands). We used the pure stands dataset to compute pure stand reference productivity. To do so, we fitted a linear mixed model with biomass as the response variable, measurement date, block, and treatment as fixed effects, and cultivar identity as a random effect (here we </w:t>
      </w:r>
      <w:del w:id="428" w:author="Hélène Fréville" w:date="2024-07-23T10:03:00Z">
        <w:r w:rsidDel="00EA6AD6">
          <w:rPr>
            <w:lang w:val="en-GB"/>
          </w:rPr>
          <w:delText xml:space="preserve">only </w:delText>
        </w:r>
      </w:del>
      <w:r>
        <w:rPr>
          <w:lang w:val="en-GB"/>
        </w:rPr>
        <w:t>included</w:t>
      </w:r>
      <w:ins w:id="429" w:author="Hélène Fréville" w:date="2024-07-23T10:03:00Z">
        <w:r w:rsidR="00EA6AD6">
          <w:rPr>
            <w:lang w:val="en-GB"/>
          </w:rPr>
          <w:t xml:space="preserve"> </w:t>
        </w:r>
        <w:r w:rsidR="00EA6AD6">
          <w:rPr>
            <w:lang w:val="en-GB"/>
          </w:rPr>
          <w:t>only</w:t>
        </w:r>
      </w:ins>
      <w:r>
        <w:rPr>
          <w:lang w:val="en-GB"/>
        </w:rPr>
        <w:t xml:space="preserve"> the random effect of the cultivar on the intercept</w:t>
      </w:r>
      <w:ins w:id="430" w:author="Hélène Fréville" w:date="2024-07-23T10:03:00Z">
        <w:r w:rsidR="00EA6AD6">
          <w:rPr>
            <w:lang w:val="en-GB"/>
          </w:rPr>
          <w:t>,</w:t>
        </w:r>
      </w:ins>
      <w:r>
        <w:rPr>
          <w:lang w:val="en-GB"/>
        </w:rPr>
        <w:t xml:space="preserve"> as adding the random effect on the treatment slope </w:t>
      </w:r>
      <w:del w:id="431" w:author="Hélène Fréville" w:date="2024-07-23T10:03:00Z">
        <w:r w:rsidDel="00EA6AD6">
          <w:rPr>
            <w:lang w:val="en-GB"/>
          </w:rPr>
          <w:delText xml:space="preserve">too </w:delText>
        </w:r>
      </w:del>
      <w:r>
        <w:rPr>
          <w:lang w:val="en-GB"/>
        </w:rPr>
        <w:t>led to singular models due to very low variance on the slope). We then summed the Best Linear Unbiased Predictor (BLUP) of each cultivar with the estimated fixed effect of the treatment (C or S)</w:t>
      </w:r>
      <w:ins w:id="432" w:author="Hélène Fréville" w:date="2024-07-23T10:04:00Z">
        <w:r w:rsidR="00EA6AD6">
          <w:rPr>
            <w:lang w:val="en-GB"/>
          </w:rPr>
          <w:t xml:space="preserve"> </w:t>
        </w:r>
      </w:ins>
      <w:del w:id="433" w:author="Hélène Fréville" w:date="2024-07-23T10:04:00Z">
        <w:r w:rsidDel="00EA6AD6">
          <w:rPr>
            <w:lang w:val="en-GB"/>
          </w:rPr>
          <w:delText>.</w:delText>
        </w:r>
      </w:del>
      <w:ins w:id="434" w:author="Hélène Fréville" w:date="2024-07-23T10:04:00Z">
        <w:r w:rsidR="00EA6AD6">
          <w:rPr>
            <w:lang w:val="en-GB"/>
          </w:rPr>
          <w:t>to obtain</w:t>
        </w:r>
      </w:ins>
      <w:r>
        <w:rPr>
          <w:lang w:val="en-GB"/>
        </w:rPr>
        <w:t xml:space="preserve"> </w:t>
      </w:r>
      <w:del w:id="435" w:author="Hélène Fréville" w:date="2024-07-23T10:04:00Z">
        <w:r w:rsidDel="00EA6AD6">
          <w:rPr>
            <w:lang w:val="en-GB"/>
          </w:rPr>
          <w:delText xml:space="preserve">These values correspond to </w:delText>
        </w:r>
      </w:del>
      <w:r>
        <w:rPr>
          <w:lang w:val="en-GB"/>
        </w:rPr>
        <w:t xml:space="preserve">cultivar pure stand reference biomass values adjusted for the effects of </w:t>
      </w:r>
      <w:del w:id="436" w:author="Hélène Fréville" w:date="2024-07-23T10:05:00Z">
        <w:r w:rsidDel="00EA6AD6">
          <w:rPr>
            <w:lang w:val="en-GB"/>
          </w:rPr>
          <w:delText xml:space="preserve">the </w:delText>
        </w:r>
      </w:del>
      <w:r>
        <w:rPr>
          <w:lang w:val="en-GB"/>
        </w:rPr>
        <w:t>block and measurement date</w:t>
      </w:r>
      <w:del w:id="437" w:author="Hélène Fréville" w:date="2024-07-23T10:05:00Z">
        <w:r w:rsidDel="00EA6AD6">
          <w:rPr>
            <w:lang w:val="en-GB"/>
          </w:rPr>
          <w:delText>s</w:delText>
        </w:r>
      </w:del>
      <w:r>
        <w:rPr>
          <w:lang w:val="en-GB"/>
        </w:rPr>
        <w:t xml:space="preserve"> within each treatment. For mixed stands, we also fitted a linear mixed model with </w:t>
      </w:r>
      <w:ins w:id="438" w:author="Hélène Fréville" w:date="2024-07-23T10:08:00Z">
        <w:r w:rsidR="000025D7">
          <w:rPr>
            <w:lang w:val="en-GB"/>
          </w:rPr>
          <w:t xml:space="preserve">each </w:t>
        </w:r>
        <w:commentRangeStart w:id="439"/>
        <w:r w:rsidR="000025D7">
          <w:rPr>
            <w:lang w:val="en-GB"/>
          </w:rPr>
          <w:t>cultivar</w:t>
        </w:r>
      </w:ins>
      <w:commentRangeEnd w:id="439"/>
      <w:ins w:id="440" w:author="Hélène Fréville" w:date="2024-07-23T10:09:00Z">
        <w:r w:rsidR="000025D7">
          <w:rPr>
            <w:rStyle w:val="Marquedecommentaire"/>
          </w:rPr>
          <w:commentReference w:id="439"/>
        </w:r>
      </w:ins>
      <w:ins w:id="441" w:author="Hélène Fréville" w:date="2024-07-23T10:08:00Z">
        <w:r w:rsidR="000025D7">
          <w:rPr>
            <w:lang w:val="en-GB"/>
          </w:rPr>
          <w:t xml:space="preserve"> </w:t>
        </w:r>
      </w:ins>
      <w:r>
        <w:rPr>
          <w:lang w:val="en-GB"/>
        </w:rPr>
        <w:t xml:space="preserve">biomass as the response variable, measurement date, block, and treatment as fixed effects, and cultivar pair identity as a random effect on the intercept and on the treatment slope. Pair identity was constructed as the concatenation of the identity of the focal and </w:t>
      </w:r>
      <w:proofErr w:type="spellStart"/>
      <w:r>
        <w:rPr>
          <w:lang w:val="en-GB"/>
        </w:rPr>
        <w:t>neighbor</w:t>
      </w:r>
      <w:proofErr w:type="spellEnd"/>
      <w:r>
        <w:rPr>
          <w:lang w:val="en-GB"/>
        </w:rPr>
        <w:t xml:space="preserve"> cultivars, such that cultivar 1 and cultivar 2 in a mixed stand had pair identities cultivar1-cultivar2, and cultivar2-cultivar1, respectively. </w:t>
      </w:r>
      <w:commentRangeStart w:id="442"/>
      <w:ins w:id="443" w:author="Hélène Fréville" w:date="2024-07-23T10:53:00Z">
        <w:r w:rsidR="00D43540">
          <w:rPr>
            <w:lang w:val="en-GB"/>
          </w:rPr>
          <w:t>In a first step</w:t>
        </w:r>
        <w:commentRangeEnd w:id="442"/>
        <w:r w:rsidR="00D43540">
          <w:rPr>
            <w:rStyle w:val="Marquedecommentaire"/>
          </w:rPr>
          <w:commentReference w:id="442"/>
        </w:r>
        <w:r w:rsidR="00D43540">
          <w:rPr>
            <w:lang w:val="en-GB"/>
          </w:rPr>
          <w:t xml:space="preserve">, </w:t>
        </w:r>
      </w:ins>
      <w:del w:id="444" w:author="Hélène Fréville" w:date="2024-07-23T10:53:00Z">
        <w:r w:rsidDel="00D43540">
          <w:rPr>
            <w:lang w:val="en-GB"/>
          </w:rPr>
          <w:delText>W</w:delText>
        </w:r>
      </w:del>
      <w:ins w:id="445" w:author="Hélène Fréville" w:date="2024-07-23T10:53:00Z">
        <w:r w:rsidR="00D43540">
          <w:rPr>
            <w:lang w:val="en-GB"/>
          </w:rPr>
          <w:t>w</w:t>
        </w:r>
      </w:ins>
      <w:r>
        <w:rPr>
          <w:lang w:val="en-GB"/>
        </w:rPr>
        <w:t xml:space="preserve">e </w:t>
      </w:r>
      <w:del w:id="446" w:author="Hélène Fréville" w:date="2024-07-23T10:53:00Z">
        <w:r w:rsidDel="00D43540">
          <w:rPr>
            <w:lang w:val="en-GB"/>
          </w:rPr>
          <w:delText xml:space="preserve">then </w:delText>
        </w:r>
      </w:del>
      <w:r>
        <w:rPr>
          <w:lang w:val="en-GB"/>
        </w:rPr>
        <w:t xml:space="preserve">summed the BLUP of each cultivar </w:t>
      </w:r>
      <w:commentRangeStart w:id="447"/>
      <w:r>
        <w:rPr>
          <w:lang w:val="en-GB"/>
        </w:rPr>
        <w:t>pair</w:t>
      </w:r>
      <w:commentRangeEnd w:id="447"/>
      <w:r w:rsidR="000F3053">
        <w:rPr>
          <w:rStyle w:val="Marquedecommentaire"/>
        </w:rPr>
        <w:commentReference w:id="447"/>
      </w:r>
      <w:r>
        <w:rPr>
          <w:lang w:val="en-GB"/>
        </w:rPr>
        <w:t xml:space="preserve"> (intercept in the C treatment, intercept + slope in the S treatment) with the estimated fixed effect of the treatment (C or S)</w:t>
      </w:r>
      <w:ins w:id="448" w:author="Hélène Fréville" w:date="2024-07-23T10:32:00Z">
        <w:r w:rsidR="000F3053">
          <w:rPr>
            <w:lang w:val="en-GB"/>
          </w:rPr>
          <w:t xml:space="preserve"> to obtain </w:t>
        </w:r>
      </w:ins>
      <w:del w:id="449" w:author="Hélène Fréville" w:date="2024-07-23T10:32:00Z">
        <w:r w:rsidDel="000F3053">
          <w:rPr>
            <w:lang w:val="en-GB"/>
          </w:rPr>
          <w:delText xml:space="preserve">. These values correspond to </w:delText>
        </w:r>
      </w:del>
      <w:r>
        <w:rPr>
          <w:lang w:val="en-GB"/>
        </w:rPr>
        <w:t xml:space="preserve">the productivity of </w:t>
      </w:r>
      <w:del w:id="450" w:author="Hélène Fréville" w:date="2024-07-23T10:32:00Z">
        <w:r w:rsidDel="000F3053">
          <w:rPr>
            <w:lang w:val="en-GB"/>
          </w:rPr>
          <w:delText xml:space="preserve">the </w:delText>
        </w:r>
      </w:del>
      <w:ins w:id="451" w:author="Hélène Fréville" w:date="2024-07-23T10:32:00Z">
        <w:r w:rsidR="000F3053">
          <w:rPr>
            <w:lang w:val="en-GB"/>
          </w:rPr>
          <w:t>each</w:t>
        </w:r>
        <w:r w:rsidR="000F3053">
          <w:rPr>
            <w:lang w:val="en-GB"/>
          </w:rPr>
          <w:t xml:space="preserve"> </w:t>
        </w:r>
      </w:ins>
      <w:r>
        <w:rPr>
          <w:lang w:val="en-GB"/>
        </w:rPr>
        <w:t>cultivar</w:t>
      </w:r>
      <w:del w:id="452" w:author="Hélène Fréville" w:date="2024-07-23T10:32:00Z">
        <w:r w:rsidDel="000F3053">
          <w:rPr>
            <w:lang w:val="en-GB"/>
          </w:rPr>
          <w:delText>s</w:delText>
        </w:r>
      </w:del>
      <w:r>
        <w:rPr>
          <w:lang w:val="en-GB"/>
        </w:rPr>
        <w:t xml:space="preserve"> in mixed stands adjusted for the effects of the block and measurement dates within each treatment. </w:t>
      </w:r>
      <w:del w:id="453" w:author="Hélène Fréville" w:date="2024-07-23T10:53:00Z">
        <w:r w:rsidDel="00D43540">
          <w:rPr>
            <w:lang w:val="en-GB"/>
          </w:rPr>
          <w:delText>Finally, w</w:delText>
        </w:r>
      </w:del>
      <w:ins w:id="454" w:author="Hélène Fréville" w:date="2024-07-23T10:53:00Z">
        <w:r w:rsidR="00D43540">
          <w:rPr>
            <w:lang w:val="en-GB"/>
          </w:rPr>
          <w:t>W</w:t>
        </w:r>
      </w:ins>
      <w:r>
        <w:rPr>
          <w:lang w:val="en-GB"/>
        </w:rPr>
        <w:t xml:space="preserve">e </w:t>
      </w:r>
      <w:ins w:id="455" w:author="Hélène Fréville" w:date="2024-07-23T10:53:00Z">
        <w:r w:rsidR="00D43540">
          <w:rPr>
            <w:lang w:val="en-GB"/>
          </w:rPr>
          <w:t xml:space="preserve">then </w:t>
        </w:r>
      </w:ins>
      <w:r>
        <w:rPr>
          <w:lang w:val="en-GB"/>
        </w:rPr>
        <w:t>divided these mixed stand values by the pure stand</w:t>
      </w:r>
      <w:del w:id="456" w:author="Hélène Fréville" w:date="2024-07-23T10:33:00Z">
        <w:r w:rsidDel="000F3053">
          <w:rPr>
            <w:lang w:val="en-GB"/>
          </w:rPr>
          <w:delText>s</w:delText>
        </w:r>
      </w:del>
      <w:r>
        <w:rPr>
          <w:lang w:val="en-GB"/>
        </w:rPr>
        <w:t xml:space="preserve"> reference values to obtain RYs for each cultivar </w:t>
      </w:r>
      <w:r>
        <w:rPr>
          <w:lang w:val="en-GB"/>
        </w:rPr>
        <w:lastRenderedPageBreak/>
        <w:t xml:space="preserve">within each mixture. </w:t>
      </w:r>
      <w:del w:id="457" w:author="Hélène Fréville" w:date="2024-07-23T10:50:00Z">
        <w:r w:rsidDel="00D43540">
          <w:rPr>
            <w:lang w:val="en-GB"/>
          </w:rPr>
          <w:delText>RY = 0.5 means that</w:delText>
        </w:r>
      </w:del>
      <w:ins w:id="458" w:author="Hélène Fréville" w:date="2024-07-23T10:50:00Z">
        <w:r w:rsidR="00D43540">
          <w:rPr>
            <w:lang w:val="en-GB"/>
          </w:rPr>
          <w:t xml:space="preserve">Under the null </w:t>
        </w:r>
        <w:proofErr w:type="spellStart"/>
        <w:r w:rsidR="00D43540">
          <w:rPr>
            <w:lang w:val="en-GB"/>
          </w:rPr>
          <w:t>hypothesis</w:t>
        </w:r>
        <w:proofErr w:type="spellEnd"/>
        <w:r w:rsidR="00D43540">
          <w:rPr>
            <w:lang w:val="en-GB"/>
          </w:rPr>
          <w:t xml:space="preserve"> that</w:t>
        </w:r>
      </w:ins>
      <w:r>
        <w:rPr>
          <w:lang w:val="en-GB"/>
        </w:rPr>
        <w:t xml:space="preserve"> the cultivar produced equal amount of biomass in mixed than in pure stand</w:t>
      </w:r>
      <w:ins w:id="459" w:author="Hélène Fréville" w:date="2024-07-23T10:50:00Z">
        <w:r w:rsidR="00D43540">
          <w:rPr>
            <w:lang w:val="en-GB"/>
          </w:rPr>
          <w:t xml:space="preserve">, </w:t>
        </w:r>
      </w:ins>
      <w:r>
        <w:rPr>
          <w:lang w:val="en-GB"/>
        </w:rPr>
        <w:t xml:space="preserve"> </w:t>
      </w:r>
      <w:ins w:id="460" w:author="Hélène Fréville" w:date="2024-07-23T10:50:00Z">
        <w:r w:rsidR="00D43540">
          <w:rPr>
            <w:lang w:val="en-GB"/>
          </w:rPr>
          <w:t>RY =</w:t>
        </w:r>
        <w:r w:rsidR="00D43540">
          <w:rPr>
            <w:lang w:val="en-GB"/>
          </w:rPr>
          <w:t xml:space="preserve"> 0.5 because there are half the number of plants of a cultivar in mixed stands (n = 3) compared to pure stands (n=6)</w:t>
        </w:r>
      </w:ins>
      <w:ins w:id="461" w:author="Hélène Fréville" w:date="2024-07-23T10:51:00Z">
        <w:r w:rsidR="00D43540">
          <w:rPr>
            <w:lang w:val="en-GB"/>
          </w:rPr>
          <w:t xml:space="preserve">. </w:t>
        </w:r>
      </w:ins>
      <w:del w:id="462" w:author="Hélène Fréville" w:date="2024-07-23T10:51:00Z">
        <w:r w:rsidDel="00D43540">
          <w:rPr>
            <w:lang w:val="en-GB"/>
          </w:rPr>
          <w:delText xml:space="preserve">whereas </w:delText>
        </w:r>
      </w:del>
      <w:r>
        <w:rPr>
          <w:lang w:val="en-GB"/>
        </w:rPr>
        <w:t xml:space="preserve">RY &gt; </w:t>
      </w:r>
      <w:commentRangeStart w:id="463"/>
      <w:r>
        <w:rPr>
          <w:lang w:val="en-GB"/>
        </w:rPr>
        <w:t>(&lt;)</w:t>
      </w:r>
      <w:commentRangeEnd w:id="463"/>
      <w:r w:rsidR="00D43540">
        <w:rPr>
          <w:rStyle w:val="Marquedecommentaire"/>
        </w:rPr>
        <w:commentReference w:id="463"/>
      </w:r>
      <w:r>
        <w:rPr>
          <w:lang w:val="en-GB"/>
        </w:rPr>
        <w:t xml:space="preserve"> 0.5 means that the cultivar produced more (less) biomass in mixed than in pure stand</w:t>
      </w:r>
      <w:del w:id="464" w:author="Hélène Fréville" w:date="2024-07-23T10:50:00Z">
        <w:r w:rsidDel="00D43540">
          <w:rPr>
            <w:lang w:val="en-GB"/>
          </w:rPr>
          <w:delText>expected value is 0.5 because there are half the number of plants of a cultivar in mixed stands (n = 3) compared to pure stands (n</w:delText>
        </w:r>
      </w:del>
      <w:r>
        <w:rPr>
          <w:lang w:val="en-GB"/>
        </w:rPr>
        <w:t xml:space="preserve">. </w:t>
      </w:r>
      <w:ins w:id="465" w:author="Hélène Fréville" w:date="2024-07-23T10:54:00Z">
        <w:r w:rsidR="00D43540">
          <w:rPr>
            <w:lang w:val="en-GB"/>
          </w:rPr>
          <w:t xml:space="preserve">In a second step, </w:t>
        </w:r>
      </w:ins>
      <w:del w:id="466" w:author="Hélène Fréville" w:date="2024-07-23T10:54:00Z">
        <w:r w:rsidDel="00D43540">
          <w:rPr>
            <w:lang w:val="en-GB"/>
          </w:rPr>
          <w:delText>W</w:delText>
        </w:r>
      </w:del>
      <w:ins w:id="467" w:author="Hélène Fréville" w:date="2024-07-23T10:54:00Z">
        <w:r w:rsidR="00D43540">
          <w:rPr>
            <w:lang w:val="en-GB"/>
          </w:rPr>
          <w:t>w</w:t>
        </w:r>
      </w:ins>
      <w:r>
        <w:rPr>
          <w:lang w:val="en-GB"/>
        </w:rPr>
        <w:t xml:space="preserve">e </w:t>
      </w:r>
      <w:del w:id="468" w:author="Hélène Fréville" w:date="2024-07-23T10:54:00Z">
        <w:r w:rsidDel="00D43540">
          <w:rPr>
            <w:lang w:val="en-GB"/>
          </w:rPr>
          <w:delText xml:space="preserve">then </w:delText>
        </w:r>
      </w:del>
      <w:r>
        <w:rPr>
          <w:lang w:val="en-GB"/>
        </w:rPr>
        <w:t xml:space="preserve">summed the RYs of the two cultivars in the mixed stand to obtain the Relative Yield Total (RYT, </w:t>
      </w:r>
      <w:r>
        <w:fldChar w:fldCharType="begin"/>
      </w:r>
      <w:r>
        <w:rPr>
          <w:lang w:val="en-GB"/>
        </w:rPr>
        <w:instrText>ADDIN ZOTERO_ITEM CSL_CITATION {"citationID":"VRri5Tvz","properties":{"formattedCitation":"(de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Pr>
          <w:lang w:val="en-GB"/>
        </w:rPr>
        <w:fldChar w:fldCharType="separate"/>
      </w:r>
      <w:r>
        <w:rPr>
          <w:rFonts w:cs="Times New Roman"/>
          <w:lang w:val="en-GB"/>
        </w:rPr>
        <w:t>de Wit and van den Bergh 1965)</w:t>
      </w:r>
      <w:r>
        <w:rPr>
          <w:lang w:val="en-GB"/>
        </w:rPr>
        <w:fldChar w:fldCharType="end"/>
      </w:r>
      <w:r>
        <w:rPr>
          <w:lang w:val="en-GB"/>
        </w:rPr>
        <w:t xml:space="preserve"> of the mixture. RYT = 1 means that the mixture as a whole produced more biomass than expected from the productivity of the components grown in pure stands, whereas RYT &gt; </w:t>
      </w:r>
      <w:commentRangeStart w:id="469"/>
      <w:r>
        <w:rPr>
          <w:lang w:val="en-GB"/>
        </w:rPr>
        <w:t>(&lt;)</w:t>
      </w:r>
      <w:commentRangeEnd w:id="469"/>
      <w:r w:rsidR="00D43540">
        <w:rPr>
          <w:rStyle w:val="Marquedecommentaire"/>
        </w:rPr>
        <w:commentReference w:id="469"/>
      </w:r>
      <w:r>
        <w:rPr>
          <w:lang w:val="en-GB"/>
        </w:rPr>
        <w:t xml:space="preserve"> 1 means that the mixture produced more (less) biomass than expected. </w:t>
      </w:r>
      <w:commentRangeStart w:id="470"/>
      <w:del w:id="471" w:author="Hélène Fréville" w:date="2024-07-23T10:59:00Z">
        <w:r w:rsidDel="00A060CD">
          <w:rPr>
            <w:lang w:val="en-GB"/>
          </w:rPr>
          <w:delText xml:space="preserve">We computed RYT separately for the aboveground, belowground, and total biomass. </w:delText>
        </w:r>
      </w:del>
      <w:r>
        <w:rPr>
          <w:lang w:val="en-GB"/>
        </w:rPr>
        <w:t xml:space="preserve">We </w:t>
      </w:r>
      <w:del w:id="472" w:author="Hélène Fréville" w:date="2024-07-23T10:59:00Z">
        <w:r w:rsidDel="00A060CD">
          <w:rPr>
            <w:lang w:val="en-GB"/>
          </w:rPr>
          <w:delText xml:space="preserve">checked </w:delText>
        </w:r>
      </w:del>
      <w:ins w:id="473" w:author="Hélène Fréville" w:date="2024-07-23T10:59:00Z">
        <w:r w:rsidR="00A060CD">
          <w:rPr>
            <w:lang w:val="en-GB"/>
          </w:rPr>
          <w:t>tested whether</w:t>
        </w:r>
      </w:ins>
      <w:del w:id="474" w:author="Hélène Fréville" w:date="2024-07-23T10:59:00Z">
        <w:r w:rsidDel="00A060CD">
          <w:rPr>
            <w:lang w:val="en-GB"/>
          </w:rPr>
          <w:delText>if</w:delText>
        </w:r>
      </w:del>
      <w:r>
        <w:rPr>
          <w:lang w:val="en-GB"/>
        </w:rPr>
        <w:t xml:space="preserve"> RYTs were significantly different from 1 using a two-sided </w:t>
      </w:r>
      <w:r>
        <w:rPr>
          <w:i/>
          <w:lang w:val="en-GB"/>
        </w:rPr>
        <w:t>t</w:t>
      </w:r>
      <w:r>
        <w:rPr>
          <w:lang w:val="en-GB"/>
        </w:rPr>
        <w:t xml:space="preserve"> test. Then, we compared RYTs between the C and S treatment using a linear mixed model with RYT as the response variable, treatment as a fixed effect, and </w:t>
      </w:r>
      <w:commentRangeStart w:id="475"/>
      <w:r>
        <w:rPr>
          <w:lang w:val="en-GB"/>
        </w:rPr>
        <w:t>cultivar pair identity</w:t>
      </w:r>
      <w:commentRangeEnd w:id="475"/>
      <w:r w:rsidR="00AB6262">
        <w:rPr>
          <w:rStyle w:val="Marquedecommentaire"/>
        </w:rPr>
        <w:commentReference w:id="475"/>
      </w:r>
      <w:r>
        <w:rPr>
          <w:lang w:val="en-GB"/>
        </w:rPr>
        <w:t xml:space="preserve"> as a random effect.</w:t>
      </w:r>
      <w:commentRangeEnd w:id="470"/>
      <w:r w:rsidR="00A62C22">
        <w:rPr>
          <w:rStyle w:val="Marquedecommentaire"/>
        </w:rPr>
        <w:commentReference w:id="470"/>
      </w:r>
      <w:r>
        <w:rPr>
          <w:lang w:val="en-GB"/>
        </w:rPr>
        <w:t xml:space="preserve"> We assessed the significance of the fixed effects as </w:t>
      </w:r>
      <w:del w:id="476" w:author="Hélène Fréville" w:date="2024-07-23T11:00:00Z">
        <w:r w:rsidDel="00A060CD">
          <w:rPr>
            <w:lang w:val="en-GB"/>
          </w:rPr>
          <w:delText>previously explained</w:delText>
        </w:r>
      </w:del>
      <w:ins w:id="477" w:author="Hélène Fréville" w:date="2024-07-23T11:00:00Z">
        <w:r w:rsidR="00A060CD">
          <w:rPr>
            <w:lang w:val="en-GB"/>
          </w:rPr>
          <w:t>detailed above</w:t>
        </w:r>
      </w:ins>
      <w:r>
        <w:rPr>
          <w:lang w:val="en-GB"/>
        </w:rPr>
        <w:t xml:space="preserve"> (Supplementary Table 4). </w:t>
      </w:r>
    </w:p>
    <w:p w14:paraId="09ECEA9D" w14:textId="46894275" w:rsidR="00B629AA" w:rsidRDefault="00672A3E">
      <w:pPr>
        <w:rPr>
          <w:lang w:val="en-GB"/>
        </w:rPr>
      </w:pPr>
      <w:ins w:id="478" w:author="Hélène Fréville" w:date="2024-07-23T11:04:00Z">
        <w:r>
          <w:rPr>
            <w:lang w:val="en-GB"/>
          </w:rPr>
          <w:t xml:space="preserve">To assess whether trait composition of the mixture </w:t>
        </w:r>
      </w:ins>
      <w:del w:id="479" w:author="Hélène Fréville" w:date="2024-07-23T11:05:00Z">
        <w:r w:rsidR="00000000" w:rsidDel="00672A3E">
          <w:rPr>
            <w:lang w:val="en-GB"/>
          </w:rPr>
          <w:delText xml:space="preserve">We next tried to </w:delText>
        </w:r>
      </w:del>
      <w:r w:rsidR="00000000">
        <w:rPr>
          <w:lang w:val="en-GB"/>
        </w:rPr>
        <w:t>explain</w:t>
      </w:r>
      <w:ins w:id="480" w:author="Hélène Fréville" w:date="2024-07-23T11:05:00Z">
        <w:r>
          <w:rPr>
            <w:lang w:val="en-GB"/>
          </w:rPr>
          <w:t>ed</w:t>
        </w:r>
      </w:ins>
      <w:r w:rsidR="00000000">
        <w:rPr>
          <w:lang w:val="en-GB"/>
        </w:rPr>
        <w:t xml:space="preserve"> RYT variability</w:t>
      </w:r>
      <w:ins w:id="481" w:author="Hélène Fréville" w:date="2024-07-23T11:05:00Z">
        <w:r>
          <w:rPr>
            <w:lang w:val="en-GB"/>
          </w:rPr>
          <w:t xml:space="preserve">, </w:t>
        </w:r>
      </w:ins>
      <w:del w:id="482" w:author="Hélène Fréville" w:date="2024-07-23T11:05:00Z">
        <w:r w:rsidR="00000000" w:rsidDel="00672A3E">
          <w:rPr>
            <w:lang w:val="en-GB"/>
          </w:rPr>
          <w:delText xml:space="preserve"> with cultivar traits. W</w:delText>
        </w:r>
      </w:del>
      <w:ins w:id="483" w:author="Hélène Fréville" w:date="2024-07-23T11:05:00Z">
        <w:r>
          <w:rPr>
            <w:lang w:val="en-GB"/>
          </w:rPr>
          <w:t>w</w:t>
        </w:r>
      </w:ins>
      <w:r w:rsidR="00000000">
        <w:rPr>
          <w:lang w:val="en-GB"/>
        </w:rPr>
        <w:t xml:space="preserve">e used </w:t>
      </w:r>
      <w:del w:id="484" w:author="Hélène Fréville" w:date="2024-07-23T11:09:00Z">
        <w:r w:rsidR="00000000" w:rsidDel="00C121E1">
          <w:rPr>
            <w:lang w:val="en-GB"/>
          </w:rPr>
          <w:delText xml:space="preserve">pure stands </w:delText>
        </w:r>
      </w:del>
      <w:r w:rsidR="00000000">
        <w:rPr>
          <w:lang w:val="en-GB"/>
        </w:rPr>
        <w:t xml:space="preserve">traits </w:t>
      </w:r>
      <w:ins w:id="485" w:author="Hélène Fréville" w:date="2024-07-23T11:09:00Z">
        <w:r w:rsidR="00C121E1">
          <w:rPr>
            <w:lang w:val="en-GB"/>
          </w:rPr>
          <w:t xml:space="preserve">measured in </w:t>
        </w:r>
        <w:r w:rsidR="00C121E1">
          <w:rPr>
            <w:lang w:val="en-GB"/>
          </w:rPr>
          <w:t>pure stands</w:t>
        </w:r>
        <w:r w:rsidR="00C121E1">
          <w:rPr>
            <w:lang w:val="en-GB"/>
          </w:rPr>
          <w:t xml:space="preserve"> </w:t>
        </w:r>
      </w:ins>
      <w:r w:rsidR="00000000">
        <w:rPr>
          <w:lang w:val="en-GB"/>
        </w:rPr>
        <w:t>to predict mixed stands RYTs</w:t>
      </w:r>
      <w:ins w:id="486" w:author="Hélène Fréville" w:date="2024-07-23T11:13:00Z">
        <w:r w:rsidR="00C121E1">
          <w:rPr>
            <w:lang w:val="en-GB"/>
          </w:rPr>
          <w:t>. This approach is based on</w:t>
        </w:r>
      </w:ins>
      <w:del w:id="487" w:author="Hélène Fréville" w:date="2024-07-23T11:13:00Z">
        <w:r w:rsidR="00000000" w:rsidDel="00C121E1">
          <w:rPr>
            <w:lang w:val="en-GB"/>
          </w:rPr>
          <w:delText xml:space="preserve"> with</w:delText>
        </w:r>
      </w:del>
      <w:r w:rsidR="00000000">
        <w:rPr>
          <w:lang w:val="en-GB"/>
        </w:rPr>
        <w:t xml:space="preserve"> the hypothesis that pure stand traits </w:t>
      </w:r>
      <w:del w:id="488" w:author="Hélène Fréville" w:date="2024-07-23T11:13:00Z">
        <w:r w:rsidR="00000000" w:rsidDel="00C121E1">
          <w:rPr>
            <w:lang w:val="en-GB"/>
          </w:rPr>
          <w:delText xml:space="preserve">is </w:delText>
        </w:r>
      </w:del>
      <w:ins w:id="489" w:author="Hélène Fréville" w:date="2024-07-23T11:13:00Z">
        <w:r w:rsidR="00C121E1">
          <w:rPr>
            <w:lang w:val="en-GB"/>
          </w:rPr>
          <w:t>are</w:t>
        </w:r>
        <w:r w:rsidR="00C121E1">
          <w:rPr>
            <w:lang w:val="en-GB"/>
          </w:rPr>
          <w:t xml:space="preserve"> </w:t>
        </w:r>
      </w:ins>
      <w:r w:rsidR="00000000">
        <w:rPr>
          <w:lang w:val="en-GB"/>
        </w:rPr>
        <w:t xml:space="preserve">the information available to agronomists and plant breeders when </w:t>
      </w:r>
      <w:del w:id="490" w:author="Hélène Fréville" w:date="2024-07-23T11:13:00Z">
        <w:r w:rsidR="00000000" w:rsidDel="00C121E1">
          <w:rPr>
            <w:lang w:val="en-GB"/>
          </w:rPr>
          <w:delText xml:space="preserve">they aim to </w:delText>
        </w:r>
      </w:del>
      <w:r w:rsidR="00000000">
        <w:rPr>
          <w:lang w:val="en-GB"/>
        </w:rPr>
        <w:t>design</w:t>
      </w:r>
      <w:ins w:id="491" w:author="Hélène Fréville" w:date="2024-07-23T11:13:00Z">
        <w:r w:rsidR="00C121E1">
          <w:rPr>
            <w:lang w:val="en-GB"/>
          </w:rPr>
          <w:t>ing</w:t>
        </w:r>
      </w:ins>
      <w:r w:rsidR="00000000">
        <w:rPr>
          <w:lang w:val="en-GB"/>
        </w:rPr>
        <w:t xml:space="preserve"> cultivar mixtures. First, we computed reference trait values for pure stands that we corrected for design effects and measurement dates. As </w:t>
      </w:r>
      <w:del w:id="492" w:author="Hélène Fréville" w:date="2024-07-23T11:14:00Z">
        <w:r w:rsidR="00000000" w:rsidDel="00C121E1">
          <w:rPr>
            <w:lang w:val="en-GB"/>
          </w:rPr>
          <w:delText>done before</w:delText>
        </w:r>
      </w:del>
      <w:ins w:id="493" w:author="Hélène Fréville" w:date="2024-07-23T11:14:00Z">
        <w:r w:rsidR="00C121E1">
          <w:rPr>
            <w:lang w:val="en-GB"/>
          </w:rPr>
          <w:t>described above</w:t>
        </w:r>
      </w:ins>
      <w:r w:rsidR="00000000">
        <w:rPr>
          <w:lang w:val="en-GB"/>
        </w:rPr>
        <w:t>, we fitted a linear mixed model with pure stand trait as the response variable, block, measurement date, and treatment as fixed effects, and cultivar identity as a random effect</w:t>
      </w:r>
      <w:del w:id="494" w:author="Hélène Fréville" w:date="2024-07-23T11:14:00Z">
        <w:r w:rsidR="00000000" w:rsidDel="00C121E1">
          <w:rPr>
            <w:lang w:val="en-GB"/>
          </w:rPr>
          <w:delText>s</w:delText>
        </w:r>
      </w:del>
      <w:r w:rsidR="00000000">
        <w:rPr>
          <w:lang w:val="en-GB"/>
        </w:rPr>
        <w:t xml:space="preserve">. </w:t>
      </w:r>
      <w:commentRangeStart w:id="495"/>
      <w:r w:rsidR="00000000">
        <w:rPr>
          <w:lang w:val="en-GB"/>
        </w:rPr>
        <w:t>Depending on the traits</w:t>
      </w:r>
      <w:commentRangeEnd w:id="495"/>
      <w:r w:rsidR="00C121E1">
        <w:rPr>
          <w:rStyle w:val="Marquedecommentaire"/>
        </w:rPr>
        <w:commentReference w:id="495"/>
      </w:r>
      <w:r w:rsidR="00000000">
        <w:rPr>
          <w:lang w:val="en-GB"/>
        </w:rPr>
        <w:t>, cultivar identity random effect was specified both on the intercept and the treatment slope or only on the intercept (i.e., when adding the random slope led to singular models due to very low variance on the slope). We then computed pure stand</w:t>
      </w:r>
      <w:del w:id="496" w:author="Hélène Fréville" w:date="2024-07-23T11:16:00Z">
        <w:r w:rsidR="00000000" w:rsidDel="00C121E1">
          <w:rPr>
            <w:lang w:val="en-GB"/>
          </w:rPr>
          <w:delText>s</w:delText>
        </w:r>
      </w:del>
      <w:r w:rsidR="00000000">
        <w:rPr>
          <w:lang w:val="en-GB"/>
        </w:rPr>
        <w:t xml:space="preserve"> reference trait values as the sum of the BLUP of each cultivar (intercept in the C treatment, intercept + slope in the S treatment when random slope was specified) with the estimated fixed effect of the treatment (C or S). Then, for each mixed stand, we computed both the average and the absolute trait difference between the two cultivars using the pure stand reference trait values. Finally, we fitted a full linear model with RYT as the dependent variable and all trait averages and all trait differences as independent variables </w:t>
      </w:r>
      <w:del w:id="497" w:author="Hélène Fréville" w:date="2024-07-23T11:20:00Z">
        <w:r w:rsidR="00000000" w:rsidDel="006B2049">
          <w:rPr>
            <w:lang w:val="en-GB"/>
          </w:rPr>
          <w:delText xml:space="preserve">and le </w:delText>
        </w:r>
      </w:del>
      <w:r w:rsidR="00000000">
        <w:rPr>
          <w:lang w:val="en-GB"/>
        </w:rPr>
        <w:t>(</w:t>
      </w:r>
      <w:proofErr w:type="spellStart"/>
      <w:r w:rsidR="00000000">
        <w:rPr>
          <w:i/>
          <w:lang w:val="en-GB"/>
        </w:rPr>
        <w:t>lm</w:t>
      </w:r>
      <w:proofErr w:type="spellEnd"/>
      <w:r w:rsidR="00000000">
        <w:rPr>
          <w:i/>
          <w:lang w:val="en-GB"/>
        </w:rPr>
        <w:t>()</w:t>
      </w:r>
      <w:r w:rsidR="00000000">
        <w:rPr>
          <w:lang w:val="en-GB"/>
        </w:rPr>
        <w:t xml:space="preserve"> function from the </w:t>
      </w:r>
      <w:r w:rsidR="00000000">
        <w:rPr>
          <w:i/>
          <w:lang w:val="en-GB"/>
        </w:rPr>
        <w:t>stats</w:t>
      </w:r>
      <w:r w:rsidR="00000000">
        <w:rPr>
          <w:lang w:val="en-GB"/>
        </w:rPr>
        <w:t xml:space="preserve"> package). We standardized all dependent and independent variables (</w:t>
      </w:r>
      <w:r w:rsidR="00000000">
        <w:rPr>
          <w:i/>
          <w:lang w:val="en-GB"/>
        </w:rPr>
        <w:t>μ</w:t>
      </w:r>
      <w:r w:rsidR="00000000">
        <w:rPr>
          <w:lang w:val="en-GB"/>
        </w:rPr>
        <w:t xml:space="preserve"> = </w:t>
      </w:r>
      <w:r w:rsidR="00000000">
        <w:rPr>
          <w:lang w:val="en-GB"/>
        </w:rPr>
        <w:lastRenderedPageBreak/>
        <w:t>0,</w:t>
      </w:r>
      <w:r w:rsidR="00000000">
        <w:rPr>
          <w:i/>
          <w:lang w:val="en-GB"/>
        </w:rPr>
        <w:t xml:space="preserve"> σ</w:t>
      </w:r>
      <w:r w:rsidR="00000000">
        <w:rPr>
          <w:lang w:val="en-GB"/>
        </w:rPr>
        <w:t xml:space="preserve"> = 1) and ran a backward model selection (</w:t>
      </w:r>
      <w:proofErr w:type="spellStart"/>
      <w:r w:rsidR="00000000">
        <w:rPr>
          <w:i/>
          <w:lang w:val="en-GB"/>
        </w:rPr>
        <w:t>glmulti</w:t>
      </w:r>
      <w:proofErr w:type="spellEnd"/>
      <w:r w:rsidR="00000000">
        <w:rPr>
          <w:i/>
          <w:lang w:val="en-GB"/>
        </w:rPr>
        <w:t>()</w:t>
      </w:r>
      <w:r w:rsidR="00000000">
        <w:rPr>
          <w:lang w:val="en-GB"/>
        </w:rPr>
        <w:t xml:space="preserve"> function from the </w:t>
      </w:r>
      <w:proofErr w:type="spellStart"/>
      <w:r w:rsidR="00000000">
        <w:rPr>
          <w:i/>
          <w:lang w:val="en-GB"/>
        </w:rPr>
        <w:t>glmulti</w:t>
      </w:r>
      <w:proofErr w:type="spellEnd"/>
      <w:r w:rsidR="00000000">
        <w:rPr>
          <w:lang w:val="en-GB"/>
        </w:rPr>
        <w:t xml:space="preserve"> package). We used the second-order Akaike Information Criterion (AIC</w:t>
      </w:r>
      <w:r w:rsidR="00000000">
        <w:rPr>
          <w:vertAlign w:val="subscript"/>
          <w:lang w:val="en-GB"/>
        </w:rPr>
        <w:t>C</w:t>
      </w:r>
      <w:r w:rsidR="00000000">
        <w:rPr>
          <w:lang w:val="en-GB"/>
        </w:rPr>
        <w:t xml:space="preserve">, </w:t>
      </w:r>
      <w:r w:rsidR="00000000">
        <w:fldChar w:fldCharType="begin"/>
      </w:r>
      <w:r w:rsidR="00000000">
        <w:rPr>
          <w:lang w:val="en-GB"/>
        </w:rPr>
        <w:instrText>ADDIN ZOTERO_ITEM CSL_CITATION {"citationID":"99flG9u8","properties":{"formattedCitation":"(Sugiura 1978)","plainCitation":"(Sugiura 1978)","dontUpdate":true,"noteIndex":0},"citationItems":[{"id":581,"uris":["http://zotero.org/users/3458704/items/Q78S7WFQ"],"itemData":{"id":581,"type":"article-journal","abstract":"Using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w:instrText>
      </w:r>
      <w:r w:rsidR="00000000">
        <w:rPr>
          <w:lang w:val="en-GB"/>
        </w:rPr>
        <w:fldChar w:fldCharType="separate"/>
      </w:r>
      <w:r w:rsidR="00000000">
        <w:rPr>
          <w:rFonts w:cs="Times New Roman"/>
          <w:lang w:val="en-GB"/>
        </w:rPr>
        <w:t>Sugiura 1978)</w:t>
      </w:r>
      <w:r w:rsidR="00000000">
        <w:rPr>
          <w:lang w:val="en-GB"/>
        </w:rPr>
        <w:fldChar w:fldCharType="end"/>
      </w:r>
      <w:r w:rsidR="00000000">
        <w:rPr>
          <w:lang w:val="en-GB"/>
        </w:rPr>
        <w:t xml:space="preserve"> to rank the models and performed model-averaging inference based on the top 10 models using the </w:t>
      </w:r>
      <w:proofErr w:type="spellStart"/>
      <w:r w:rsidR="00000000">
        <w:rPr>
          <w:i/>
          <w:lang w:val="en-GB"/>
        </w:rPr>
        <w:t>coef</w:t>
      </w:r>
      <w:proofErr w:type="spellEnd"/>
      <w:r w:rsidR="00000000">
        <w:rPr>
          <w:i/>
          <w:lang w:val="en-GB"/>
        </w:rPr>
        <w:t>()</w:t>
      </w:r>
      <w:r w:rsidR="00000000">
        <w:rPr>
          <w:lang w:val="en-GB"/>
        </w:rPr>
        <w:t xml:space="preserve"> function (</w:t>
      </w:r>
      <w:proofErr w:type="spellStart"/>
      <w:r w:rsidR="00000000">
        <w:rPr>
          <w:i/>
          <w:lang w:val="en-GB"/>
        </w:rPr>
        <w:t>glmulti</w:t>
      </w:r>
      <w:proofErr w:type="spellEnd"/>
      <w:r w:rsidR="00000000">
        <w:rPr>
          <w:lang w:val="en-GB"/>
        </w:rPr>
        <w:t xml:space="preserve"> package). We report parameter estimates and their 95% unconditional confidence interval computed as ±1.96 unconditional sampling standard deviation, variable importance, and adjusted R-squared averaged over the top 10 models </w:t>
      </w:r>
      <w:r w:rsidR="00000000">
        <w:fldChar w:fldCharType="begin"/>
      </w:r>
      <w:r w:rsidR="00000000">
        <w:rPr>
          <w:lang w:val="en-GB"/>
        </w:rPr>
        <w:instrText>ADDIN ZOTERO_ITEM CSL_CITATION {"citationID":"3oQB2v2D","properties":{"formattedCitation":"(Burnham and Anderson 2002)","plainCitation":"(Burnham and Anderson 2002)","noteIndex":0},"citationItems":[{"id":580,"uris":["http://zotero.org/users/3458704/items/6ZCYUZ68"],"itemData":{"id":580,"type":"book","abstract":"We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w:instrText>
      </w:r>
      <w:r w:rsidR="00000000">
        <w:rPr>
          <w:lang w:val="en-GB"/>
        </w:rPr>
        <w:fldChar w:fldCharType="separate"/>
      </w:r>
      <w:r w:rsidR="00000000">
        <w:rPr>
          <w:rFonts w:cs="Times New Roman"/>
          <w:lang w:val="en-GB"/>
        </w:rPr>
        <w:t>(Burnham and Anderson 2002)</w:t>
      </w:r>
      <w:r w:rsidR="00000000">
        <w:rPr>
          <w:lang w:val="en-GB"/>
        </w:rPr>
        <w:fldChar w:fldCharType="end"/>
      </w:r>
      <w:r w:rsidR="00000000">
        <w:rPr>
          <w:lang w:val="en-GB"/>
        </w:rPr>
        <w:t>. Detailed information on the top 10 models are available in Supplementary Table 5.</w:t>
      </w:r>
    </w:p>
    <w:p w14:paraId="60F13983" w14:textId="39C76A38" w:rsidR="00B629AA" w:rsidRDefault="0094527D">
      <w:pPr>
        <w:rPr>
          <w:lang w:val="en-GB"/>
        </w:rPr>
      </w:pPr>
      <w:ins w:id="498" w:author="Hélène Fréville" w:date="2024-07-23T11:24:00Z">
        <w:r>
          <w:rPr>
            <w:lang w:val="en-GB"/>
          </w:rPr>
          <w:t xml:space="preserve">Finally, </w:t>
        </w:r>
      </w:ins>
      <w:del w:id="499" w:author="Hélène Fréville" w:date="2024-07-23T11:24:00Z">
        <w:r w:rsidR="00000000" w:rsidDel="0094527D">
          <w:rPr>
            <w:lang w:val="en-GB"/>
          </w:rPr>
          <w:delText>We</w:delText>
        </w:r>
      </w:del>
      <w:ins w:id="500" w:author="Hélène Fréville" w:date="2024-07-23T11:24:00Z">
        <w:r>
          <w:rPr>
            <w:lang w:val="en-GB"/>
          </w:rPr>
          <w:t>to</w:t>
        </w:r>
      </w:ins>
      <w:r w:rsidR="00000000">
        <w:rPr>
          <w:lang w:val="en-GB"/>
        </w:rPr>
        <w:t xml:space="preserve"> further investigate</w:t>
      </w:r>
      <w:del w:id="501" w:author="Hélène Fréville" w:date="2024-07-23T11:24:00Z">
        <w:r w:rsidR="00000000" w:rsidDel="0094527D">
          <w:rPr>
            <w:lang w:val="en-GB"/>
          </w:rPr>
          <w:delText>d</w:delText>
        </w:r>
      </w:del>
      <w:r w:rsidR="00000000">
        <w:rPr>
          <w:lang w:val="en-GB"/>
        </w:rPr>
        <w:t xml:space="preserve"> the ecological mechanisms </w:t>
      </w:r>
      <w:ins w:id="502" w:author="Hélène Fréville" w:date="2024-07-23T11:26:00Z">
        <w:r>
          <w:rPr>
            <w:lang w:val="en-GB"/>
          </w:rPr>
          <w:t xml:space="preserve">behind </w:t>
        </w:r>
      </w:ins>
      <w:ins w:id="503" w:author="Hélène Fréville" w:date="2024-07-23T11:28:00Z">
        <w:r w:rsidR="00040475">
          <w:rPr>
            <w:lang w:val="en-GB"/>
          </w:rPr>
          <w:t xml:space="preserve">the </w:t>
        </w:r>
      </w:ins>
      <w:ins w:id="504" w:author="Hélène Fréville" w:date="2024-07-23T11:26:00Z">
        <w:r>
          <w:rPr>
            <w:lang w:val="en-GB"/>
          </w:rPr>
          <w:t>significant relationship between</w:t>
        </w:r>
      </w:ins>
      <w:ins w:id="505" w:author="Hélène Fréville" w:date="2024-07-23T11:29:00Z">
        <w:r w:rsidR="00040475">
          <w:rPr>
            <w:lang w:val="en-GB"/>
          </w:rPr>
          <w:t xml:space="preserve"> RYT and</w:t>
        </w:r>
      </w:ins>
      <w:ins w:id="506" w:author="Hélène Fréville" w:date="2024-07-23T11:26:00Z">
        <w:r>
          <w:rPr>
            <w:lang w:val="en-GB"/>
          </w:rPr>
          <w:t xml:space="preserve"> </w:t>
        </w:r>
      </w:ins>
      <w:del w:id="507" w:author="Hélène Fréville" w:date="2024-07-23T11:26:00Z">
        <w:r w:rsidR="00000000" w:rsidDel="0094527D">
          <w:rPr>
            <w:lang w:val="en-GB"/>
          </w:rPr>
          <w:delText xml:space="preserve">linking </w:delText>
        </w:r>
      </w:del>
      <w:ins w:id="508" w:author="Hélène Fréville" w:date="2024-07-23T11:26:00Z">
        <w:r>
          <w:rPr>
            <w:lang w:val="en-GB"/>
          </w:rPr>
          <w:t>trait</w:t>
        </w:r>
      </w:ins>
      <w:ins w:id="509" w:author="Hélène Fréville" w:date="2024-07-23T11:33:00Z">
        <w:r w:rsidR="00040475">
          <w:rPr>
            <w:lang w:val="en-GB"/>
          </w:rPr>
          <w:t xml:space="preserve"> composition</w:t>
        </w:r>
      </w:ins>
      <w:ins w:id="510" w:author="Hélène Fréville" w:date="2024-07-23T11:26:00Z">
        <w:r>
          <w:rPr>
            <w:lang w:val="en-GB"/>
          </w:rPr>
          <w:t xml:space="preserve">, </w:t>
        </w:r>
      </w:ins>
      <w:ins w:id="511" w:author="Hélène Fréville" w:date="2024-07-23T11:28:00Z">
        <w:r w:rsidR="00040475">
          <w:rPr>
            <w:lang w:val="en-GB"/>
          </w:rPr>
          <w:t>specifically</w:t>
        </w:r>
      </w:ins>
      <w:ins w:id="512" w:author="Hélène Fréville" w:date="2024-07-23T11:26:00Z">
        <w:r>
          <w:rPr>
            <w:lang w:val="en-GB"/>
          </w:rPr>
          <w:t xml:space="preserve"> </w:t>
        </w:r>
      </w:ins>
      <w:r w:rsidR="00000000">
        <w:rPr>
          <w:lang w:val="en-GB"/>
        </w:rPr>
        <w:t>root area</w:t>
      </w:r>
      <w:del w:id="513" w:author="Hélène Fréville" w:date="2024-07-23T11:29:00Z">
        <w:r w:rsidR="00000000" w:rsidDel="00040475">
          <w:rPr>
            <w:lang w:val="en-GB"/>
          </w:rPr>
          <w:delText xml:space="preserve"> and RYT</w:delText>
        </w:r>
      </w:del>
      <w:ins w:id="514" w:author="Hélène Fréville" w:date="2024-07-23T11:26:00Z">
        <w:r>
          <w:rPr>
            <w:lang w:val="en-GB"/>
          </w:rPr>
          <w:t xml:space="preserve">, </w:t>
        </w:r>
      </w:ins>
      <w:r w:rsidR="00000000">
        <w:rPr>
          <w:lang w:val="en-GB"/>
        </w:rPr>
        <w:t xml:space="preserve"> </w:t>
      </w:r>
      <w:del w:id="515" w:author="Hélène Fréville" w:date="2024-07-23T11:26:00Z">
        <w:r w:rsidR="00000000" w:rsidDel="0094527D">
          <w:rPr>
            <w:lang w:val="en-GB"/>
          </w:rPr>
          <w:delText xml:space="preserve">by </w:delText>
        </w:r>
      </w:del>
      <w:ins w:id="516" w:author="Hélène Fréville" w:date="2024-07-23T11:26:00Z">
        <w:r>
          <w:rPr>
            <w:lang w:val="en-GB"/>
          </w:rPr>
          <w:t>we</w:t>
        </w:r>
        <w:r>
          <w:rPr>
            <w:lang w:val="en-GB"/>
          </w:rPr>
          <w:t xml:space="preserve"> </w:t>
        </w:r>
      </w:ins>
      <w:del w:id="517" w:author="Hélène Fréville" w:date="2024-07-23T11:27:00Z">
        <w:r w:rsidR="00000000" w:rsidDel="00040475">
          <w:rPr>
            <w:lang w:val="en-GB"/>
          </w:rPr>
          <w:delText xml:space="preserve">checking </w:delText>
        </w:r>
      </w:del>
      <w:ins w:id="518" w:author="Hélène Fréville" w:date="2024-07-23T11:27:00Z">
        <w:r w:rsidR="00040475">
          <w:rPr>
            <w:lang w:val="en-GB"/>
          </w:rPr>
          <w:t>assessed</w:t>
        </w:r>
        <w:r w:rsidR="00040475">
          <w:rPr>
            <w:lang w:val="en-GB"/>
          </w:rPr>
          <w:t xml:space="preserve"> </w:t>
        </w:r>
      </w:ins>
      <w:r w:rsidR="00000000">
        <w:rPr>
          <w:lang w:val="en-GB"/>
        </w:rPr>
        <w:t>the relationship between pure stand</w:t>
      </w:r>
      <w:del w:id="519" w:author="Hélène Fréville" w:date="2024-07-23T11:27:00Z">
        <w:r w:rsidR="00000000" w:rsidDel="00040475">
          <w:rPr>
            <w:lang w:val="en-GB"/>
          </w:rPr>
          <w:delText>s</w:delText>
        </w:r>
      </w:del>
      <w:r w:rsidR="00000000">
        <w:rPr>
          <w:lang w:val="en-GB"/>
        </w:rPr>
        <w:t xml:space="preserve"> biomass and pure stand root area, and between RYs and pure stand root area using simple linear regressions between these variables within each treatment. We used trait and biomass values adjusted for block effects and measurement date effects as explained above</w:t>
      </w:r>
      <w:commentRangeStart w:id="520"/>
      <w:r w:rsidR="00000000">
        <w:rPr>
          <w:lang w:val="en-GB"/>
        </w:rPr>
        <w:t>, such that we had one value per genotype per treatment</w:t>
      </w:r>
      <w:commentRangeEnd w:id="520"/>
      <w:r w:rsidR="00040475">
        <w:rPr>
          <w:rStyle w:val="Marquedecommentaire"/>
        </w:rPr>
        <w:commentReference w:id="520"/>
      </w:r>
      <w:r w:rsidR="00000000">
        <w:rPr>
          <w:lang w:val="en-GB"/>
        </w:rPr>
        <w:t xml:space="preserve">. We also checked the relationship between RYs and the hierarchical distance in root area between the cultivar and its </w:t>
      </w:r>
      <w:proofErr w:type="spellStart"/>
      <w:r w:rsidR="00000000">
        <w:rPr>
          <w:lang w:val="en-GB"/>
        </w:rPr>
        <w:t>neighbor</w:t>
      </w:r>
      <w:proofErr w:type="spellEnd"/>
      <w:r w:rsidR="00000000">
        <w:rPr>
          <w:lang w:val="en-GB"/>
        </w:rPr>
        <w:t xml:space="preserve"> in pure stands. Hierarchical distance was the difference between the focal root area and the </w:t>
      </w:r>
      <w:proofErr w:type="spellStart"/>
      <w:r w:rsidR="00000000">
        <w:rPr>
          <w:lang w:val="en-GB"/>
        </w:rPr>
        <w:t>neighbor</w:t>
      </w:r>
      <w:proofErr w:type="spellEnd"/>
      <w:r w:rsidR="00000000">
        <w:rPr>
          <w:lang w:val="en-GB"/>
        </w:rPr>
        <w:t xml:space="preserve"> root area, divided by the focal root area (i.e., positive values mean that the focal had higher root area that its </w:t>
      </w:r>
      <w:proofErr w:type="spellStart"/>
      <w:r w:rsidR="00000000">
        <w:rPr>
          <w:lang w:val="en-GB"/>
        </w:rPr>
        <w:t>neighbor</w:t>
      </w:r>
      <w:proofErr w:type="spellEnd"/>
      <w:r w:rsidR="00000000">
        <w:rPr>
          <w:lang w:val="en-GB"/>
        </w:rPr>
        <w:t xml:space="preserve">, and </w:t>
      </w:r>
      <w:r w:rsidR="00000000">
        <w:rPr>
          <w:i/>
          <w:lang w:val="en-GB"/>
        </w:rPr>
        <w:t>vice versa</w:t>
      </w:r>
      <w:r w:rsidR="00000000">
        <w:rPr>
          <w:lang w:val="en-GB"/>
        </w:rPr>
        <w:t xml:space="preserve">). Finally, we </w:t>
      </w:r>
      <w:del w:id="521" w:author="Hélène Fréville" w:date="2024-07-23T11:34:00Z">
        <w:r w:rsidR="00000000" w:rsidDel="00040475">
          <w:rPr>
            <w:lang w:val="en-GB"/>
          </w:rPr>
          <w:delText xml:space="preserve">checked </w:delText>
        </w:r>
      </w:del>
      <w:ins w:id="522" w:author="Hélène Fréville" w:date="2024-07-23T11:34:00Z">
        <w:r w:rsidR="00040475">
          <w:rPr>
            <w:lang w:val="en-GB"/>
          </w:rPr>
          <w:t>tested</w:t>
        </w:r>
        <w:r w:rsidR="00040475">
          <w:rPr>
            <w:lang w:val="en-GB"/>
          </w:rPr>
          <w:t xml:space="preserve"> </w:t>
        </w:r>
      </w:ins>
      <w:del w:id="523" w:author="Hélène Fréville" w:date="2024-07-23T11:34:00Z">
        <w:r w:rsidR="00000000" w:rsidDel="00040475">
          <w:rPr>
            <w:lang w:val="en-GB"/>
          </w:rPr>
          <w:delText xml:space="preserve">how </w:delText>
        </w:r>
      </w:del>
      <w:ins w:id="524" w:author="Hélène Fréville" w:date="2024-07-23T11:34:00Z">
        <w:r w:rsidR="00040475">
          <w:rPr>
            <w:lang w:val="en-GB"/>
          </w:rPr>
          <w:t>whether</w:t>
        </w:r>
        <w:r w:rsidR="00040475">
          <w:rPr>
            <w:lang w:val="en-GB"/>
          </w:rPr>
          <w:t xml:space="preserve"> </w:t>
        </w:r>
      </w:ins>
      <w:r w:rsidR="00000000">
        <w:rPr>
          <w:lang w:val="en-GB"/>
        </w:rPr>
        <w:t xml:space="preserve">root area plasticity affected RYT in the two treatments. We computed root area plasticity as the difference between the average root area of the pure stands of the two cultivars and the observed root area of their mixture, divided by the average of the pure stands. (i.e., positive values mean that root area increased in the mixed relative to the pure stands, and </w:t>
      </w:r>
      <w:r w:rsidR="00000000">
        <w:rPr>
          <w:i/>
          <w:lang w:val="en-GB"/>
        </w:rPr>
        <w:t>vice versa</w:t>
      </w:r>
      <w:r w:rsidR="00000000">
        <w:rPr>
          <w:lang w:val="en-GB"/>
        </w:rPr>
        <w:t xml:space="preserve">). </w:t>
      </w:r>
    </w:p>
    <w:p w14:paraId="21384470" w14:textId="77777777" w:rsidR="00B629AA" w:rsidRDefault="00000000">
      <w:pPr>
        <w:pStyle w:val="Titre1"/>
        <w:rPr>
          <w:lang w:val="en-GB"/>
        </w:rPr>
      </w:pPr>
      <w:commentRangeStart w:id="525"/>
      <w:r>
        <w:rPr>
          <w:lang w:val="en-GB"/>
        </w:rPr>
        <w:t>Results</w:t>
      </w:r>
      <w:commentRangeEnd w:id="525"/>
      <w:r w:rsidR="005458B5">
        <w:rPr>
          <w:rStyle w:val="Marquedecommentaire"/>
          <w:rFonts w:eastAsiaTheme="minorHAnsi" w:cstheme="minorBidi"/>
          <w:b w:val="0"/>
        </w:rPr>
        <w:commentReference w:id="525"/>
      </w:r>
    </w:p>
    <w:p w14:paraId="06A63B1B" w14:textId="6B2EEB98" w:rsidR="00B629AA" w:rsidRDefault="00000000">
      <w:pPr>
        <w:pStyle w:val="Titre2"/>
        <w:rPr>
          <w:lang w:val="en-GB"/>
        </w:rPr>
      </w:pPr>
      <w:r>
        <w:rPr>
          <w:lang w:val="en-GB"/>
        </w:rPr>
        <w:t xml:space="preserve">Effect of </w:t>
      </w:r>
      <w:del w:id="526" w:author="Hélène Fréville" w:date="2024-07-19T17:54:00Z">
        <w:r w:rsidDel="007D3FCB">
          <w:rPr>
            <w:lang w:val="en-GB"/>
          </w:rPr>
          <w:delText>the stress</w:delText>
        </w:r>
      </w:del>
      <w:ins w:id="527" w:author="Hélène Fréville" w:date="2024-07-19T17:54:00Z">
        <w:r w:rsidR="007D3FCB">
          <w:rPr>
            <w:lang w:val="en-GB"/>
          </w:rPr>
          <w:t>resource availability</w:t>
        </w:r>
      </w:ins>
      <w:r>
        <w:rPr>
          <w:lang w:val="en-GB"/>
        </w:rPr>
        <w:t xml:space="preserve"> on plant growth and </w:t>
      </w:r>
      <w:commentRangeStart w:id="528"/>
      <w:r>
        <w:rPr>
          <w:lang w:val="en-GB"/>
        </w:rPr>
        <w:t>architecture</w:t>
      </w:r>
      <w:commentRangeEnd w:id="528"/>
      <w:r w:rsidR="00040475">
        <w:rPr>
          <w:rStyle w:val="Marquedecommentaire"/>
          <w:rFonts w:eastAsiaTheme="minorHAnsi" w:cstheme="minorBidi"/>
          <w:b w:val="0"/>
        </w:rPr>
        <w:commentReference w:id="528"/>
      </w:r>
    </w:p>
    <w:p w14:paraId="32363A0D" w14:textId="2AD17C16" w:rsidR="00B629AA" w:rsidRDefault="00000000">
      <w:pPr>
        <w:rPr>
          <w:lang w:val="en-GB"/>
        </w:rPr>
      </w:pPr>
      <w:r>
        <w:rPr>
          <w:lang w:val="en-GB"/>
        </w:rPr>
        <w:t xml:space="preserve">The limitation of water and nutrients strongly reduced </w:t>
      </w:r>
      <w:del w:id="529" w:author="Hélène Fréville" w:date="2024-07-23T11:37:00Z">
        <w:r w:rsidDel="00040475">
          <w:rPr>
            <w:lang w:val="en-GB"/>
          </w:rPr>
          <w:delText xml:space="preserve">the </w:delText>
        </w:r>
      </w:del>
      <w:r>
        <w:rPr>
          <w:lang w:val="en-GB"/>
        </w:rPr>
        <w:t xml:space="preserve">total </w:t>
      </w:r>
      <w:ins w:id="530" w:author="Hélène Fréville" w:date="2024-07-23T11:37:00Z">
        <w:r w:rsidR="00040475">
          <w:rPr>
            <w:lang w:val="en-GB"/>
          </w:rPr>
          <w:t xml:space="preserve">plant </w:t>
        </w:r>
      </w:ins>
      <w:r>
        <w:rPr>
          <w:lang w:val="en-GB"/>
        </w:rPr>
        <w:t xml:space="preserve">biomass </w:t>
      </w:r>
      <w:del w:id="531" w:author="Hélène Fréville" w:date="2024-07-23T11:37:00Z">
        <w:r w:rsidDel="00040475">
          <w:rPr>
            <w:lang w:val="en-GB"/>
          </w:rPr>
          <w:delText xml:space="preserve">of the seedlings </w:delText>
        </w:r>
      </w:del>
      <w:r>
        <w:rPr>
          <w:lang w:val="en-GB"/>
        </w:rPr>
        <w:t xml:space="preserve">(1947.35 mg in the S treatment vs 2364.71 in the C treatment, </w:t>
      </w:r>
      <w:r>
        <w:rPr>
          <w:i/>
          <w:lang w:val="en-GB"/>
        </w:rPr>
        <w:t>F</w:t>
      </w:r>
      <w:r>
        <w:rPr>
          <w:vertAlign w:val="subscript"/>
          <w:lang w:val="en-GB"/>
        </w:rPr>
        <w:t>1,87.77</w:t>
      </w:r>
      <w:r>
        <w:rPr>
          <w:lang w:val="en-GB"/>
        </w:rPr>
        <w:t xml:space="preserve"> = 144.49, </w:t>
      </w:r>
      <w:r>
        <w:rPr>
          <w:i/>
          <w:lang w:val="en-GB"/>
        </w:rPr>
        <w:t>p</w:t>
      </w:r>
      <w:r>
        <w:rPr>
          <w:lang w:val="en-GB"/>
        </w:rPr>
        <w:t xml:space="preserve"> &lt; 0.001,</w:t>
      </w:r>
      <w:r>
        <w:rPr>
          <w:i/>
          <w:lang w:val="en-GB"/>
        </w:rPr>
        <w:t xml:space="preserve"> </w:t>
      </w:r>
      <w:r>
        <w:rPr>
          <w:lang w:val="en-GB"/>
        </w:rPr>
        <w:t xml:space="preserve">Figure </w:t>
      </w:r>
      <w:commentRangeStart w:id="532"/>
      <w:r>
        <w:rPr>
          <w:lang w:val="en-GB"/>
        </w:rPr>
        <w:t>2f</w:t>
      </w:r>
      <w:commentRangeEnd w:id="532"/>
      <w:r w:rsidR="00860E51">
        <w:rPr>
          <w:rStyle w:val="Marquedecommentaire"/>
        </w:rPr>
        <w:commentReference w:id="532"/>
      </w:r>
      <w:r>
        <w:rPr>
          <w:lang w:val="en-GB"/>
        </w:rPr>
        <w:t xml:space="preserve">). </w:t>
      </w:r>
      <w:del w:id="533" w:author="Hélène Fréville" w:date="2024-07-23T11:42:00Z">
        <w:r w:rsidDel="00860E51">
          <w:rPr>
            <w:lang w:val="en-GB"/>
          </w:rPr>
          <w:delText xml:space="preserve">This </w:delText>
        </w:r>
      </w:del>
      <w:ins w:id="534" w:author="Hélène Fréville" w:date="2024-07-23T11:42:00Z">
        <w:r w:rsidR="00860E51">
          <w:rPr>
            <w:lang w:val="en-GB"/>
          </w:rPr>
          <w:t>Such</w:t>
        </w:r>
        <w:r w:rsidR="00860E51">
          <w:rPr>
            <w:lang w:val="en-GB"/>
          </w:rPr>
          <w:t xml:space="preserve"> </w:t>
        </w:r>
      </w:ins>
      <w:r>
        <w:rPr>
          <w:lang w:val="en-GB"/>
        </w:rPr>
        <w:t xml:space="preserve">biomass reduction was accompanied by a reallocation of resources from the aboveground to the belowground compartment: while </w:t>
      </w:r>
      <w:del w:id="535" w:author="Hélène Fréville" w:date="2024-07-23T11:44:00Z">
        <w:r w:rsidDel="00860E51">
          <w:rPr>
            <w:lang w:val="en-GB"/>
          </w:rPr>
          <w:delText>the seedlings</w:delText>
        </w:r>
      </w:del>
      <w:ins w:id="536" w:author="Hélène Fréville" w:date="2024-07-23T11:44:00Z">
        <w:r w:rsidR="00860E51">
          <w:rPr>
            <w:lang w:val="en-GB"/>
          </w:rPr>
          <w:t>plants</w:t>
        </w:r>
      </w:ins>
      <w:r>
        <w:rPr>
          <w:lang w:val="en-GB"/>
        </w:rPr>
        <w:t xml:space="preserve"> produced </w:t>
      </w:r>
      <w:ins w:id="537" w:author="Hélène Fréville" w:date="2024-07-23T11:44:00Z">
        <w:r w:rsidR="00860E51">
          <w:rPr>
            <w:lang w:val="en-GB"/>
          </w:rPr>
          <w:t>less above-ground biomass</w:t>
        </w:r>
        <w:r w:rsidR="00860E51">
          <w:rPr>
            <w:lang w:val="en-GB"/>
          </w:rPr>
          <w:t xml:space="preserve"> </w:t>
        </w:r>
      </w:ins>
      <w:ins w:id="538" w:author="Hélène Fréville" w:date="2024-07-23T11:45:00Z">
        <w:r w:rsidR="00860E51">
          <w:rPr>
            <w:lang w:val="en-GB"/>
          </w:rPr>
          <w:t>(Figure 2X)</w:t>
        </w:r>
      </w:ins>
      <w:ins w:id="539" w:author="Hélène Fréville" w:date="2024-07-23T11:44:00Z">
        <w:r w:rsidR="00860E51">
          <w:rPr>
            <w:lang w:val="en-GB"/>
          </w:rPr>
          <w:t xml:space="preserve">, </w:t>
        </w:r>
      </w:ins>
      <w:r>
        <w:rPr>
          <w:lang w:val="en-GB"/>
        </w:rPr>
        <w:t xml:space="preserve">less leaves (Figure 2a), </w:t>
      </w:r>
      <w:ins w:id="540" w:author="Hélène Fréville" w:date="2024-07-23T11:45:00Z">
        <w:r w:rsidR="00860E51">
          <w:rPr>
            <w:lang w:val="en-GB"/>
          </w:rPr>
          <w:lastRenderedPageBreak/>
          <w:t xml:space="preserve">and </w:t>
        </w:r>
      </w:ins>
      <w:r>
        <w:rPr>
          <w:lang w:val="en-GB"/>
        </w:rPr>
        <w:t xml:space="preserve">less tillers (Figure 2b), </w:t>
      </w:r>
      <w:del w:id="541" w:author="Hélène Fréville" w:date="2024-07-23T11:45:00Z">
        <w:r w:rsidDel="00860E51">
          <w:rPr>
            <w:lang w:val="en-GB"/>
          </w:rPr>
          <w:delText xml:space="preserve">and less above-ground biomass (Figure 2d), </w:delText>
        </w:r>
      </w:del>
      <w:r>
        <w:rPr>
          <w:lang w:val="en-GB"/>
        </w:rPr>
        <w:t xml:space="preserve">they </w:t>
      </w:r>
      <w:ins w:id="542" w:author="Hélène Fréville" w:date="2024-07-23T11:45:00Z">
        <w:r w:rsidR="00860E51">
          <w:rPr>
            <w:lang w:val="en-GB"/>
          </w:rPr>
          <w:t xml:space="preserve">produced </w:t>
        </w:r>
        <w:r w:rsidR="00860E51">
          <w:rPr>
            <w:lang w:val="en-GB"/>
          </w:rPr>
          <w:t>higher root biomass (Figure 2</w:t>
        </w:r>
        <w:r w:rsidR="00860E51">
          <w:rPr>
            <w:lang w:val="en-GB"/>
          </w:rPr>
          <w:t>X</w:t>
        </w:r>
        <w:r w:rsidR="00860E51">
          <w:rPr>
            <w:lang w:val="en-GB"/>
          </w:rPr>
          <w:t>)</w:t>
        </w:r>
        <w:r w:rsidR="00860E51">
          <w:rPr>
            <w:lang w:val="en-GB"/>
          </w:rPr>
          <w:t xml:space="preserve">, </w:t>
        </w:r>
      </w:ins>
      <w:del w:id="543" w:author="Hélène Fréville" w:date="2024-07-23T11:46:00Z">
        <w:r w:rsidDel="00860E51">
          <w:rPr>
            <w:lang w:val="en-GB"/>
          </w:rPr>
          <w:delText xml:space="preserve">also had </w:delText>
        </w:r>
      </w:del>
      <w:r>
        <w:rPr>
          <w:lang w:val="en-GB"/>
        </w:rPr>
        <w:t xml:space="preserve">longer roots (Figure 2h), </w:t>
      </w:r>
      <w:ins w:id="544" w:author="Hélène Fréville" w:date="2024-07-23T11:46:00Z">
        <w:r w:rsidR="00860E51">
          <w:rPr>
            <w:lang w:val="en-GB"/>
          </w:rPr>
          <w:t xml:space="preserve">and had </w:t>
        </w:r>
      </w:ins>
      <w:r>
        <w:rPr>
          <w:lang w:val="en-GB"/>
        </w:rPr>
        <w:t>higher root areas (Figure 2i)</w:t>
      </w:r>
      <w:del w:id="545" w:author="Hélène Fréville" w:date="2024-07-23T11:46:00Z">
        <w:r w:rsidDel="00860E51">
          <w:rPr>
            <w:lang w:val="en-GB"/>
          </w:rPr>
          <w:delText>, and higher root biomass (Figure 2e)</w:delText>
        </w:r>
      </w:del>
      <w:r>
        <w:rPr>
          <w:lang w:val="en-GB"/>
        </w:rPr>
        <w:t xml:space="preserve"> in the </w:t>
      </w:r>
      <w:del w:id="546" w:author="Hélène Fréville" w:date="2024-07-23T11:46:00Z">
        <w:r w:rsidDel="00860E51">
          <w:rPr>
            <w:lang w:val="en-GB"/>
          </w:rPr>
          <w:delText xml:space="preserve">stressed </w:delText>
        </w:r>
      </w:del>
      <w:ins w:id="547" w:author="Hélène Fréville" w:date="2024-07-23T11:46:00Z">
        <w:r w:rsidR="00860E51">
          <w:rPr>
            <w:lang w:val="en-GB"/>
          </w:rPr>
          <w:t>R</w:t>
        </w:r>
        <w:r w:rsidR="00860E51" w:rsidRPr="00860E51">
          <w:rPr>
            <w:vertAlign w:val="superscript"/>
            <w:lang w:val="en-GB"/>
          </w:rPr>
          <w:t>-</w:t>
        </w:r>
        <w:r w:rsidR="00860E51">
          <w:rPr>
            <w:lang w:val="en-GB"/>
          </w:rPr>
          <w:t xml:space="preserve"> </w:t>
        </w:r>
      </w:ins>
      <w:r>
        <w:rPr>
          <w:lang w:val="en-GB"/>
        </w:rPr>
        <w:t xml:space="preserve">treatment. Consequently, the </w:t>
      </w:r>
      <w:proofErr w:type="spellStart"/>
      <w:r>
        <w:rPr>
          <w:lang w:val="en-GB"/>
        </w:rPr>
        <w:t>root:shoot</w:t>
      </w:r>
      <w:proofErr w:type="spellEnd"/>
      <w:r>
        <w:rPr>
          <w:lang w:val="en-GB"/>
        </w:rPr>
        <w:t xml:space="preserve"> ratio </w:t>
      </w:r>
      <w:del w:id="548" w:author="Hélène Fréville" w:date="2024-07-23T15:43:00Z">
        <w:r w:rsidDel="00D273C9">
          <w:rPr>
            <w:lang w:val="en-GB"/>
          </w:rPr>
          <w:delText xml:space="preserve">went </w:delText>
        </w:r>
      </w:del>
      <w:ins w:id="549" w:author="Hélène Fréville" w:date="2024-07-23T15:43:00Z">
        <w:r w:rsidR="00D273C9">
          <w:rPr>
            <w:lang w:val="en-GB"/>
          </w:rPr>
          <w:t>increased</w:t>
        </w:r>
        <w:r w:rsidR="00D273C9">
          <w:rPr>
            <w:lang w:val="en-GB"/>
          </w:rPr>
          <w:t xml:space="preserve"> </w:t>
        </w:r>
      </w:ins>
      <w:r>
        <w:rPr>
          <w:lang w:val="en-GB"/>
        </w:rPr>
        <w:t>from 0.48 in the control to 0.82 in the stressed treatment (+71%, F</w:t>
      </w:r>
      <w:r>
        <w:rPr>
          <w:vertAlign w:val="subscript"/>
          <w:lang w:val="en-GB"/>
        </w:rPr>
        <w:t>1,87.78</w:t>
      </w:r>
      <w:r>
        <w:rPr>
          <w:lang w:val="en-GB"/>
        </w:rPr>
        <w:t xml:space="preserve"> = 3966.58, </w:t>
      </w:r>
      <w:r>
        <w:rPr>
          <w:i/>
          <w:lang w:val="en-GB"/>
        </w:rPr>
        <w:t>p</w:t>
      </w:r>
      <w:r>
        <w:rPr>
          <w:lang w:val="en-GB"/>
        </w:rPr>
        <w:t xml:space="preserve"> &lt; 0.001, Figure 2g). Leaf nitrogen concentration increased in the S treatment (3.32 vs 2.95%, F</w:t>
      </w:r>
      <w:r>
        <w:rPr>
          <w:vertAlign w:val="subscript"/>
          <w:lang w:val="en-GB"/>
        </w:rPr>
        <w:t>1,87.19</w:t>
      </w:r>
      <w:r>
        <w:rPr>
          <w:lang w:val="en-GB"/>
        </w:rPr>
        <w:t xml:space="preserve"> = 525.03, </w:t>
      </w:r>
      <w:r>
        <w:rPr>
          <w:i/>
          <w:lang w:val="en-GB"/>
        </w:rPr>
        <w:t>p</w:t>
      </w:r>
      <w:r>
        <w:rPr>
          <w:lang w:val="en-GB"/>
        </w:rPr>
        <w:t xml:space="preserve"> &lt; 0.001, Figure 1D). </w:t>
      </w:r>
    </w:p>
    <w:p w14:paraId="655DC3E3" w14:textId="77777777" w:rsidR="00B629AA" w:rsidRDefault="00000000">
      <w:pPr>
        <w:pStyle w:val="Titre2"/>
        <w:rPr>
          <w:lang w:val="en-GB"/>
        </w:rPr>
      </w:pPr>
      <w:commentRangeStart w:id="550"/>
      <w:r>
        <w:rPr>
          <w:lang w:val="en-GB"/>
        </w:rPr>
        <w:t>Comparison of pure vs mixed stands</w:t>
      </w:r>
      <w:commentRangeEnd w:id="550"/>
      <w:r w:rsidR="009E2312">
        <w:rPr>
          <w:rStyle w:val="Marquedecommentaire"/>
          <w:rFonts w:eastAsiaTheme="minorHAnsi" w:cstheme="minorBidi"/>
          <w:b w:val="0"/>
        </w:rPr>
        <w:commentReference w:id="550"/>
      </w:r>
    </w:p>
    <w:p w14:paraId="5930BA06" w14:textId="1885FA7B" w:rsidR="00B629AA" w:rsidRDefault="00000000">
      <w:pPr>
        <w:rPr>
          <w:lang w:val="en-GB"/>
        </w:rPr>
      </w:pPr>
      <w:commentRangeStart w:id="551"/>
      <w:r>
        <w:rPr>
          <w:lang w:val="en-GB"/>
        </w:rPr>
        <w:t xml:space="preserve">We did not detect any significant effect of the stand type (pure vs mixed) or its interaction with resource availability (C vs S treatment) on seedling traits or biomass (Supplementary Figure 2 and Supplementary Table 3). </w:t>
      </w:r>
      <w:commentRangeEnd w:id="551"/>
      <w:r w:rsidR="00D273C9">
        <w:rPr>
          <w:rStyle w:val="Marquedecommentaire"/>
        </w:rPr>
        <w:commentReference w:id="551"/>
      </w:r>
      <w:commentRangeStart w:id="552"/>
      <w:r>
        <w:rPr>
          <w:lang w:val="en-GB"/>
        </w:rPr>
        <w:t xml:space="preserve">However, RYT indices showed that </w:t>
      </w:r>
      <w:del w:id="553" w:author="Hélène Fréville" w:date="2024-07-23T15:44:00Z">
        <w:r w:rsidDel="00D273C9">
          <w:rPr>
            <w:lang w:val="en-GB"/>
          </w:rPr>
          <w:delText xml:space="preserve">the </w:delText>
        </w:r>
      </w:del>
      <w:r>
        <w:rPr>
          <w:lang w:val="en-GB"/>
        </w:rPr>
        <w:t xml:space="preserve">mixtures produced less biomass than expected from the biomass of their components grown in pure stands (average RYT for total biomass = 0.97, </w:t>
      </w:r>
      <w:r>
        <w:rPr>
          <w:i/>
          <w:lang w:val="en-GB"/>
        </w:rPr>
        <w:t>t</w:t>
      </w:r>
      <w:r>
        <w:rPr>
          <w:vertAlign w:val="subscript"/>
          <w:lang w:val="en-GB"/>
        </w:rPr>
        <w:t>107</w:t>
      </w:r>
      <w:r>
        <w:rPr>
          <w:lang w:val="en-GB"/>
        </w:rPr>
        <w:t xml:space="preserve"> = -4.10, </w:t>
      </w:r>
      <w:r>
        <w:rPr>
          <w:i/>
          <w:lang w:val="en-GB"/>
        </w:rPr>
        <w:t xml:space="preserve">p </w:t>
      </w:r>
      <w:r>
        <w:rPr>
          <w:lang w:val="en-GB"/>
        </w:rPr>
        <w:t xml:space="preserve">&lt; 0.001, Figure </w:t>
      </w:r>
      <w:commentRangeStart w:id="554"/>
      <w:del w:id="555" w:author="Hélène Fréville" w:date="2024-07-23T16:10:00Z">
        <w:r w:rsidDel="00722201">
          <w:rPr>
            <w:lang w:val="en-GB"/>
          </w:rPr>
          <w:delText>3c</w:delText>
        </w:r>
      </w:del>
      <w:ins w:id="556" w:author="Hélène Fréville" w:date="2024-07-23T16:10:00Z">
        <w:r w:rsidR="00722201">
          <w:rPr>
            <w:lang w:val="en-GB"/>
          </w:rPr>
          <w:t>3</w:t>
        </w:r>
        <w:r w:rsidR="00722201">
          <w:rPr>
            <w:lang w:val="en-GB"/>
          </w:rPr>
          <w:t>a</w:t>
        </w:r>
        <w:commentRangeEnd w:id="554"/>
        <w:r w:rsidR="00722201">
          <w:rPr>
            <w:rStyle w:val="Marquedecommentaire"/>
          </w:rPr>
          <w:commentReference w:id="554"/>
        </w:r>
      </w:ins>
      <w:r>
        <w:rPr>
          <w:lang w:val="en-GB"/>
        </w:rPr>
        <w:t xml:space="preserve">). This was true for both above- and belowground biomass (average RYT for </w:t>
      </w:r>
      <w:commentRangeStart w:id="557"/>
      <w:del w:id="558" w:author="Hélène Fréville" w:date="2024-07-23T16:22:00Z">
        <w:r w:rsidDel="009E2312">
          <w:rPr>
            <w:lang w:val="en-GB"/>
          </w:rPr>
          <w:delText>above-ground</w:delText>
        </w:r>
      </w:del>
      <w:ins w:id="559" w:author="Hélène Fréville" w:date="2024-07-23T16:22:00Z">
        <w:r w:rsidR="009E2312">
          <w:rPr>
            <w:lang w:val="en-GB"/>
          </w:rPr>
          <w:t>shoot</w:t>
        </w:r>
        <w:commentRangeEnd w:id="557"/>
        <w:r w:rsidR="009E2312">
          <w:rPr>
            <w:rStyle w:val="Marquedecommentaire"/>
          </w:rPr>
          <w:commentReference w:id="557"/>
        </w:r>
      </w:ins>
      <w:r>
        <w:rPr>
          <w:lang w:val="en-GB"/>
        </w:rPr>
        <w:t xml:space="preserve"> biomass = 0.97, </w:t>
      </w:r>
      <w:r>
        <w:rPr>
          <w:i/>
          <w:lang w:val="en-GB"/>
        </w:rPr>
        <w:t>t</w:t>
      </w:r>
      <w:r>
        <w:rPr>
          <w:vertAlign w:val="subscript"/>
          <w:lang w:val="en-GB"/>
        </w:rPr>
        <w:t>107</w:t>
      </w:r>
      <w:r>
        <w:rPr>
          <w:lang w:val="en-GB"/>
        </w:rPr>
        <w:t xml:space="preserve"> = -3.03, </w:t>
      </w:r>
      <w:r>
        <w:rPr>
          <w:i/>
          <w:lang w:val="en-GB"/>
        </w:rPr>
        <w:t>p</w:t>
      </w:r>
      <w:r>
        <w:rPr>
          <w:lang w:val="en-GB"/>
        </w:rPr>
        <w:t xml:space="preserve"> = 0.003</w:t>
      </w:r>
      <w:del w:id="560" w:author="Hélène Fréville" w:date="2024-07-23T16:11:00Z">
        <w:r w:rsidDel="00722201">
          <w:rPr>
            <w:lang w:val="en-GB"/>
          </w:rPr>
          <w:delText>1</w:delText>
        </w:r>
      </w:del>
      <w:r>
        <w:rPr>
          <w:lang w:val="en-GB"/>
        </w:rPr>
        <w:t>, Figure 3</w:t>
      </w:r>
      <w:ins w:id="561" w:author="Hélène Fréville" w:date="2024-07-23T16:11:00Z">
        <w:r w:rsidR="00722201">
          <w:rPr>
            <w:lang w:val="en-GB"/>
          </w:rPr>
          <w:t>b</w:t>
        </w:r>
      </w:ins>
      <w:del w:id="562" w:author="Hélène Fréville" w:date="2024-07-23T16:11:00Z">
        <w:r w:rsidDel="00722201">
          <w:rPr>
            <w:lang w:val="en-GB"/>
          </w:rPr>
          <w:delText>a</w:delText>
        </w:r>
      </w:del>
      <w:r>
        <w:rPr>
          <w:lang w:val="en-GB"/>
        </w:rPr>
        <w:t xml:space="preserve">; average RYT for </w:t>
      </w:r>
      <w:del w:id="563" w:author="Hélène Fréville" w:date="2024-07-23T16:22:00Z">
        <w:r w:rsidDel="009E2312">
          <w:rPr>
            <w:lang w:val="en-GB"/>
          </w:rPr>
          <w:delText xml:space="preserve">belowground </w:delText>
        </w:r>
      </w:del>
      <w:ins w:id="564" w:author="Hélène Fréville" w:date="2024-07-23T16:22:00Z">
        <w:r w:rsidR="009E2312">
          <w:rPr>
            <w:lang w:val="en-GB"/>
          </w:rPr>
          <w:t>root</w:t>
        </w:r>
        <w:r w:rsidR="009E2312">
          <w:rPr>
            <w:lang w:val="en-GB"/>
          </w:rPr>
          <w:t xml:space="preserve"> </w:t>
        </w:r>
      </w:ins>
      <w:r>
        <w:rPr>
          <w:lang w:val="en-GB"/>
        </w:rPr>
        <w:t xml:space="preserve">biomass = 0.97, </w:t>
      </w:r>
      <w:r>
        <w:rPr>
          <w:i/>
          <w:lang w:val="en-GB"/>
        </w:rPr>
        <w:t>t</w:t>
      </w:r>
      <w:r>
        <w:rPr>
          <w:vertAlign w:val="subscript"/>
          <w:lang w:val="en-GB"/>
        </w:rPr>
        <w:t>107</w:t>
      </w:r>
      <w:r>
        <w:rPr>
          <w:lang w:val="en-GB"/>
        </w:rPr>
        <w:t xml:space="preserve"> = -4.53, </w:t>
      </w:r>
      <w:r>
        <w:rPr>
          <w:i/>
          <w:lang w:val="en-GB"/>
        </w:rPr>
        <w:t>p</w:t>
      </w:r>
      <w:r>
        <w:rPr>
          <w:lang w:val="en-GB"/>
        </w:rPr>
        <w:t xml:space="preserve"> &lt; 0.001, Figure 3</w:t>
      </w:r>
      <w:ins w:id="565" w:author="Hélène Fréville" w:date="2024-07-23T16:11:00Z">
        <w:r w:rsidR="00722201">
          <w:rPr>
            <w:lang w:val="en-GB"/>
          </w:rPr>
          <w:t>c</w:t>
        </w:r>
      </w:ins>
      <w:del w:id="566" w:author="Hélène Fréville" w:date="2024-07-23T16:11:00Z">
        <w:r w:rsidDel="00722201">
          <w:rPr>
            <w:lang w:val="en-GB"/>
          </w:rPr>
          <w:delText>b</w:delText>
        </w:r>
      </w:del>
      <w:r>
        <w:rPr>
          <w:lang w:val="en-GB"/>
        </w:rPr>
        <w:t xml:space="preserve">). </w:t>
      </w:r>
      <w:commentRangeEnd w:id="552"/>
      <w:r w:rsidR="00A62C22">
        <w:rPr>
          <w:rStyle w:val="Marquedecommentaire"/>
        </w:rPr>
        <w:commentReference w:id="552"/>
      </w:r>
      <w:r>
        <w:rPr>
          <w:lang w:val="en-GB"/>
        </w:rPr>
        <w:t xml:space="preserve">RYTs were significantly lower in the S than in the C treatment for the three biomass components (shoot biomass: RYT = 0.94 vs 1.00, </w:t>
      </w:r>
      <w:r>
        <w:rPr>
          <w:i/>
          <w:lang w:val="en-GB"/>
        </w:rPr>
        <w:t>F</w:t>
      </w:r>
      <w:r>
        <w:rPr>
          <w:vertAlign w:val="subscript"/>
          <w:lang w:val="en-GB"/>
        </w:rPr>
        <w:t>1,53</w:t>
      </w:r>
      <w:r>
        <w:rPr>
          <w:lang w:val="en-GB"/>
        </w:rPr>
        <w:t xml:space="preserve"> = 26.23, </w:t>
      </w:r>
      <w:r>
        <w:rPr>
          <w:i/>
          <w:lang w:val="en-GB"/>
        </w:rPr>
        <w:t xml:space="preserve">p </w:t>
      </w:r>
      <w:r>
        <w:rPr>
          <w:lang w:val="en-GB"/>
        </w:rPr>
        <w:t xml:space="preserve">&lt; 0.001, Figure 3a; root biomass: RYT = 0.94 vs 0.99, </w:t>
      </w:r>
      <w:r>
        <w:rPr>
          <w:i/>
          <w:lang w:val="en-GB"/>
        </w:rPr>
        <w:t>F</w:t>
      </w:r>
      <w:r>
        <w:rPr>
          <w:vertAlign w:val="subscript"/>
          <w:lang w:val="en-GB"/>
        </w:rPr>
        <w:t>1,53</w:t>
      </w:r>
      <w:r>
        <w:rPr>
          <w:lang w:val="en-GB"/>
        </w:rPr>
        <w:t xml:space="preserve"> = 32.56, </w:t>
      </w:r>
      <w:r>
        <w:rPr>
          <w:i/>
          <w:lang w:val="en-GB"/>
        </w:rPr>
        <w:t>p</w:t>
      </w:r>
      <w:r>
        <w:rPr>
          <w:lang w:val="en-GB"/>
        </w:rPr>
        <w:t xml:space="preserve"> &lt; 0.001, Figure 3b; total biomass: RYT = 0.94 vs 0.99, </w:t>
      </w:r>
      <w:r>
        <w:rPr>
          <w:i/>
          <w:lang w:val="en-GB"/>
        </w:rPr>
        <w:t>F</w:t>
      </w:r>
      <w:r>
        <w:rPr>
          <w:vertAlign w:val="subscript"/>
          <w:lang w:val="en-GB"/>
        </w:rPr>
        <w:t>1,53</w:t>
      </w:r>
      <w:r>
        <w:rPr>
          <w:lang w:val="en-GB"/>
        </w:rPr>
        <w:t xml:space="preserve"> = 34.87, </w:t>
      </w:r>
      <w:r>
        <w:rPr>
          <w:i/>
          <w:lang w:val="en-GB"/>
        </w:rPr>
        <w:t>p</w:t>
      </w:r>
      <w:r>
        <w:rPr>
          <w:lang w:val="en-GB"/>
        </w:rPr>
        <w:t xml:space="preserve"> &lt; 0.001, Figure 3c). </w:t>
      </w:r>
    </w:p>
    <w:p w14:paraId="3D5D5ADC" w14:textId="2630C7DB" w:rsidR="00B629AA" w:rsidRDefault="00000000">
      <w:pPr>
        <w:pStyle w:val="Titre2"/>
        <w:rPr>
          <w:lang w:val="en-GB"/>
        </w:rPr>
      </w:pPr>
      <w:r>
        <w:rPr>
          <w:lang w:val="en-GB"/>
        </w:rPr>
        <w:t xml:space="preserve">Effect of </w:t>
      </w:r>
      <w:del w:id="567" w:author="Hélène Fréville" w:date="2024-07-23T16:30:00Z">
        <w:r w:rsidDel="002E330B">
          <w:rPr>
            <w:lang w:val="en-GB"/>
          </w:rPr>
          <w:delText>cultivar traits</w:delText>
        </w:r>
      </w:del>
      <w:ins w:id="568" w:author="Hélène Fréville" w:date="2024-07-23T16:30:00Z">
        <w:r w:rsidR="002E330B">
          <w:rPr>
            <w:lang w:val="en-GB"/>
          </w:rPr>
          <w:t>trait composition</w:t>
        </w:r>
      </w:ins>
      <w:r>
        <w:rPr>
          <w:lang w:val="en-GB"/>
        </w:rPr>
        <w:t xml:space="preserve"> on mix</w:t>
      </w:r>
      <w:ins w:id="569" w:author="Hélène Fréville" w:date="2024-07-23T16:30:00Z">
        <w:r w:rsidR="002E330B">
          <w:rPr>
            <w:lang w:val="en-GB"/>
          </w:rPr>
          <w:t>ture</w:t>
        </w:r>
      </w:ins>
      <w:del w:id="570" w:author="Hélène Fréville" w:date="2024-07-23T16:30:00Z">
        <w:r w:rsidDel="002E330B">
          <w:rPr>
            <w:lang w:val="en-GB"/>
          </w:rPr>
          <w:delText>ed stand</w:delText>
        </w:r>
      </w:del>
      <w:r>
        <w:rPr>
          <w:lang w:val="en-GB"/>
        </w:rPr>
        <w:t xml:space="preserve"> biomass</w:t>
      </w:r>
    </w:p>
    <w:p w14:paraId="41738C3A" w14:textId="7B3F847A" w:rsidR="00B629AA" w:rsidRDefault="00000000">
      <w:pPr>
        <w:rPr>
          <w:lang w:val="en-GB"/>
        </w:rPr>
      </w:pPr>
      <w:commentRangeStart w:id="571"/>
      <w:del w:id="572" w:author="Hélène Fréville" w:date="2024-07-23T16:31:00Z">
        <w:r w:rsidDel="002E330B">
          <w:rPr>
            <w:lang w:val="en-GB"/>
          </w:rPr>
          <w:delText xml:space="preserve">As expected from the literature, </w:delText>
        </w:r>
      </w:del>
      <w:r>
        <w:rPr>
          <w:lang w:val="en-GB"/>
        </w:rPr>
        <w:t xml:space="preserve">RYTs were highly variable in both treatments (Figure 3). </w:t>
      </w:r>
      <w:del w:id="573" w:author="Hélène Fréville" w:date="2024-07-23T16:33:00Z">
        <w:r w:rsidDel="002E330B">
          <w:rPr>
            <w:lang w:val="en-GB"/>
          </w:rPr>
          <w:delText xml:space="preserve">We aimed to explain this variability using a trait-based approach. </w:delText>
        </w:r>
      </w:del>
      <w:r>
        <w:rPr>
          <w:lang w:val="en-GB"/>
        </w:rPr>
        <w:t xml:space="preserve">The trait composition of the mixtures poorly explained RYT variability </w:t>
      </w:r>
      <w:del w:id="574" w:author="Hélène Fréville" w:date="2024-07-23T16:35:00Z">
        <w:r w:rsidDel="0038194C">
          <w:rPr>
            <w:lang w:val="en-GB"/>
          </w:rPr>
          <w:delText xml:space="preserve">on </w:delText>
        </w:r>
      </w:del>
      <w:ins w:id="575" w:author="Hélène Fréville" w:date="2024-07-23T16:35:00Z">
        <w:r w:rsidR="0038194C">
          <w:rPr>
            <w:lang w:val="en-GB"/>
          </w:rPr>
          <w:t>in</w:t>
        </w:r>
        <w:r w:rsidR="0038194C">
          <w:rPr>
            <w:lang w:val="en-GB"/>
          </w:rPr>
          <w:t xml:space="preserve"> </w:t>
        </w:r>
      </w:ins>
      <w:r>
        <w:rPr>
          <w:lang w:val="en-GB"/>
        </w:rPr>
        <w:t xml:space="preserve">total biomass </w:t>
      </w:r>
      <w:ins w:id="576" w:author="Hélène Fréville" w:date="2024-07-23T16:35:00Z">
        <w:r w:rsidR="0038194C">
          <w:rPr>
            <w:lang w:val="en-GB"/>
          </w:rPr>
          <w:t xml:space="preserve">observed </w:t>
        </w:r>
      </w:ins>
      <w:r>
        <w:rPr>
          <w:lang w:val="en-GB"/>
        </w:rPr>
        <w:t>in the C treatment (</w:t>
      </w:r>
      <w:commentRangeStart w:id="577"/>
      <w:r>
        <w:rPr>
          <w:lang w:val="en-GB"/>
        </w:rPr>
        <w:t>Figure 4</w:t>
      </w:r>
      <w:commentRangeEnd w:id="577"/>
      <w:r w:rsidR="00D97DD5">
        <w:rPr>
          <w:rStyle w:val="Marquedecommentaire"/>
        </w:rPr>
        <w:commentReference w:id="577"/>
      </w:r>
      <w:r>
        <w:rPr>
          <w:lang w:val="en-GB"/>
        </w:rPr>
        <w:t xml:space="preserve">a, average adjusted R² over the top ten models = 0.09). </w:t>
      </w:r>
      <w:commentRangeStart w:id="578"/>
      <w:r>
        <w:rPr>
          <w:lang w:val="en-GB"/>
        </w:rPr>
        <w:t>In contrast</w:t>
      </w:r>
      <w:del w:id="579" w:author="Hélène Fréville" w:date="2024-07-23T16:33:00Z">
        <w:r w:rsidDel="0038194C">
          <w:rPr>
            <w:lang w:val="en-GB"/>
          </w:rPr>
          <w:delText>s</w:delText>
        </w:r>
      </w:del>
      <w:r>
        <w:rPr>
          <w:lang w:val="en-GB"/>
        </w:rPr>
        <w:t xml:space="preserve">, </w:t>
      </w:r>
      <w:del w:id="580" w:author="Hélène Fréville" w:date="2024-07-23T16:36:00Z">
        <w:r w:rsidDel="0038194C">
          <w:rPr>
            <w:lang w:val="en-GB"/>
          </w:rPr>
          <w:delText xml:space="preserve">the </w:delText>
        </w:r>
      </w:del>
      <w:r>
        <w:rPr>
          <w:lang w:val="en-GB"/>
        </w:rPr>
        <w:t>trait</w:t>
      </w:r>
      <w:ins w:id="581" w:author="Hélène Fréville" w:date="2024-07-23T16:36:00Z">
        <w:r w:rsidR="0038194C">
          <w:rPr>
            <w:lang w:val="en-GB"/>
          </w:rPr>
          <w:t xml:space="preserve"> composition</w:t>
        </w:r>
      </w:ins>
      <w:del w:id="582" w:author="Hélène Fréville" w:date="2024-07-23T16:36:00Z">
        <w:r w:rsidDel="0038194C">
          <w:rPr>
            <w:lang w:val="en-GB"/>
          </w:rPr>
          <w:delText>s</w:delText>
        </w:r>
      </w:del>
      <w:r>
        <w:rPr>
          <w:lang w:val="en-GB"/>
        </w:rPr>
        <w:t xml:space="preserve"> </w:t>
      </w:r>
      <w:del w:id="583" w:author="Hélène Fréville" w:date="2024-07-23T16:36:00Z">
        <w:r w:rsidDel="0038194C">
          <w:rPr>
            <w:lang w:val="en-GB"/>
          </w:rPr>
          <w:delText xml:space="preserve">could </w:delText>
        </w:r>
      </w:del>
      <w:r>
        <w:rPr>
          <w:lang w:val="en-GB"/>
        </w:rPr>
        <w:t>explain</w:t>
      </w:r>
      <w:ins w:id="584" w:author="Hélène Fréville" w:date="2024-07-23T16:36:00Z">
        <w:r w:rsidR="0038194C">
          <w:rPr>
            <w:lang w:val="en-GB"/>
          </w:rPr>
          <w:t>ed up to</w:t>
        </w:r>
      </w:ins>
      <w:r>
        <w:rPr>
          <w:lang w:val="en-GB"/>
        </w:rPr>
        <w:t xml:space="preserve"> 49% of RYT variation in the S treatment </w:t>
      </w:r>
      <w:commentRangeEnd w:id="578"/>
      <w:r w:rsidR="00B20FED">
        <w:rPr>
          <w:rStyle w:val="Marquedecommentaire"/>
        </w:rPr>
        <w:commentReference w:id="578"/>
      </w:r>
      <w:r>
        <w:rPr>
          <w:lang w:val="en-GB"/>
        </w:rPr>
        <w:t>(Figure 4b).</w:t>
      </w:r>
      <w:commentRangeEnd w:id="571"/>
      <w:r w:rsidR="0038194C">
        <w:rPr>
          <w:rStyle w:val="Marquedecommentaire"/>
        </w:rPr>
        <w:commentReference w:id="571"/>
      </w:r>
      <w:r>
        <w:rPr>
          <w:lang w:val="en-GB"/>
        </w:rPr>
        <w:t xml:space="preserve"> Most of this variability was explained by the average root area of the two cultivars </w:t>
      </w:r>
      <w:ins w:id="585" w:author="Hélène Fréville" w:date="2024-07-23T16:59:00Z">
        <w:r w:rsidR="002323C8">
          <w:rPr>
            <w:lang w:val="en-GB"/>
          </w:rPr>
          <w:t xml:space="preserve">grown in mixture </w:t>
        </w:r>
      </w:ins>
      <w:r>
        <w:rPr>
          <w:lang w:val="en-GB"/>
        </w:rPr>
        <w:t>(R² = 47% in a model with average root area as the single explanatory variable), which had a negative effect on RYT (Figure 4b, Supplementary Table 5)</w:t>
      </w:r>
      <w:ins w:id="586" w:author="Hélène Fréville" w:date="2024-07-23T17:11:00Z">
        <w:r w:rsidR="006869A7">
          <w:rPr>
            <w:lang w:val="en-GB"/>
          </w:rPr>
          <w:t xml:space="preserve">: </w:t>
        </w:r>
      </w:ins>
      <w:ins w:id="587" w:author="Hélène Fréville" w:date="2024-07-23T17:12:00Z">
        <w:r w:rsidR="006869A7">
          <w:rPr>
            <w:lang w:val="en-GB"/>
          </w:rPr>
          <w:t>mixing two genotypes with high</w:t>
        </w:r>
        <w:r w:rsidR="006869A7">
          <w:rPr>
            <w:lang w:val="en-GB"/>
          </w:rPr>
          <w:t>er</w:t>
        </w:r>
        <w:r w:rsidR="006869A7">
          <w:rPr>
            <w:lang w:val="en-GB"/>
          </w:rPr>
          <w:t xml:space="preserve"> average root area resulted in a decreas</w:t>
        </w:r>
      </w:ins>
      <w:ins w:id="588" w:author="Hélène Fréville" w:date="2024-07-24T12:39:00Z">
        <w:r w:rsidR="00D00E0E">
          <w:rPr>
            <w:lang w:val="en-GB"/>
          </w:rPr>
          <w:t>e in</w:t>
        </w:r>
      </w:ins>
      <w:ins w:id="589" w:author="Hélène Fréville" w:date="2024-07-23T17:12:00Z">
        <w:r w:rsidR="006869A7">
          <w:rPr>
            <w:lang w:val="en-GB"/>
          </w:rPr>
          <w:t xml:space="preserve"> biomass production in mix</w:t>
        </w:r>
        <w:r w:rsidR="006869A7">
          <w:rPr>
            <w:lang w:val="en-GB"/>
          </w:rPr>
          <w:t>ture</w:t>
        </w:r>
        <w:r w:rsidR="006869A7">
          <w:rPr>
            <w:lang w:val="en-GB"/>
          </w:rPr>
          <w:t xml:space="preserve"> compared to pure stands</w:t>
        </w:r>
        <w:r w:rsidR="006869A7">
          <w:rPr>
            <w:lang w:val="en-GB"/>
          </w:rPr>
          <w:t>.</w:t>
        </w:r>
      </w:ins>
      <w:del w:id="590" w:author="Hélène Fréville" w:date="2024-07-23T17:11:00Z">
        <w:r w:rsidDel="006869A7">
          <w:rPr>
            <w:lang w:val="en-GB"/>
          </w:rPr>
          <w:delText>.</w:delText>
        </w:r>
      </w:del>
      <w:r>
        <w:rPr>
          <w:lang w:val="en-GB"/>
        </w:rPr>
        <w:t xml:space="preserve"> We obtained </w:t>
      </w:r>
      <w:del w:id="591" w:author="Hélène Fréville" w:date="2024-07-23T17:06:00Z">
        <w:r w:rsidDel="002323C8">
          <w:rPr>
            <w:lang w:val="en-GB"/>
          </w:rPr>
          <w:delText xml:space="preserve">identical </w:delText>
        </w:r>
      </w:del>
      <w:ins w:id="592" w:author="Hélène Fréville" w:date="2024-07-23T17:06:00Z">
        <w:r w:rsidR="002323C8">
          <w:rPr>
            <w:lang w:val="en-GB"/>
          </w:rPr>
          <w:t>similar</w:t>
        </w:r>
        <w:r w:rsidR="002323C8">
          <w:rPr>
            <w:lang w:val="en-GB"/>
          </w:rPr>
          <w:t xml:space="preserve"> </w:t>
        </w:r>
      </w:ins>
      <w:r>
        <w:rPr>
          <w:lang w:val="en-GB"/>
        </w:rPr>
        <w:t>results when performing the analysis on shoot biomass alone (Supplementary Figure 3a and 3b, Supplementary Table</w:t>
      </w:r>
      <w:ins w:id="593" w:author="Hélène Fréville" w:date="2024-07-23T17:05:00Z">
        <w:r w:rsidR="002323C8">
          <w:rPr>
            <w:lang w:val="en-GB"/>
          </w:rPr>
          <w:t xml:space="preserve"> </w:t>
        </w:r>
      </w:ins>
      <w:r>
        <w:rPr>
          <w:lang w:val="en-GB"/>
        </w:rPr>
        <w:t>5). In contrast</w:t>
      </w:r>
      <w:del w:id="594" w:author="Hélène Fréville" w:date="2024-07-23T17:06:00Z">
        <w:r w:rsidDel="002323C8">
          <w:rPr>
            <w:lang w:val="en-GB"/>
          </w:rPr>
          <w:delText>s</w:delText>
        </w:r>
      </w:del>
      <w:del w:id="595" w:author="Hélène Fréville" w:date="2024-07-23T17:09:00Z">
        <w:r w:rsidDel="006869A7">
          <w:rPr>
            <w:lang w:val="en-GB"/>
          </w:rPr>
          <w:delText xml:space="preserve"> with aboveground biomass</w:delText>
        </w:r>
      </w:del>
      <w:r>
        <w:rPr>
          <w:lang w:val="en-GB"/>
        </w:rPr>
        <w:t xml:space="preserve">, traits had </w:t>
      </w:r>
      <w:r>
        <w:rPr>
          <w:lang w:val="en-GB"/>
        </w:rPr>
        <w:lastRenderedPageBreak/>
        <w:t xml:space="preserve">higher explanatory power on root biomass RYT in the C treatment (Supplementary Figure 3c, average adjusted R² over the top ten models = 0.33), with strong negative effects of average leaf number and average root area. In the S treatment, however, as for the other biomass components, average root area was the main explanatory trait with a negative effect on RYT (Supplementary Figure 3d). </w:t>
      </w:r>
    </w:p>
    <w:p w14:paraId="08D772E7" w14:textId="654DFB24" w:rsidR="00B629AA" w:rsidRDefault="00000000">
      <w:pPr>
        <w:pStyle w:val="Titre2"/>
        <w:rPr>
          <w:lang w:val="en-GB"/>
        </w:rPr>
      </w:pPr>
      <w:commentRangeStart w:id="596"/>
      <w:r>
        <w:rPr>
          <w:lang w:val="en-GB"/>
        </w:rPr>
        <w:t xml:space="preserve">Relationship between root area and </w:t>
      </w:r>
      <w:del w:id="597" w:author="Hélène Fréville" w:date="2024-07-23T17:10:00Z">
        <w:r w:rsidDel="006869A7">
          <w:rPr>
            <w:lang w:val="en-GB"/>
          </w:rPr>
          <w:delText>mixed stand</w:delText>
        </w:r>
      </w:del>
      <w:ins w:id="598" w:author="Hélène Fréville" w:date="2024-07-23T17:10:00Z">
        <w:r w:rsidR="006869A7">
          <w:rPr>
            <w:lang w:val="en-GB"/>
          </w:rPr>
          <w:t>mixture</w:t>
        </w:r>
      </w:ins>
      <w:r>
        <w:rPr>
          <w:lang w:val="en-GB"/>
        </w:rPr>
        <w:t xml:space="preserve"> biomass</w:t>
      </w:r>
      <w:commentRangeEnd w:id="596"/>
      <w:r w:rsidR="005D70BF">
        <w:rPr>
          <w:rStyle w:val="Marquedecommentaire"/>
          <w:rFonts w:eastAsiaTheme="minorHAnsi" w:cstheme="minorBidi"/>
          <w:b w:val="0"/>
        </w:rPr>
        <w:commentReference w:id="596"/>
      </w:r>
    </w:p>
    <w:p w14:paraId="4C5FB5A0" w14:textId="19C35E99" w:rsidR="00B629AA" w:rsidRDefault="00D00E0E">
      <w:pPr>
        <w:rPr>
          <w:lang w:val="en-GB"/>
        </w:rPr>
      </w:pPr>
      <w:ins w:id="599" w:author="Hélène Fréville" w:date="2024-07-24T12:42:00Z">
        <w:r>
          <w:rPr>
            <w:lang w:val="en-GB"/>
          </w:rPr>
          <w:t xml:space="preserve">To further investigate the potential mechanisms underlying </w:t>
        </w:r>
      </w:ins>
      <w:del w:id="600" w:author="Hélène Fréville" w:date="2024-07-24T12:42:00Z">
        <w:r w:rsidR="00000000" w:rsidDel="00D00E0E">
          <w:rPr>
            <w:lang w:val="en-GB"/>
          </w:rPr>
          <w:delText>T</w:delText>
        </w:r>
      </w:del>
      <w:ins w:id="601" w:author="Hélène Fréville" w:date="2024-07-24T12:42:00Z">
        <w:r>
          <w:rPr>
            <w:lang w:val="en-GB"/>
          </w:rPr>
          <w:t>t</w:t>
        </w:r>
      </w:ins>
      <w:r w:rsidR="00000000">
        <w:rPr>
          <w:lang w:val="en-GB"/>
        </w:rPr>
        <w:t xml:space="preserve">he strong negative relationship between RYT </w:t>
      </w:r>
      <w:ins w:id="602" w:author="Hélène Fréville" w:date="2024-07-23T17:14:00Z">
        <w:r w:rsidR="00764104">
          <w:rPr>
            <w:lang w:val="en-GB"/>
          </w:rPr>
          <w:t xml:space="preserve">calculated on each biomass component </w:t>
        </w:r>
      </w:ins>
      <w:r w:rsidR="00000000">
        <w:rPr>
          <w:lang w:val="en-GB"/>
        </w:rPr>
        <w:t>and average root area in the S treatment</w:t>
      </w:r>
      <w:ins w:id="603" w:author="Hélène Fréville" w:date="2024-07-24T12:42:00Z">
        <w:r>
          <w:rPr>
            <w:lang w:val="en-GB"/>
          </w:rPr>
          <w:t xml:space="preserve">, we tested whether </w:t>
        </w:r>
      </w:ins>
      <w:ins w:id="604" w:author="Hélène Fréville" w:date="2024-07-24T12:43:00Z">
        <w:r>
          <w:rPr>
            <w:lang w:val="en-GB"/>
          </w:rPr>
          <w:t>our results fitted with the hypothesis that</w:t>
        </w:r>
      </w:ins>
      <w:r w:rsidR="00000000">
        <w:rPr>
          <w:lang w:val="en-GB"/>
        </w:rPr>
        <w:t xml:space="preserve"> </w:t>
      </w:r>
      <w:del w:id="605" w:author="Hélène Fréville" w:date="2024-07-23T17:13:00Z">
        <w:r w:rsidR="00000000" w:rsidDel="00764104">
          <w:rPr>
            <w:lang w:val="en-GB"/>
          </w:rPr>
          <w:delText xml:space="preserve">indicates that mixing two genotypes with high average root area resulted in a decreased biomass production in mixed compared to pure stands. We assumed that this relationship </w:delText>
        </w:r>
      </w:del>
      <w:del w:id="606" w:author="Hélène Fréville" w:date="2024-07-24T12:43:00Z">
        <w:r w:rsidR="00000000" w:rsidDel="00D00E0E">
          <w:rPr>
            <w:lang w:val="en-GB"/>
          </w:rPr>
          <w:delText xml:space="preserve">could be explained by considering </w:delText>
        </w:r>
      </w:del>
      <w:r w:rsidR="00000000">
        <w:rPr>
          <w:lang w:val="en-GB"/>
        </w:rPr>
        <w:t xml:space="preserve">root area </w:t>
      </w:r>
      <w:del w:id="607" w:author="Hélène Fréville" w:date="2024-07-24T12:43:00Z">
        <w:r w:rsidR="00000000" w:rsidDel="00D00E0E">
          <w:rPr>
            <w:lang w:val="en-GB"/>
          </w:rPr>
          <w:delText xml:space="preserve">as </w:delText>
        </w:r>
      </w:del>
      <w:ins w:id="608" w:author="Hélène Fréville" w:date="2024-07-24T12:43:00Z">
        <w:r>
          <w:rPr>
            <w:lang w:val="en-GB"/>
          </w:rPr>
          <w:t>might</w:t>
        </w:r>
        <w:r>
          <w:rPr>
            <w:lang w:val="en-GB"/>
          </w:rPr>
          <w:t xml:space="preserve"> </w:t>
        </w:r>
      </w:ins>
      <w:ins w:id="609" w:author="Hélène Fréville" w:date="2024-07-24T12:44:00Z">
        <w:r>
          <w:rPr>
            <w:lang w:val="en-GB"/>
          </w:rPr>
          <w:t xml:space="preserve">be </w:t>
        </w:r>
      </w:ins>
      <w:r w:rsidR="00000000">
        <w:rPr>
          <w:lang w:val="en-GB"/>
        </w:rPr>
        <w:t xml:space="preserve">a proxy of competitiveness under resource limited conditions. </w:t>
      </w:r>
      <w:commentRangeStart w:id="610"/>
      <w:ins w:id="611" w:author="Hélène Fréville" w:date="2024-07-24T12:44:00Z">
        <w:r>
          <w:rPr>
            <w:lang w:val="en-GB"/>
          </w:rPr>
          <w:t xml:space="preserve">Under this hypothesis, we expect </w:t>
        </w:r>
      </w:ins>
      <w:del w:id="612" w:author="Hélène Fréville" w:date="2024-07-24T12:44:00Z">
        <w:r w:rsidR="00000000" w:rsidDel="00D00E0E">
          <w:rPr>
            <w:lang w:val="en-GB"/>
          </w:rPr>
          <w:delText>C</w:delText>
        </w:r>
      </w:del>
      <w:ins w:id="613" w:author="Hélène Fréville" w:date="2024-07-24T13:26:00Z">
        <w:r w:rsidR="00B23CD4">
          <w:rPr>
            <w:lang w:val="en-GB"/>
          </w:rPr>
          <w:t>genotypes</w:t>
        </w:r>
      </w:ins>
      <w:del w:id="614" w:author="Hélène Fréville" w:date="2024-07-24T13:26:00Z">
        <w:r w:rsidR="00000000" w:rsidDel="00B23CD4">
          <w:rPr>
            <w:lang w:val="en-GB"/>
          </w:rPr>
          <w:delText>ultivars</w:delText>
        </w:r>
      </w:del>
      <w:r w:rsidR="00000000">
        <w:rPr>
          <w:lang w:val="en-GB"/>
        </w:rPr>
        <w:t xml:space="preserve"> with </w:t>
      </w:r>
      <w:ins w:id="615" w:author="Hélène Fréville" w:date="2024-07-24T12:46:00Z">
        <w:r>
          <w:rPr>
            <w:lang w:val="en-GB"/>
          </w:rPr>
          <w:t xml:space="preserve">a </w:t>
        </w:r>
      </w:ins>
      <w:r w:rsidR="00000000">
        <w:rPr>
          <w:lang w:val="en-GB"/>
        </w:rPr>
        <w:t xml:space="preserve">high root area </w:t>
      </w:r>
      <w:ins w:id="616" w:author="Hélène Fréville" w:date="2024-07-24T12:44:00Z">
        <w:r>
          <w:rPr>
            <w:lang w:val="en-GB"/>
          </w:rPr>
          <w:t xml:space="preserve">to </w:t>
        </w:r>
      </w:ins>
      <w:r w:rsidR="00000000">
        <w:rPr>
          <w:lang w:val="en-GB"/>
        </w:rPr>
        <w:t>experience strong inter-</w:t>
      </w:r>
      <w:del w:id="617" w:author="Hélène Fréville" w:date="2024-07-24T12:44:00Z">
        <w:r w:rsidR="00000000" w:rsidDel="00D00E0E">
          <w:rPr>
            <w:lang w:val="en-GB"/>
          </w:rPr>
          <w:delText xml:space="preserve">seedling </w:delText>
        </w:r>
      </w:del>
      <w:ins w:id="618" w:author="Hélène Fréville" w:date="2024-07-24T12:44:00Z">
        <w:r>
          <w:rPr>
            <w:lang w:val="en-GB"/>
          </w:rPr>
          <w:t>p</w:t>
        </w:r>
      </w:ins>
      <w:ins w:id="619" w:author="Hélène Fréville" w:date="2024-07-24T12:45:00Z">
        <w:r>
          <w:rPr>
            <w:lang w:val="en-GB"/>
          </w:rPr>
          <w:t>lant</w:t>
        </w:r>
      </w:ins>
      <w:ins w:id="620" w:author="Hélène Fréville" w:date="2024-07-24T12:44:00Z">
        <w:r>
          <w:rPr>
            <w:lang w:val="en-GB"/>
          </w:rPr>
          <w:t xml:space="preserve"> </w:t>
        </w:r>
      </w:ins>
      <w:r w:rsidR="00000000">
        <w:rPr>
          <w:lang w:val="en-GB"/>
        </w:rPr>
        <w:t xml:space="preserve">competition in pure stands, because </w:t>
      </w:r>
      <w:del w:id="621" w:author="Hélène Fréville" w:date="2024-07-24T12:46:00Z">
        <w:r w:rsidR="00000000" w:rsidDel="00D00E0E">
          <w:rPr>
            <w:lang w:val="en-GB"/>
          </w:rPr>
          <w:delText>their neighbor also</w:delText>
        </w:r>
      </w:del>
      <w:ins w:id="622" w:author="Hélène Fréville" w:date="2024-07-24T12:46:00Z">
        <w:r>
          <w:rPr>
            <w:lang w:val="en-GB"/>
          </w:rPr>
          <w:t>both</w:t>
        </w:r>
      </w:ins>
      <w:r w:rsidR="00000000">
        <w:rPr>
          <w:lang w:val="en-GB"/>
        </w:rPr>
        <w:t xml:space="preserve"> </w:t>
      </w:r>
      <w:ins w:id="623" w:author="Hélène Fréville" w:date="2024-07-24T12:46:00Z">
        <w:r>
          <w:rPr>
            <w:lang w:val="en-GB"/>
          </w:rPr>
          <w:t xml:space="preserve">plants </w:t>
        </w:r>
      </w:ins>
      <w:r w:rsidR="00000000">
        <w:rPr>
          <w:lang w:val="en-GB"/>
        </w:rPr>
        <w:t>ha</w:t>
      </w:r>
      <w:ins w:id="624" w:author="Hélène Fréville" w:date="2024-07-24T12:46:00Z">
        <w:r>
          <w:rPr>
            <w:lang w:val="en-GB"/>
          </w:rPr>
          <w:t>ve a</w:t>
        </w:r>
      </w:ins>
      <w:del w:id="625" w:author="Hélène Fréville" w:date="2024-07-24T12:46:00Z">
        <w:r w:rsidR="00000000" w:rsidDel="00D00E0E">
          <w:rPr>
            <w:lang w:val="en-GB"/>
          </w:rPr>
          <w:delText>s</w:delText>
        </w:r>
      </w:del>
      <w:r w:rsidR="00000000">
        <w:rPr>
          <w:lang w:val="en-GB"/>
        </w:rPr>
        <w:t xml:space="preserve"> high root area. Such strong competition </w:t>
      </w:r>
      <w:ins w:id="626" w:author="Hélène Fréville" w:date="2024-07-24T12:48:00Z">
        <w:r>
          <w:rPr>
            <w:lang w:val="en-GB"/>
          </w:rPr>
          <w:t xml:space="preserve">might </w:t>
        </w:r>
      </w:ins>
      <w:r w:rsidR="00000000">
        <w:rPr>
          <w:lang w:val="en-GB"/>
        </w:rPr>
        <w:t>result</w:t>
      </w:r>
      <w:del w:id="627" w:author="Hélène Fréville" w:date="2024-07-24T12:48:00Z">
        <w:r w:rsidR="00000000" w:rsidDel="00D00E0E">
          <w:rPr>
            <w:lang w:val="en-GB"/>
          </w:rPr>
          <w:delText>s</w:delText>
        </w:r>
      </w:del>
      <w:r w:rsidR="00000000">
        <w:rPr>
          <w:lang w:val="en-GB"/>
        </w:rPr>
        <w:t xml:space="preserve"> in an overinvestment in biomass to outgrow the </w:t>
      </w:r>
      <w:proofErr w:type="spellStart"/>
      <w:r w:rsidR="00000000">
        <w:rPr>
          <w:lang w:val="en-GB"/>
        </w:rPr>
        <w:t>neighbor</w:t>
      </w:r>
      <w:proofErr w:type="spellEnd"/>
      <w:r w:rsidR="00000000">
        <w:rPr>
          <w:lang w:val="en-GB"/>
        </w:rPr>
        <w:t>.</w:t>
      </w:r>
      <w:commentRangeEnd w:id="610"/>
      <w:r w:rsidR="00B73E16">
        <w:rPr>
          <w:rStyle w:val="Marquedecommentaire"/>
        </w:rPr>
        <w:commentReference w:id="610"/>
      </w:r>
      <w:r w:rsidR="00000000">
        <w:rPr>
          <w:lang w:val="en-GB"/>
        </w:rPr>
        <w:t xml:space="preserve"> Those genotypes, when grown in mixed stands, are more likely to be </w:t>
      </w:r>
      <w:del w:id="628" w:author="Hélène Fréville" w:date="2024-07-24T13:30:00Z">
        <w:r w:rsidR="00000000" w:rsidDel="00B23CD4">
          <w:rPr>
            <w:lang w:val="en-GB"/>
          </w:rPr>
          <w:delText xml:space="preserve">grown </w:delText>
        </w:r>
      </w:del>
      <w:ins w:id="629" w:author="Hélène Fréville" w:date="2024-07-24T13:30:00Z">
        <w:r w:rsidR="00B23CD4">
          <w:rPr>
            <w:lang w:val="en-GB"/>
          </w:rPr>
          <w:t>paired</w:t>
        </w:r>
        <w:r w:rsidR="00B23CD4">
          <w:rPr>
            <w:lang w:val="en-GB"/>
          </w:rPr>
          <w:t xml:space="preserve"> </w:t>
        </w:r>
      </w:ins>
      <w:r w:rsidR="00000000">
        <w:rPr>
          <w:lang w:val="en-GB"/>
        </w:rPr>
        <w:t xml:space="preserve">with genotypes that have </w:t>
      </w:r>
      <w:ins w:id="630" w:author="Hélène Fréville" w:date="2024-07-24T13:30:00Z">
        <w:r w:rsidR="00B23CD4">
          <w:rPr>
            <w:lang w:val="en-GB"/>
          </w:rPr>
          <w:t xml:space="preserve">a </w:t>
        </w:r>
      </w:ins>
      <w:r w:rsidR="00000000">
        <w:rPr>
          <w:lang w:val="en-GB"/>
        </w:rPr>
        <w:t xml:space="preserve">lower </w:t>
      </w:r>
      <w:del w:id="631" w:author="Hélène Fréville" w:date="2024-07-24T13:27:00Z">
        <w:r w:rsidR="00000000" w:rsidDel="00B23CD4">
          <w:rPr>
            <w:lang w:val="en-GB"/>
          </w:rPr>
          <w:delText xml:space="preserve">than higher </w:delText>
        </w:r>
      </w:del>
      <w:r w:rsidR="00000000">
        <w:rPr>
          <w:lang w:val="en-GB"/>
        </w:rPr>
        <w:t>root area</w:t>
      </w:r>
      <w:del w:id="632" w:author="Hélène Fréville" w:date="2024-07-24T13:30:00Z">
        <w:r w:rsidR="00000000" w:rsidDel="00B23CD4">
          <w:rPr>
            <w:lang w:val="en-GB"/>
          </w:rPr>
          <w:delText xml:space="preserve"> than themselves</w:delText>
        </w:r>
      </w:del>
      <w:r w:rsidR="00000000">
        <w:rPr>
          <w:lang w:val="en-GB"/>
        </w:rPr>
        <w:t xml:space="preserve">, </w:t>
      </w:r>
      <w:del w:id="633" w:author="Hélène Fréville" w:date="2024-07-24T13:30:00Z">
        <w:r w:rsidR="00000000" w:rsidDel="00B23CD4">
          <w:rPr>
            <w:lang w:val="en-GB"/>
          </w:rPr>
          <w:delText>and hence, to experience</w:delText>
        </w:r>
      </w:del>
      <w:ins w:id="634" w:author="Hélène Fréville" w:date="2024-07-24T13:30:00Z">
        <w:r w:rsidR="00B23CD4">
          <w:rPr>
            <w:lang w:val="en-GB"/>
          </w:rPr>
          <w:t>leading to</w:t>
        </w:r>
      </w:ins>
      <w:r w:rsidR="00000000">
        <w:rPr>
          <w:lang w:val="en-GB"/>
        </w:rPr>
        <w:t xml:space="preserve"> relaxed competition </w:t>
      </w:r>
      <w:ins w:id="635" w:author="Hélène Fréville" w:date="2024-07-24T13:31:00Z">
        <w:r w:rsidR="00B23CD4">
          <w:rPr>
            <w:lang w:val="en-GB"/>
          </w:rPr>
          <w:t xml:space="preserve">in mixtures </w:t>
        </w:r>
      </w:ins>
      <w:r w:rsidR="00000000">
        <w:rPr>
          <w:lang w:val="en-GB"/>
        </w:rPr>
        <w:t xml:space="preserve">compared to </w:t>
      </w:r>
      <w:del w:id="636" w:author="Hélène Fréville" w:date="2024-07-24T13:31:00Z">
        <w:r w:rsidR="00000000" w:rsidDel="00B23CD4">
          <w:rPr>
            <w:lang w:val="en-GB"/>
          </w:rPr>
          <w:delText xml:space="preserve">their </w:delText>
        </w:r>
      </w:del>
      <w:r w:rsidR="00000000">
        <w:rPr>
          <w:lang w:val="en-GB"/>
        </w:rPr>
        <w:t xml:space="preserve">pure stands. Such relaxed competition </w:t>
      </w:r>
      <w:del w:id="637" w:author="Hélène Fréville" w:date="2024-07-24T13:28:00Z">
        <w:r w:rsidR="00000000" w:rsidDel="00B23CD4">
          <w:rPr>
            <w:lang w:val="en-GB"/>
          </w:rPr>
          <w:delText xml:space="preserve">might </w:delText>
        </w:r>
      </w:del>
      <w:ins w:id="638" w:author="Hélène Fréville" w:date="2024-07-24T13:28:00Z">
        <w:r w:rsidR="00B23CD4">
          <w:rPr>
            <w:lang w:val="en-GB"/>
          </w:rPr>
          <w:t>could</w:t>
        </w:r>
        <w:r w:rsidR="00B23CD4">
          <w:rPr>
            <w:lang w:val="en-GB"/>
          </w:rPr>
          <w:t xml:space="preserve"> </w:t>
        </w:r>
      </w:ins>
      <w:r w:rsidR="00000000">
        <w:rPr>
          <w:lang w:val="en-GB"/>
        </w:rPr>
        <w:t xml:space="preserve">in turn lead to a disengagement from the </w:t>
      </w:r>
      <w:ins w:id="639" w:author="Hélène Fréville" w:date="2024-07-24T13:28:00Z">
        <w:r w:rsidR="00B23CD4">
          <w:rPr>
            <w:lang w:val="en-GB"/>
          </w:rPr>
          <w:t>“</w:t>
        </w:r>
      </w:ins>
      <w:r w:rsidR="00000000">
        <w:rPr>
          <w:lang w:val="en-GB"/>
        </w:rPr>
        <w:t>arms race</w:t>
      </w:r>
      <w:ins w:id="640" w:author="Hélène Fréville" w:date="2024-07-24T13:28:00Z">
        <w:r w:rsidR="00B23CD4">
          <w:rPr>
            <w:lang w:val="en-GB"/>
          </w:rPr>
          <w:t>”</w:t>
        </w:r>
      </w:ins>
      <w:r w:rsidR="00000000">
        <w:rPr>
          <w:lang w:val="en-GB"/>
        </w:rPr>
        <w:t xml:space="preserve"> between </w:t>
      </w:r>
      <w:ins w:id="641" w:author="Hélène Fréville" w:date="2024-07-24T13:28:00Z">
        <w:r w:rsidR="00B23CD4">
          <w:rPr>
            <w:lang w:val="en-GB"/>
          </w:rPr>
          <w:t>plants</w:t>
        </w:r>
      </w:ins>
      <w:del w:id="642" w:author="Hélène Fréville" w:date="2024-07-24T13:28:00Z">
        <w:r w:rsidR="00000000" w:rsidDel="00B23CD4">
          <w:rPr>
            <w:lang w:val="en-GB"/>
          </w:rPr>
          <w:delText>seedlings</w:delText>
        </w:r>
      </w:del>
      <w:r w:rsidR="00000000">
        <w:rPr>
          <w:lang w:val="en-GB"/>
        </w:rPr>
        <w:t xml:space="preserve">, </w:t>
      </w:r>
      <w:del w:id="643" w:author="Hélène Fréville" w:date="2024-07-24T13:29:00Z">
        <w:r w:rsidR="00000000" w:rsidDel="00B23CD4">
          <w:rPr>
            <w:lang w:val="en-GB"/>
          </w:rPr>
          <w:delText>thus reducing</w:delText>
        </w:r>
      </w:del>
      <w:ins w:id="644" w:author="Hélène Fréville" w:date="2024-07-24T13:29:00Z">
        <w:r w:rsidR="00B23CD4">
          <w:rPr>
            <w:lang w:val="en-GB"/>
          </w:rPr>
          <w:t>potentially resulting in lower</w:t>
        </w:r>
      </w:ins>
      <w:r w:rsidR="00000000">
        <w:rPr>
          <w:lang w:val="en-GB"/>
        </w:rPr>
        <w:t xml:space="preserve"> above and belowground biomass production, </w:t>
      </w:r>
      <w:del w:id="645" w:author="Hélène Fréville" w:date="2024-07-24T13:29:00Z">
        <w:r w:rsidR="00000000" w:rsidDel="00B23CD4">
          <w:rPr>
            <w:lang w:val="en-GB"/>
          </w:rPr>
          <w:delText xml:space="preserve">leading </w:delText>
        </w:r>
      </w:del>
      <w:ins w:id="646" w:author="Hélène Fréville" w:date="2024-07-24T13:29:00Z">
        <w:r w:rsidR="00B23CD4">
          <w:rPr>
            <w:lang w:val="en-GB"/>
          </w:rPr>
          <w:t xml:space="preserve">and thus </w:t>
        </w:r>
      </w:ins>
      <w:del w:id="647" w:author="Hélène Fréville" w:date="2024-07-24T13:29:00Z">
        <w:r w:rsidR="00000000" w:rsidDel="00B23CD4">
          <w:rPr>
            <w:lang w:val="en-GB"/>
          </w:rPr>
          <w:delText xml:space="preserve">to </w:delText>
        </w:r>
      </w:del>
      <w:r w:rsidR="00000000">
        <w:rPr>
          <w:lang w:val="en-GB"/>
        </w:rPr>
        <w:t>low RYTs</w:t>
      </w:r>
      <w:ins w:id="648" w:author="Hélène Fréville" w:date="2024-07-24T13:31:00Z">
        <w:r w:rsidR="003F5E22">
          <w:rPr>
            <w:lang w:val="en-GB"/>
          </w:rPr>
          <w:t xml:space="preserve"> </w:t>
        </w:r>
      </w:ins>
      <w:ins w:id="649" w:author="Hélène Fréville" w:date="2024-07-24T13:32:00Z">
        <w:r w:rsidR="003F5E22">
          <w:rPr>
            <w:lang w:val="en-GB"/>
          </w:rPr>
          <w:t xml:space="preserve">when mixing </w:t>
        </w:r>
      </w:ins>
      <w:ins w:id="650" w:author="Hélène Fréville" w:date="2024-07-24T13:33:00Z">
        <w:r w:rsidR="003F5E22">
          <w:rPr>
            <w:lang w:val="en-GB"/>
          </w:rPr>
          <w:t>genotypes with hight root area in pure stands</w:t>
        </w:r>
      </w:ins>
      <w:r w:rsidR="00000000">
        <w:rPr>
          <w:lang w:val="en-GB"/>
        </w:rPr>
        <w:t xml:space="preserve">. In line with this hypothesis, there was a strong positive relationship between the total biomass of the pure stands and their root area (Figure 5a). This relationship was stronger in the S treatment (Figure 5a, Pearson’s </w:t>
      </w:r>
      <w:r w:rsidR="00000000">
        <w:rPr>
          <w:i/>
          <w:lang w:val="en-GB"/>
        </w:rPr>
        <w:t>R</w:t>
      </w:r>
      <w:r w:rsidR="00000000">
        <w:rPr>
          <w:lang w:val="en-GB"/>
        </w:rPr>
        <w:t xml:space="preserve"> = 0.87, slope = 0.079</w:t>
      </w:r>
      <w:del w:id="651" w:author="Hélène Fréville" w:date="2024-07-24T13:37:00Z">
        <w:r w:rsidR="00000000" w:rsidDel="003F5E22">
          <w:rPr>
            <w:lang w:val="en-GB"/>
          </w:rPr>
          <w:delText>3</w:delText>
        </w:r>
      </w:del>
      <w:r w:rsidR="00000000">
        <w:rPr>
          <w:lang w:val="en-GB"/>
        </w:rPr>
        <w:t xml:space="preserve"> mg.mm</w:t>
      </w:r>
      <w:r w:rsidR="00000000">
        <w:rPr>
          <w:vertAlign w:val="superscript"/>
          <w:lang w:val="en-GB"/>
        </w:rPr>
        <w:t>-2</w:t>
      </w:r>
      <w:r w:rsidR="00000000">
        <w:rPr>
          <w:lang w:val="en-GB"/>
        </w:rPr>
        <w:t xml:space="preserve">, </w:t>
      </w:r>
      <w:r w:rsidR="00000000">
        <w:rPr>
          <w:i/>
          <w:lang w:val="en-GB"/>
        </w:rPr>
        <w:t>p</w:t>
      </w:r>
      <w:r w:rsidR="00000000">
        <w:rPr>
          <w:lang w:val="en-GB"/>
        </w:rPr>
        <w:t xml:space="preserve"> &lt; 0.001) than </w:t>
      </w:r>
      <w:del w:id="652" w:author="Hélène Fréville" w:date="2024-07-24T13:38:00Z">
        <w:r w:rsidR="00000000" w:rsidDel="003F5E22">
          <w:rPr>
            <w:lang w:val="en-GB"/>
          </w:rPr>
          <w:delText xml:space="preserve">in </w:delText>
        </w:r>
      </w:del>
      <w:r w:rsidR="00000000">
        <w:rPr>
          <w:lang w:val="en-GB"/>
        </w:rPr>
        <w:t xml:space="preserve">in the C treatment (Pearson’s </w:t>
      </w:r>
      <w:r w:rsidR="00000000">
        <w:rPr>
          <w:i/>
          <w:lang w:val="en-GB"/>
        </w:rPr>
        <w:t>R</w:t>
      </w:r>
      <w:r w:rsidR="00000000">
        <w:rPr>
          <w:lang w:val="en-GB"/>
        </w:rPr>
        <w:t xml:space="preserve"> = 0.74, slope = 0.0446 mg.mm</w:t>
      </w:r>
      <w:r w:rsidR="00000000">
        <w:rPr>
          <w:vertAlign w:val="superscript"/>
          <w:lang w:val="en-GB"/>
        </w:rPr>
        <w:t>-2</w:t>
      </w:r>
      <w:r w:rsidR="00000000">
        <w:rPr>
          <w:lang w:val="en-GB"/>
        </w:rPr>
        <w:t xml:space="preserve">, </w:t>
      </w:r>
      <w:r w:rsidR="00000000">
        <w:rPr>
          <w:i/>
          <w:lang w:val="en-GB"/>
        </w:rPr>
        <w:t xml:space="preserve">p </w:t>
      </w:r>
      <w:r w:rsidR="00000000">
        <w:rPr>
          <w:lang w:val="en-GB"/>
        </w:rPr>
        <w:t xml:space="preserve">&lt; 0.001). </w:t>
      </w:r>
      <w:del w:id="653" w:author="Hélène Fréville" w:date="2024-07-24T13:39:00Z">
        <w:r w:rsidR="00000000" w:rsidDel="003F5E22">
          <w:rPr>
            <w:lang w:val="en-GB"/>
          </w:rPr>
          <w:delText xml:space="preserve">Also </w:delText>
        </w:r>
      </w:del>
      <w:ins w:id="654" w:author="Hélène Fréville" w:date="2024-07-24T13:39:00Z">
        <w:r w:rsidR="003F5E22">
          <w:rPr>
            <w:lang w:val="en-GB"/>
          </w:rPr>
          <w:t>Additionally,</w:t>
        </w:r>
        <w:r w:rsidR="003F5E22">
          <w:rPr>
            <w:lang w:val="en-GB"/>
          </w:rPr>
          <w:t xml:space="preserve"> </w:t>
        </w:r>
      </w:ins>
      <w:r w:rsidR="00000000">
        <w:rPr>
          <w:lang w:val="en-GB"/>
        </w:rPr>
        <w:t xml:space="preserve">consistent with our hypothesis, cultivars with the highest root areas in pure stands and the highest hierarchical distances in root area with their </w:t>
      </w:r>
      <w:proofErr w:type="spellStart"/>
      <w:r w:rsidR="00000000">
        <w:rPr>
          <w:lang w:val="en-GB"/>
        </w:rPr>
        <w:t>neighbors</w:t>
      </w:r>
      <w:proofErr w:type="spellEnd"/>
      <w:r w:rsidR="00000000">
        <w:rPr>
          <w:lang w:val="en-GB"/>
        </w:rPr>
        <w:t xml:space="preserve"> were the ones with the strongest biomass reduction</w:t>
      </w:r>
      <w:del w:id="655" w:author="Hélène Fréville" w:date="2024-07-24T13:40:00Z">
        <w:r w:rsidR="00000000" w:rsidDel="003F5E22">
          <w:rPr>
            <w:lang w:val="en-GB"/>
          </w:rPr>
          <w:delText>s</w:delText>
        </w:r>
      </w:del>
      <w:r w:rsidR="00000000">
        <w:rPr>
          <w:lang w:val="en-GB"/>
        </w:rPr>
        <w:t xml:space="preserve"> in mixed stands in the S treatment</w:t>
      </w:r>
      <w:del w:id="656" w:author="Hélène Fréville" w:date="2024-07-24T13:40:00Z">
        <w:r w:rsidR="00000000" w:rsidDel="003F5E22">
          <w:rPr>
            <w:lang w:val="en-GB"/>
          </w:rPr>
          <w:delText>s</w:delText>
        </w:r>
      </w:del>
      <w:r w:rsidR="00000000">
        <w:rPr>
          <w:lang w:val="en-GB"/>
        </w:rPr>
        <w:t xml:space="preserve"> (Figure 5b, Pearson’s </w:t>
      </w:r>
      <w:r w:rsidR="00000000">
        <w:rPr>
          <w:i/>
          <w:lang w:val="en-GB"/>
        </w:rPr>
        <w:t>R</w:t>
      </w:r>
      <w:r w:rsidR="00000000">
        <w:rPr>
          <w:lang w:val="en-GB"/>
        </w:rPr>
        <w:t xml:space="preserve"> = -0.</w:t>
      </w:r>
      <w:commentRangeStart w:id="657"/>
      <w:r w:rsidR="00000000">
        <w:rPr>
          <w:lang w:val="en-GB"/>
        </w:rPr>
        <w:t>7</w:t>
      </w:r>
      <w:ins w:id="658" w:author="Hélène Fréville" w:date="2024-07-24T13:40:00Z">
        <w:r w:rsidR="003F5E22">
          <w:rPr>
            <w:lang w:val="en-GB"/>
          </w:rPr>
          <w:t>0</w:t>
        </w:r>
        <w:commentRangeEnd w:id="657"/>
        <w:r w:rsidR="003F5E22">
          <w:rPr>
            <w:rStyle w:val="Marquedecommentaire"/>
          </w:rPr>
          <w:commentReference w:id="657"/>
        </w:r>
      </w:ins>
      <w:r w:rsidR="00000000">
        <w:rPr>
          <w:lang w:val="en-GB"/>
        </w:rPr>
        <w:t xml:space="preserve">, </w:t>
      </w:r>
      <w:r w:rsidR="00000000">
        <w:rPr>
          <w:i/>
          <w:lang w:val="en-GB"/>
        </w:rPr>
        <w:t>p</w:t>
      </w:r>
      <w:r w:rsidR="00000000">
        <w:rPr>
          <w:lang w:val="en-GB"/>
        </w:rPr>
        <w:t xml:space="preserve"> &lt; 0.001; Figure 5c, Pearson’s </w:t>
      </w:r>
      <w:r w:rsidR="00000000">
        <w:rPr>
          <w:i/>
          <w:lang w:val="en-GB"/>
        </w:rPr>
        <w:t>R</w:t>
      </w:r>
      <w:r w:rsidR="00000000">
        <w:rPr>
          <w:lang w:val="en-GB"/>
        </w:rPr>
        <w:t xml:space="preserve"> = -0.51, </w:t>
      </w:r>
      <w:r w:rsidR="00000000">
        <w:rPr>
          <w:i/>
          <w:lang w:val="en-GB"/>
        </w:rPr>
        <w:t xml:space="preserve">p </w:t>
      </w:r>
      <w:r w:rsidR="00000000">
        <w:rPr>
          <w:lang w:val="en-GB"/>
        </w:rPr>
        <w:t>&lt; 0.001). These relationships were not significant in the C treatment (Figure</w:t>
      </w:r>
      <w:ins w:id="659" w:author="Hélène Fréville" w:date="2024-07-24T13:42:00Z">
        <w:r w:rsidR="005D70BF">
          <w:rPr>
            <w:lang w:val="en-GB"/>
          </w:rPr>
          <w:t>s</w:t>
        </w:r>
      </w:ins>
      <w:r w:rsidR="00000000">
        <w:rPr>
          <w:lang w:val="en-GB"/>
        </w:rPr>
        <w:t xml:space="preserve"> 5b and 5c). Finally, the strongest biomass reductions occurred in mixtures where the observed root area was lower than the root area predicted from the pure stands, i.e., where phenotypic plasticity led to reduced root area </w:t>
      </w:r>
      <w:ins w:id="660" w:author="Hélène Fréville" w:date="2024-07-24T13:44:00Z">
        <w:r w:rsidR="005D70BF">
          <w:rPr>
            <w:lang w:val="en-GB"/>
          </w:rPr>
          <w:t xml:space="preserve">in mixtures </w:t>
        </w:r>
      </w:ins>
      <w:r w:rsidR="00000000">
        <w:rPr>
          <w:lang w:val="en-GB"/>
        </w:rPr>
        <w:t>(Figure 5d). Again, the relationship between RYT and root area plasticity was stronger in the S (Pe</w:t>
      </w:r>
      <w:ins w:id="661" w:author="Hélène Fréville" w:date="2024-07-24T17:26:00Z">
        <w:r w:rsidR="006720FE">
          <w:rPr>
            <w:lang w:val="en-GB"/>
          </w:rPr>
          <w:t>a</w:t>
        </w:r>
      </w:ins>
      <w:r w:rsidR="00000000">
        <w:rPr>
          <w:lang w:val="en-GB"/>
        </w:rPr>
        <w:t xml:space="preserve">rson’s </w:t>
      </w:r>
      <w:r w:rsidR="00000000">
        <w:rPr>
          <w:i/>
          <w:lang w:val="en-GB"/>
        </w:rPr>
        <w:t>R</w:t>
      </w:r>
      <w:r w:rsidR="00000000">
        <w:rPr>
          <w:lang w:val="en-GB"/>
        </w:rPr>
        <w:t xml:space="preserve"> = 0.8</w:t>
      </w:r>
      <w:ins w:id="662" w:author="Hélène Fréville" w:date="2024-07-24T17:26:00Z">
        <w:r w:rsidR="006720FE">
          <w:rPr>
            <w:lang w:val="en-GB"/>
          </w:rPr>
          <w:t>0</w:t>
        </w:r>
      </w:ins>
      <w:r w:rsidR="00000000">
        <w:rPr>
          <w:lang w:val="en-GB"/>
        </w:rPr>
        <w:t xml:space="preserve">, </w:t>
      </w:r>
      <w:r w:rsidR="00000000">
        <w:rPr>
          <w:i/>
          <w:lang w:val="en-GB"/>
        </w:rPr>
        <w:t xml:space="preserve">p </w:t>
      </w:r>
      <w:r w:rsidR="00000000">
        <w:rPr>
          <w:lang w:val="en-GB"/>
        </w:rPr>
        <w:t>&lt;0.001,</w:t>
      </w:r>
      <w:r w:rsidR="00000000">
        <w:rPr>
          <w:i/>
          <w:lang w:val="en-GB"/>
        </w:rPr>
        <w:t xml:space="preserve"> </w:t>
      </w:r>
      <w:r w:rsidR="00000000">
        <w:rPr>
          <w:lang w:val="en-GB"/>
        </w:rPr>
        <w:t>slope = 1.93 %</w:t>
      </w:r>
      <w:r w:rsidR="00000000">
        <w:rPr>
          <w:vertAlign w:val="superscript"/>
          <w:lang w:val="en-GB"/>
        </w:rPr>
        <w:t>-1</w:t>
      </w:r>
      <w:r w:rsidR="00000000">
        <w:rPr>
          <w:lang w:val="en-GB"/>
        </w:rPr>
        <w:t xml:space="preserve">) than in the C </w:t>
      </w:r>
      <w:r w:rsidR="00000000">
        <w:rPr>
          <w:lang w:val="en-GB"/>
        </w:rPr>
        <w:lastRenderedPageBreak/>
        <w:t>treatment (Pe</w:t>
      </w:r>
      <w:ins w:id="663" w:author="Hélène Fréville" w:date="2024-07-24T17:26:00Z">
        <w:r w:rsidR="006720FE">
          <w:rPr>
            <w:lang w:val="en-GB"/>
          </w:rPr>
          <w:t>a</w:t>
        </w:r>
      </w:ins>
      <w:r w:rsidR="00000000">
        <w:rPr>
          <w:lang w:val="en-GB"/>
        </w:rPr>
        <w:t xml:space="preserve">rson’s </w:t>
      </w:r>
      <w:r w:rsidR="00000000">
        <w:rPr>
          <w:i/>
          <w:lang w:val="en-GB"/>
        </w:rPr>
        <w:t>R</w:t>
      </w:r>
      <w:r w:rsidR="00000000">
        <w:rPr>
          <w:lang w:val="en-GB"/>
        </w:rPr>
        <w:t xml:space="preserve"> = 0.54, </w:t>
      </w:r>
      <w:r w:rsidR="00000000">
        <w:rPr>
          <w:i/>
          <w:lang w:val="en-GB"/>
        </w:rPr>
        <w:t xml:space="preserve">p </w:t>
      </w:r>
      <w:r w:rsidR="00000000">
        <w:rPr>
          <w:lang w:val="en-GB"/>
        </w:rPr>
        <w:t>&lt;0.001,</w:t>
      </w:r>
      <w:r w:rsidR="00000000">
        <w:rPr>
          <w:i/>
          <w:lang w:val="en-GB"/>
        </w:rPr>
        <w:t xml:space="preserve"> </w:t>
      </w:r>
      <w:r w:rsidR="00000000">
        <w:rPr>
          <w:lang w:val="en-GB"/>
        </w:rPr>
        <w:t>slope = 0.91 %</w:t>
      </w:r>
      <w:r w:rsidR="00000000">
        <w:rPr>
          <w:vertAlign w:val="superscript"/>
          <w:lang w:val="en-GB"/>
        </w:rPr>
        <w:t>-1</w:t>
      </w:r>
      <w:r w:rsidR="00000000">
        <w:rPr>
          <w:lang w:val="en-GB"/>
        </w:rPr>
        <w:t xml:space="preserve">). Altogether, these results support the idea that low RYTs in the S treatment resulted from relaxed belowground competition in mixed relative to pure stands. </w:t>
      </w:r>
    </w:p>
    <w:p w14:paraId="0EC78D53" w14:textId="77777777" w:rsidR="00B629AA" w:rsidRDefault="00000000">
      <w:pPr>
        <w:pStyle w:val="Titre1"/>
        <w:rPr>
          <w:lang w:val="en-GB"/>
        </w:rPr>
      </w:pPr>
      <w:r>
        <w:rPr>
          <w:lang w:val="en-GB"/>
        </w:rPr>
        <w:t>Discussion</w:t>
      </w:r>
    </w:p>
    <w:p w14:paraId="18856699" w14:textId="554EEF50" w:rsidR="00B629AA" w:rsidRDefault="00000000">
      <w:pPr>
        <w:pStyle w:val="Titre2"/>
        <w:rPr>
          <w:lang w:val="en-GB"/>
        </w:rPr>
      </w:pPr>
      <w:commentRangeStart w:id="664"/>
      <w:commentRangeStart w:id="665"/>
      <w:del w:id="666" w:author="Hélène Fréville" w:date="2024-07-24T15:16:00Z">
        <w:r w:rsidDel="007E6E29">
          <w:rPr>
            <w:lang w:val="en-GB"/>
          </w:rPr>
          <w:delText xml:space="preserve">Adaptive </w:delText>
        </w:r>
      </w:del>
      <w:ins w:id="667" w:author="Hélène Fréville" w:date="2024-07-24T15:16:00Z">
        <w:r w:rsidR="007E6E29">
          <w:rPr>
            <w:lang w:val="en-GB"/>
          </w:rPr>
          <w:t>Shift in</w:t>
        </w:r>
        <w:commentRangeEnd w:id="664"/>
        <w:r w:rsidR="007E6E29">
          <w:rPr>
            <w:rStyle w:val="Marquedecommentaire"/>
            <w:rFonts w:eastAsiaTheme="minorHAnsi" w:cstheme="minorBidi"/>
            <w:b w:val="0"/>
          </w:rPr>
          <w:commentReference w:id="664"/>
        </w:r>
        <w:r w:rsidR="007E6E29">
          <w:rPr>
            <w:lang w:val="en-GB"/>
          </w:rPr>
          <w:t xml:space="preserve"> </w:t>
        </w:r>
      </w:ins>
      <w:r>
        <w:rPr>
          <w:lang w:val="en-GB"/>
        </w:rPr>
        <w:t xml:space="preserve">root allocation under water and nutrient </w:t>
      </w:r>
      <w:del w:id="668" w:author="Hélène Fréville" w:date="2024-07-24T15:16:00Z">
        <w:r w:rsidDel="007E6E29">
          <w:rPr>
            <w:lang w:val="en-GB"/>
          </w:rPr>
          <w:delText>stress</w:delText>
        </w:r>
      </w:del>
      <w:ins w:id="669" w:author="Hélène Fréville" w:date="2024-07-24T15:16:00Z">
        <w:r w:rsidR="007E6E29">
          <w:rPr>
            <w:lang w:val="en-GB"/>
          </w:rPr>
          <w:t>limitation</w:t>
        </w:r>
      </w:ins>
      <w:commentRangeEnd w:id="665"/>
      <w:ins w:id="670" w:author="Hélène Fréville" w:date="2024-07-24T15:31:00Z">
        <w:r w:rsidR="00413433">
          <w:rPr>
            <w:rStyle w:val="Marquedecommentaire"/>
            <w:rFonts w:eastAsiaTheme="minorHAnsi" w:cstheme="minorBidi"/>
            <w:b w:val="0"/>
          </w:rPr>
          <w:commentReference w:id="665"/>
        </w:r>
      </w:ins>
    </w:p>
    <w:p w14:paraId="50BDACF6" w14:textId="15B7D756" w:rsidR="00B629AA" w:rsidRDefault="00000000">
      <w:pPr>
        <w:rPr>
          <w:lang w:val="en-GB"/>
        </w:rPr>
      </w:pPr>
      <w:r>
        <w:rPr>
          <w:lang w:val="en-GB"/>
        </w:rPr>
        <w:t xml:space="preserve">Wheat seedling growth was strongly affected by the limitation of water and nutrients in our experiment. </w:t>
      </w:r>
      <w:del w:id="671" w:author="Hélène Fréville" w:date="2024-07-24T15:07:00Z">
        <w:r w:rsidDel="007E6E29">
          <w:rPr>
            <w:lang w:val="en-GB"/>
          </w:rPr>
          <w:delText>The main effect was</w:delText>
        </w:r>
      </w:del>
      <w:ins w:id="672" w:author="Hélène Fréville" w:date="2024-07-24T15:07:00Z">
        <w:r w:rsidR="007E6E29">
          <w:rPr>
            <w:lang w:val="en-GB"/>
          </w:rPr>
          <w:t>Resource limitation triggered</w:t>
        </w:r>
      </w:ins>
      <w:r>
        <w:rPr>
          <w:lang w:val="en-GB"/>
        </w:rPr>
        <w:t xml:space="preserve"> an overall reduction in biomass, </w:t>
      </w:r>
      <w:del w:id="673" w:author="Hélène Fréville" w:date="2024-07-24T15:06:00Z">
        <w:r w:rsidDel="007E6E29">
          <w:rPr>
            <w:lang w:val="en-GB"/>
          </w:rPr>
          <w:delText xml:space="preserve">accompanied </w:delText>
        </w:r>
      </w:del>
      <w:ins w:id="674" w:author="Hélène Fréville" w:date="2024-07-24T15:06:00Z">
        <w:r w:rsidR="007E6E29">
          <w:rPr>
            <w:lang w:val="en-GB"/>
          </w:rPr>
          <w:t>along with a shift in</w:t>
        </w:r>
        <w:r w:rsidR="007E6E29">
          <w:rPr>
            <w:lang w:val="en-GB"/>
          </w:rPr>
          <w:t xml:space="preserve"> </w:t>
        </w:r>
      </w:ins>
      <w:del w:id="675" w:author="Hélène Fréville" w:date="2024-07-24T15:06:00Z">
        <w:r w:rsidDel="007E6E29">
          <w:rPr>
            <w:lang w:val="en-GB"/>
          </w:rPr>
          <w:delText xml:space="preserve">by a reallocation of </w:delText>
        </w:r>
      </w:del>
      <w:r>
        <w:rPr>
          <w:lang w:val="en-GB"/>
        </w:rPr>
        <w:t xml:space="preserve">biomass </w:t>
      </w:r>
      <w:ins w:id="676" w:author="Hélène Fréville" w:date="2024-07-24T15:06:00Z">
        <w:r w:rsidR="007E6E29">
          <w:rPr>
            <w:lang w:val="en-GB"/>
          </w:rPr>
          <w:t xml:space="preserve">allocation </w:t>
        </w:r>
      </w:ins>
      <w:r>
        <w:rPr>
          <w:lang w:val="en-GB"/>
        </w:rPr>
        <w:t>from the above</w:t>
      </w:r>
      <w:ins w:id="677" w:author="Hélène Fréville" w:date="2024-07-24T15:06:00Z">
        <w:r w:rsidR="007E6E29">
          <w:rPr>
            <w:lang w:val="en-GB"/>
          </w:rPr>
          <w:t>ground</w:t>
        </w:r>
      </w:ins>
      <w:r>
        <w:rPr>
          <w:lang w:val="en-GB"/>
        </w:rPr>
        <w:t xml:space="preserve"> to the belowground compartment. This result is in line with the optimal allocation theory, which states that plants prioritize allocation to increase their uptake of the </w:t>
      </w:r>
      <w:ins w:id="678" w:author="Hélène Fréville" w:date="2024-07-24T15:08:00Z">
        <w:r w:rsidR="007E6E29">
          <w:rPr>
            <w:lang w:val="en-GB"/>
          </w:rPr>
          <w:t xml:space="preserve">most limiting </w:t>
        </w:r>
      </w:ins>
      <w:r>
        <w:rPr>
          <w:lang w:val="en-GB"/>
        </w:rPr>
        <w:t>resource</w:t>
      </w:r>
      <w:ins w:id="679" w:author="Hélène Fréville" w:date="2024-07-24T15:08:00Z">
        <w:r w:rsidR="007E6E29">
          <w:rPr>
            <w:lang w:val="en-GB"/>
          </w:rPr>
          <w:t>s</w:t>
        </w:r>
      </w:ins>
      <w:r>
        <w:rPr>
          <w:lang w:val="en-GB"/>
        </w:rPr>
        <w:t xml:space="preserve"> </w:t>
      </w:r>
      <w:del w:id="680" w:author="Hélène Fréville" w:date="2024-07-24T15:09:00Z">
        <w:r w:rsidDel="007E6E29">
          <w:rPr>
            <w:lang w:val="en-GB"/>
          </w:rPr>
          <w:delText xml:space="preserve">that is most limiting </w:delText>
        </w:r>
      </w:del>
      <w:r>
        <w:fldChar w:fldCharType="begin"/>
      </w:r>
      <w:r>
        <w:rPr>
          <w:lang w:val="en-GB"/>
        </w:rPr>
        <w:instrText>ADDIN ZOTERO_ITEM CSL_CITATION {"citationID":"TGcsFaKA","properties":{"formattedCitation":"(Bloom et al. 1985; Weiner 2004)","plainCitation":"(Bloom et al. 1985; Weiner 2004)","noteIndex":0},"citationItems":[{"id":13,"uris":["http://zotero.org/users/3458704/items/Y59VDHWE"],"itemData":{"id":13,"type":"article-journal","container-title":"Annual review of Ecology and Systematics","issue":"1","note":"publisher: Annual Reviews 4139 El Camino Way, PO Box 10139, Palo Alto, CA 94303-0139, USA","page":"363–392","title":"Resource limitation in plants-an economic analogy","volume":"16","author":[{"family":"Bloom","given":"Arnold J"},{"family":"Chapin III","given":"F Stuart"},{"family":"Mooney","given":"Harold A"}],"issued":{"date-parts":[["1985"]]}}},{"id":14,"uris":["http://zotero.org/users/3458704/items/2TX2NRQC"],"itemData":{"id":14,"type":"article-journal","abstract":"Allocation is one of the central concepts in modern ecology, providing the basis for different strategies. Allocation in plants has been conceptualized as a proportional or ratio-driven process (‘partitioning’). In this view, a plant has a given amount of resources at any point in time and it allocates these resources to different structures. But many plant ecological processes are better understood in terms of growth and size than in terms of time. In an allometric perspective, allocation is seen as a size-dependent process: allometry is the quantitative relationship between growth and allocation. Therefore most questions of allocation should be posed allometrically, not as ratios or proportions. Plants evolve allometric patterns in response to numerous selection pressures and constraints, and these patterns explain many behaviours of plant populations. In the allometric view, plasticity in allocation can be understood as a change in a plant's allometric trajectory in response to the environment. Some allocation patterns show relatively fixed allometric trajectories, varying in different environments primarily in the speed at which the trajectory is travelled, whereas other allocation patterns show great flexibility in their behaviour at a given size. Because plant growth is often indeterminate and its rate highly influenced by environmental conditions, ‘plasticity in size’ is not a meaningful concept. We need a new way to classify, describe and analyze plant allocation and plasticity because the concepts ‘trait’ and ‘plasticity’ are too broad. Three degrees of plasticity can be distinguished: (1) allometric growth (‘apparent plasticity’), (2) modular proliferation and local physiological adaptation, and (3) integrated plastic responses. Plasticity, which has evolved because it increases individual fitness, can be a disadvantage in plant production systems, where we want to optimize population, not individual, performance.","container-title":"Perspectives in Plant Ecology, Evolution and Systematics","DOI":"10.1078/1433-8319-00083","ISSN":"1433-8319","issue":"4","journalAbbreviation":"Perspectives in Plant Ecology, Evolution and Systematics","page":"207-215","source":"ScienceDirect","title":"Allocation, plasticity and allometry in plants","volume":"6","author":[{"family":"Weiner","given":"Jacob"}],"issued":{"date-parts":[["2004",1,1]]}}}],"schema":"https://github.com/citation-style-language/schema/raw/master/csl-citation.json"}</w:instrText>
      </w:r>
      <w:r>
        <w:rPr>
          <w:lang w:val="en-GB"/>
        </w:rPr>
        <w:fldChar w:fldCharType="separate"/>
      </w:r>
      <w:r>
        <w:rPr>
          <w:rFonts w:cs="Times New Roman"/>
          <w:lang w:val="en-GB"/>
        </w:rPr>
        <w:t>(Bloom et al. 1985; Weiner 2004)</w:t>
      </w:r>
      <w:r>
        <w:rPr>
          <w:lang w:val="en-GB"/>
        </w:rPr>
        <w:fldChar w:fldCharType="end"/>
      </w:r>
      <w:r>
        <w:rPr>
          <w:lang w:val="en-GB"/>
        </w:rPr>
        <w:t xml:space="preserve">. In our case, </w:t>
      </w:r>
      <w:ins w:id="681" w:author="Hélène Fréville" w:date="2024-07-24T15:09:00Z">
        <w:r w:rsidR="007E6E29">
          <w:rPr>
            <w:lang w:val="en-GB"/>
          </w:rPr>
          <w:t xml:space="preserve">the </w:t>
        </w:r>
      </w:ins>
      <w:r>
        <w:rPr>
          <w:lang w:val="en-GB"/>
        </w:rPr>
        <w:t xml:space="preserve">high allocation to roots </w:t>
      </w:r>
      <w:del w:id="682" w:author="Hélène Fréville" w:date="2024-07-24T15:10:00Z">
        <w:r w:rsidDel="007E6E29">
          <w:rPr>
            <w:lang w:val="en-GB"/>
          </w:rPr>
          <w:delText xml:space="preserve">reflects </w:delText>
        </w:r>
      </w:del>
      <w:ins w:id="683" w:author="Hélène Fréville" w:date="2024-07-24T15:10:00Z">
        <w:r w:rsidR="007E6E29">
          <w:rPr>
            <w:lang w:val="en-GB"/>
          </w:rPr>
          <w:t>suggests</w:t>
        </w:r>
        <w:r w:rsidR="007E6E29">
          <w:rPr>
            <w:lang w:val="en-GB"/>
          </w:rPr>
          <w:t xml:space="preserve"> </w:t>
        </w:r>
      </w:ins>
      <w:r>
        <w:rPr>
          <w:lang w:val="en-GB"/>
        </w:rPr>
        <w:t xml:space="preserve">that </w:t>
      </w:r>
      <w:del w:id="684" w:author="Hélène Fréville" w:date="2024-07-24T15:11:00Z">
        <w:r w:rsidDel="007E6E29">
          <w:rPr>
            <w:lang w:val="en-GB"/>
          </w:rPr>
          <w:delText>water and nutrient</w:delText>
        </w:r>
      </w:del>
      <w:ins w:id="685" w:author="Hélène Fréville" w:date="2024-07-24T15:11:00Z">
        <w:r w:rsidR="007E6E29">
          <w:rPr>
            <w:lang w:val="en-GB"/>
          </w:rPr>
          <w:t>belowground resource</w:t>
        </w:r>
      </w:ins>
      <w:r>
        <w:rPr>
          <w:lang w:val="en-GB"/>
        </w:rPr>
        <w:t xml:space="preserve"> limitations were much stronger tha</w:t>
      </w:r>
      <w:ins w:id="686" w:author="Hélène Fréville" w:date="2024-07-24T15:11:00Z">
        <w:r w:rsidR="007E6E29">
          <w:rPr>
            <w:lang w:val="en-GB"/>
          </w:rPr>
          <w:t>n aboveground resource limitations</w:t>
        </w:r>
      </w:ins>
      <w:del w:id="687" w:author="Hélène Fréville" w:date="2024-07-24T15:11:00Z">
        <w:r w:rsidDel="007E6E29">
          <w:rPr>
            <w:lang w:val="en-GB"/>
          </w:rPr>
          <w:delText>t e.g., light limitation</w:delText>
        </w:r>
      </w:del>
      <w:r>
        <w:rPr>
          <w:lang w:val="en-GB"/>
        </w:rPr>
        <w:t xml:space="preserve">, </w:t>
      </w:r>
      <w:del w:id="688" w:author="Hélène Fréville" w:date="2024-07-24T15:12:00Z">
        <w:r w:rsidDel="007E6E29">
          <w:rPr>
            <w:lang w:val="en-GB"/>
          </w:rPr>
          <w:delText xml:space="preserve">as </w:delText>
        </w:r>
      </w:del>
      <w:ins w:id="689" w:author="Hélène Fréville" w:date="2024-07-24T15:12:00Z">
        <w:r w:rsidR="007E6E29">
          <w:rPr>
            <w:lang w:val="en-GB"/>
          </w:rPr>
          <w:t>a pattern</w:t>
        </w:r>
        <w:r w:rsidR="007E6E29">
          <w:rPr>
            <w:lang w:val="en-GB"/>
          </w:rPr>
          <w:t xml:space="preserve"> </w:t>
        </w:r>
      </w:ins>
      <w:ins w:id="690" w:author="Hélène Fréville" w:date="2024-07-24T15:13:00Z">
        <w:r w:rsidR="007E6E29">
          <w:rPr>
            <w:lang w:val="en-GB"/>
          </w:rPr>
          <w:t xml:space="preserve">consistent with what we </w:t>
        </w:r>
      </w:ins>
      <w:ins w:id="691" w:author="Hélène Fréville" w:date="2024-07-24T15:43:00Z">
        <w:r w:rsidR="00BF4B43">
          <w:rPr>
            <w:lang w:val="en-GB"/>
          </w:rPr>
          <w:t xml:space="preserve">intended to </w:t>
        </w:r>
      </w:ins>
      <w:ins w:id="692" w:author="Hélène Fréville" w:date="2024-07-24T15:44:00Z">
        <w:r w:rsidR="00BF4B43">
          <w:rPr>
            <w:lang w:val="en-GB"/>
          </w:rPr>
          <w:t>induce with our experimental protocol</w:t>
        </w:r>
      </w:ins>
      <w:del w:id="693" w:author="Hélène Fréville" w:date="2024-07-24T15:13:00Z">
        <w:r w:rsidDel="007E6E29">
          <w:rPr>
            <w:lang w:val="en-GB"/>
          </w:rPr>
          <w:delText>expected</w:delText>
        </w:r>
      </w:del>
      <w:r>
        <w:rPr>
          <w:lang w:val="en-GB"/>
        </w:rPr>
        <w:t xml:space="preserve">. </w:t>
      </w:r>
      <w:proofErr w:type="spellStart"/>
      <w:r>
        <w:rPr>
          <w:lang w:val="en-GB"/>
        </w:rPr>
        <w:t xml:space="preserve">In </w:t>
      </w:r>
      <w:proofErr w:type="spellEnd"/>
      <w:r>
        <w:rPr>
          <w:lang w:val="en-GB"/>
        </w:rPr>
        <w:t xml:space="preserve">wheat, plasticity of the root-to-shoot ratio and high reallocation to roots </w:t>
      </w:r>
      <w:del w:id="694" w:author="Hélène Fréville" w:date="2024-07-24T15:15:00Z">
        <w:r w:rsidDel="007E6E29">
          <w:rPr>
            <w:lang w:val="en-GB"/>
          </w:rPr>
          <w:delText xml:space="preserve">and </w:delText>
        </w:r>
      </w:del>
      <w:r>
        <w:rPr>
          <w:lang w:val="en-GB"/>
        </w:rPr>
        <w:t xml:space="preserve">have been shown to be advantageous under drought stress </w:t>
      </w:r>
      <w:r>
        <w:fldChar w:fldCharType="begin"/>
      </w:r>
      <w:r>
        <w:rPr>
          <w:lang w:val="en-GB"/>
        </w:rPr>
        <w:instrText>ADDIN ZOTERO_ITEM CSL_CITATION {"citationID":"XIMqzFAn","properties":{"formattedCitation":"(Bacher et al. 2021, 2022)","plainCitation":"(Bacher et al. 2021, 2022)","noteIndex":0},"citationItems":[{"id":12,"uris":["http://zotero.org/users/3458704/items/WSTFVAHN"],"itemData":{"id":12,"type":"article-journal","abstract":"Water deficit during the early vegetative growth stages of wheat (Triticum) can limit shoot growth and ultimately impact grain productivity. Introducing diversity in wheat cultivars to enhance the range of phenotypic responses to water limitations during vegetative growth can provide potential avenues for mitigating subsequent yield losses. We tested this hypothesis in an elite durum wheat background by introducing a series of introgressions from a wild emmer (Triticum turgidum ssp. dicoccoides) wheat. Wild emmer populations harbor rich phenotypic diversity for drought-adaptive traits. To determine the effect of these introgressions on vegetative growth under water-limited conditions, we used image-based phenotyping to catalog divergent growth responses to water stress ranging from high plasticity to high stability. One of the introgression lines exhibited a significant shift in root-to-shoot ratio in response to water stress. We characterized this shift by combining genetic analysis and root transcriptome profiling to identify candidate genes (including a root-specific kinase) that may be linked to the root-to-shoot carbon reallocation under water stress. Our results highlight the potential of introducing functional diversity into elite durum wheat for enhancing the range of water stress adaptation.","container-title":"Plant Physiology","DOI":"10.1093/plphys/kiab292","ISSN":"0032-0889","issue":"3","journalAbbreviation":"Plant Physiology","page":"1149-1162","source":"Silverchair","title":"Wild emmer introgression alters root-to-shoot growth dynamics in durum wheat in response to water stress","volume":"187","author":[{"family":"Bacher","given":"Harel"},{"family":"Zhu","given":"Feiyu"},{"family":"Gao","given":"Tian"},{"family":"Liu","given":"Kan"},{"family":"Dhatt","given":"Balpreet K"},{"family":"Awada","given":"Tala"},{"family":"Zhang","given":"Chi"},{"family":"Distelfeld","given":"Assaf"},{"family":"Yu","given":"Hongfeng"},{"family":"Peleg","given":"Zvi"},{"family":"Walia","given":"Harkamal"}],"issued":{"date-parts":[["2021",11,1]]}}},{"id":11,"uris":["http://zotero.org/users/3458704/items/EJY2NWB8"],"itemData":{"id":11,"type":"article-journal","abstract":"Drought intensity as experienced by plants depends upon soil moisture status and atmospheric variables such as temperature, radiation, and air vapour pressure deficit. Although the role of shoot architecture with these edaphic and atmospheric factors is well characterized, the extent to which shoot and root dynamic interactions as a continuum are controlled by genotypic variation is less well known. Here, we targeted these interactions using a wild emmer wheat introgression line (IL20) with a distinct drought-induced shift in the shoot-to-root ratio and its drought-sensitive recurrent parent Svevo. Using a gravimetric platform, we show that IL20 maintained higher root water influx and gas exchange under drought stress, which supported a greater growth. Interestingly, the advantage of IL20 in root water influx and transpiration was expressed earlier during the daily diurnal cycle under lower vapour pressure deficit and therefore supported higher transpiration efficiency. Application of a structural equation model indicates that under drought, vapour pressure deficit and radiation are antagonistic to transpiration rate, whereas the root water influx operates as a feedback for the higher atmospheric responsiveness of leaves. Collectively, our results suggest that a drought-induced shift in root-to-shoot ratio can improve plant water uptake potential in a short preferable time window during early morning when vapour pressure deficit is low and the light intensity is not a limiting factor for assimilation.","container-title":"Journal of Experimental Botany","DOI":"10.1093/jxb/erab500","ISSN":"0022-0957","issue":"5","journalAbbreviation":"Journal of Experimental Botany","page":"1643-1654","source":"Silverchair","title":"Modifying root-to-shoot ratio improves root water influxes in wheat under drought stress","volume":"73","author":[{"family":"Bacher","given":"Harel"},{"family":"Sharaby","given":"Yoav"},{"family":"Walia","given":"Harkamal"},{"family":"Peleg","given":"Zvi"}],"issued":{"date-parts":[["2022",3,2]]}}}],"schema":"https://github.com/citation-style-language/schema/raw/master/csl-citation.json"}</w:instrText>
      </w:r>
      <w:r>
        <w:rPr>
          <w:lang w:val="en-GB"/>
        </w:rPr>
        <w:fldChar w:fldCharType="separate"/>
      </w:r>
      <w:r>
        <w:rPr>
          <w:rFonts w:cs="Times New Roman"/>
          <w:lang w:val="en-GB"/>
        </w:rPr>
        <w:t>(Bacher et al. 2021, 2022)</w:t>
      </w:r>
      <w:r>
        <w:rPr>
          <w:lang w:val="en-GB"/>
        </w:rPr>
        <w:fldChar w:fldCharType="end"/>
      </w:r>
      <w:r>
        <w:rPr>
          <w:lang w:val="en-GB"/>
        </w:rPr>
        <w:t xml:space="preserve">. Allocating carbon to the roots </w:t>
      </w:r>
      <w:del w:id="695" w:author="Hélène Fréville" w:date="2024-07-24T15:18:00Z">
        <w:r w:rsidDel="005458B5">
          <w:rPr>
            <w:lang w:val="en-GB"/>
          </w:rPr>
          <w:delText xml:space="preserve">allows </w:delText>
        </w:r>
      </w:del>
      <w:ins w:id="696" w:author="Hélène Fréville" w:date="2024-07-24T15:18:00Z">
        <w:r w:rsidR="005458B5">
          <w:rPr>
            <w:lang w:val="en-GB"/>
          </w:rPr>
          <w:t>enhances</w:t>
        </w:r>
        <w:r w:rsidR="005458B5">
          <w:rPr>
            <w:lang w:val="en-GB"/>
          </w:rPr>
          <w:t xml:space="preserve"> </w:t>
        </w:r>
      </w:ins>
      <w:r>
        <w:rPr>
          <w:lang w:val="en-GB"/>
        </w:rPr>
        <w:t>access</w:t>
      </w:r>
      <w:del w:id="697" w:author="Hélène Fréville" w:date="2024-07-24T15:18:00Z">
        <w:r w:rsidDel="005458B5">
          <w:rPr>
            <w:lang w:val="en-GB"/>
          </w:rPr>
          <w:delText>ing</w:delText>
        </w:r>
      </w:del>
      <w:r>
        <w:rPr>
          <w:lang w:val="en-GB"/>
        </w:rPr>
        <w:t xml:space="preserve"> </w:t>
      </w:r>
      <w:ins w:id="698" w:author="Hélène Fréville" w:date="2024-07-24T15:18:00Z">
        <w:r w:rsidR="005458B5">
          <w:rPr>
            <w:lang w:val="en-GB"/>
          </w:rPr>
          <w:t xml:space="preserve">to </w:t>
        </w:r>
      </w:ins>
      <w:del w:id="699" w:author="Hélène Fréville" w:date="2024-07-24T15:18:00Z">
        <w:r w:rsidDel="005458B5">
          <w:rPr>
            <w:lang w:val="en-GB"/>
          </w:rPr>
          <w:delText xml:space="preserve">more </w:delText>
        </w:r>
      </w:del>
      <w:r>
        <w:rPr>
          <w:lang w:val="en-GB"/>
        </w:rPr>
        <w:t xml:space="preserve">water through deeper, longer, and </w:t>
      </w:r>
      <w:ins w:id="700" w:author="Hélène Fréville" w:date="2024-07-24T15:18:00Z">
        <w:r w:rsidR="005458B5">
          <w:rPr>
            <w:lang w:val="en-GB"/>
          </w:rPr>
          <w:t xml:space="preserve">more </w:t>
        </w:r>
      </w:ins>
      <w:r>
        <w:rPr>
          <w:lang w:val="en-GB"/>
        </w:rPr>
        <w:t>branch</w:t>
      </w:r>
      <w:ins w:id="701" w:author="Hélène Fréville" w:date="2024-07-24T15:18:00Z">
        <w:r w:rsidR="005458B5">
          <w:rPr>
            <w:lang w:val="en-GB"/>
          </w:rPr>
          <w:t>ed</w:t>
        </w:r>
      </w:ins>
      <w:del w:id="702" w:author="Hélène Fréville" w:date="2024-07-24T15:18:00Z">
        <w:r w:rsidDel="005458B5">
          <w:rPr>
            <w:lang w:val="en-GB"/>
          </w:rPr>
          <w:delText>ier</w:delText>
        </w:r>
      </w:del>
      <w:r>
        <w:rPr>
          <w:lang w:val="en-GB"/>
        </w:rPr>
        <w:t xml:space="preserve"> roots, which in turns </w:t>
      </w:r>
      <w:del w:id="703" w:author="Hélène Fréville" w:date="2024-07-24T15:19:00Z">
        <w:r w:rsidDel="005458B5">
          <w:rPr>
            <w:lang w:val="en-GB"/>
          </w:rPr>
          <w:delText xml:space="preserve">allows </w:delText>
        </w:r>
      </w:del>
      <w:ins w:id="704" w:author="Hélène Fréville" w:date="2024-07-24T15:19:00Z">
        <w:r w:rsidR="005458B5">
          <w:rPr>
            <w:lang w:val="en-GB"/>
          </w:rPr>
          <w:t>helps</w:t>
        </w:r>
        <w:r w:rsidR="005458B5">
          <w:rPr>
            <w:lang w:val="en-GB"/>
          </w:rPr>
          <w:t xml:space="preserve"> </w:t>
        </w:r>
      </w:ins>
      <w:r>
        <w:rPr>
          <w:lang w:val="en-GB"/>
        </w:rPr>
        <w:t>maintain</w:t>
      </w:r>
      <w:del w:id="705" w:author="Hélène Fréville" w:date="2024-07-24T15:19:00Z">
        <w:r w:rsidDel="005458B5">
          <w:rPr>
            <w:lang w:val="en-GB"/>
          </w:rPr>
          <w:delText>ing</w:delText>
        </w:r>
      </w:del>
      <w:r>
        <w:rPr>
          <w:lang w:val="en-GB"/>
        </w:rPr>
        <w:t xml:space="preserve"> high stomatal conductance and physiological activity. We can thus hypothesize that higher root allocation in response to water and nutrient limitation reflected an adaptive response of </w:t>
      </w:r>
      <w:del w:id="706" w:author="Hélène Fréville" w:date="2024-07-24T15:20:00Z">
        <w:r w:rsidDel="005458B5">
          <w:rPr>
            <w:lang w:val="en-GB"/>
          </w:rPr>
          <w:delText xml:space="preserve">the </w:delText>
        </w:r>
      </w:del>
      <w:r>
        <w:rPr>
          <w:lang w:val="en-GB"/>
        </w:rPr>
        <w:t>cultivars</w:t>
      </w:r>
      <w:del w:id="707" w:author="Hélène Fréville" w:date="2024-07-24T15:20:00Z">
        <w:r w:rsidDel="005458B5">
          <w:rPr>
            <w:lang w:val="en-GB"/>
          </w:rPr>
          <w:delText xml:space="preserve"> associated the maintenance of individual plant performance under stress</w:delText>
        </w:r>
      </w:del>
      <w:r>
        <w:rPr>
          <w:lang w:val="en-GB"/>
        </w:rPr>
        <w:t xml:space="preserve">. </w:t>
      </w:r>
    </w:p>
    <w:p w14:paraId="17A127BF" w14:textId="09A76F12" w:rsidR="00B629AA" w:rsidRDefault="00000000">
      <w:pPr>
        <w:pStyle w:val="Titre2"/>
        <w:rPr>
          <w:lang w:val="en-GB"/>
        </w:rPr>
      </w:pPr>
      <w:del w:id="708" w:author="Hélène Fréville" w:date="2024-07-24T15:37:00Z">
        <w:r w:rsidDel="00BF4B43">
          <w:rPr>
            <w:lang w:val="en-GB"/>
          </w:rPr>
          <w:delText xml:space="preserve">Seedling </w:delText>
        </w:r>
      </w:del>
      <w:ins w:id="709" w:author="Hélène Fréville" w:date="2024-07-24T16:33:00Z">
        <w:r w:rsidR="00BD1B48">
          <w:rPr>
            <w:lang w:val="en-GB"/>
          </w:rPr>
          <w:t>Individual</w:t>
        </w:r>
      </w:ins>
      <w:ins w:id="710" w:author="Hélène Fréville" w:date="2024-07-24T15:37:00Z">
        <w:r w:rsidR="00BF4B43">
          <w:rPr>
            <w:lang w:val="en-GB"/>
          </w:rPr>
          <w:t xml:space="preserve"> </w:t>
        </w:r>
      </w:ins>
      <w:r>
        <w:rPr>
          <w:lang w:val="en-GB"/>
        </w:rPr>
        <w:t xml:space="preserve">biomass </w:t>
      </w:r>
      <w:commentRangeStart w:id="711"/>
      <w:r>
        <w:rPr>
          <w:lang w:val="en-GB"/>
        </w:rPr>
        <w:t>reflects individual competitiveness rather than community performance</w:t>
      </w:r>
      <w:commentRangeEnd w:id="711"/>
      <w:r w:rsidR="00BD1B48">
        <w:rPr>
          <w:rStyle w:val="Marquedecommentaire"/>
          <w:rFonts w:eastAsiaTheme="minorHAnsi" w:cstheme="minorBidi"/>
          <w:b w:val="0"/>
        </w:rPr>
        <w:commentReference w:id="711"/>
      </w:r>
    </w:p>
    <w:p w14:paraId="1C7E7DB7" w14:textId="2E97795D" w:rsidR="00B629AA" w:rsidRDefault="00000000">
      <w:pPr>
        <w:rPr>
          <w:lang w:val="en-GB"/>
        </w:rPr>
      </w:pPr>
      <w:r>
        <w:rPr>
          <w:lang w:val="en-GB"/>
        </w:rPr>
        <w:t xml:space="preserve">Contrary to our expectations, mixing cultivars did not result in increased seedling biomass. In fact, we observed the opposite pattern: </w:t>
      </w:r>
      <w:commentRangeStart w:id="712"/>
      <w:r>
        <w:rPr>
          <w:lang w:val="en-GB"/>
        </w:rPr>
        <w:t>mixed stands produced less biomass than expected based on their pure stand components</w:t>
      </w:r>
      <w:commentRangeEnd w:id="712"/>
      <w:r w:rsidR="00A62C22">
        <w:rPr>
          <w:rStyle w:val="Marquedecommentaire"/>
        </w:rPr>
        <w:commentReference w:id="712"/>
      </w:r>
      <w:r>
        <w:rPr>
          <w:lang w:val="en-GB"/>
        </w:rPr>
        <w:t xml:space="preserve">, especially under water and nutrient limitations. At first glance, we might conclude that this result contradicts ecological theory, notably the </w:t>
      </w:r>
      <w:commentRangeStart w:id="713"/>
      <w:r>
        <w:rPr>
          <w:lang w:val="en-GB"/>
        </w:rPr>
        <w:t>Stress Gradient Hypothesis</w:t>
      </w:r>
      <w:commentRangeEnd w:id="713"/>
      <w:r w:rsidR="00F84A09">
        <w:rPr>
          <w:rStyle w:val="Marquedecommentaire"/>
        </w:rPr>
        <w:commentReference w:id="713"/>
      </w:r>
      <w:r>
        <w:rPr>
          <w:lang w:val="en-GB"/>
        </w:rPr>
        <w:t xml:space="preserve"> that predicts a shift towards more positive interactions as </w:t>
      </w:r>
      <w:del w:id="714" w:author="Hélène Fréville" w:date="2024-07-24T16:11:00Z">
        <w:r w:rsidDel="00F84A09">
          <w:rPr>
            <w:lang w:val="en-GB"/>
          </w:rPr>
          <w:delText xml:space="preserve">the </w:delText>
        </w:r>
      </w:del>
      <w:r>
        <w:rPr>
          <w:lang w:val="en-GB"/>
        </w:rPr>
        <w:t xml:space="preserve">abiotic conditions become less </w:t>
      </w:r>
      <w:proofErr w:type="spellStart"/>
      <w:r>
        <w:rPr>
          <w:lang w:val="en-GB"/>
        </w:rPr>
        <w:t>favorable</w:t>
      </w:r>
      <w:proofErr w:type="spellEnd"/>
      <w:r>
        <w:rPr>
          <w:lang w:val="en-GB"/>
        </w:rPr>
        <w:t xml:space="preserve"> (</w:t>
      </w:r>
      <w:proofErr w:type="spellStart"/>
      <w:r>
        <w:fldChar w:fldCharType="begin"/>
      </w:r>
      <w:r>
        <w:rPr>
          <w:lang w:val="en-GB"/>
        </w:rPr>
        <w:instrText>ADDIN ZOTERO_ITEM CSL_CITATION {"citationID":"P6butwKc","properties":{"formattedCitation":"(Bertness and Callaway 1994; Maestre et al. 2009)","plainCitation":"(Bertness and Callaway 1994; Maestre et al. 2009)","dontUpdate":true,"noteIndex":0},"citationItems":[{"id":375,"uris":["http://zotero.org/users/3458704/items/IQZDKMU5"],"itemData":{"id":375,"type":"article-journal","abstract":"Current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w:instrText>
      </w:r>
      <w:r>
        <w:rPr>
          <w:lang w:val="en-GB"/>
        </w:rPr>
        <w:fldChar w:fldCharType="separate"/>
      </w:r>
      <w:r>
        <w:rPr>
          <w:rFonts w:cs="Times New Roman"/>
          <w:lang w:val="en-GB"/>
        </w:rPr>
        <w:t>Bertness</w:t>
      </w:r>
      <w:proofErr w:type="spellEnd"/>
      <w:r>
        <w:rPr>
          <w:rFonts w:cs="Times New Roman"/>
          <w:lang w:val="en-GB"/>
        </w:rPr>
        <w:t xml:space="preserve"> and Callaway 1994; Maestre et al. 2009)</w:t>
      </w:r>
      <w:r>
        <w:rPr>
          <w:lang w:val="en-GB"/>
        </w:rPr>
        <w:fldChar w:fldCharType="end"/>
      </w:r>
      <w:r>
        <w:rPr>
          <w:lang w:val="en-GB"/>
        </w:rPr>
        <w:t xml:space="preserve">. However, individual cultivar responses to mixture cultivation </w:t>
      </w:r>
      <w:r>
        <w:rPr>
          <w:lang w:val="en-GB"/>
        </w:rPr>
        <w:lastRenderedPageBreak/>
        <w:t xml:space="preserve">combined with root trait data together suggest that </w:t>
      </w:r>
      <w:del w:id="715" w:author="Hélène Fréville" w:date="2024-07-24T16:12:00Z">
        <w:r w:rsidDel="00F84A09">
          <w:rPr>
            <w:lang w:val="en-GB"/>
          </w:rPr>
          <w:delText xml:space="preserve">this </w:delText>
        </w:r>
      </w:del>
      <w:ins w:id="716" w:author="Hélène Fréville" w:date="2024-07-24T16:12:00Z">
        <w:r w:rsidR="00F84A09">
          <w:rPr>
            <w:lang w:val="en-GB"/>
          </w:rPr>
          <w:t>such</w:t>
        </w:r>
        <w:r w:rsidR="00F84A09">
          <w:rPr>
            <w:lang w:val="en-GB"/>
          </w:rPr>
          <w:t xml:space="preserve"> </w:t>
        </w:r>
      </w:ins>
      <w:del w:id="717" w:author="Hélène Fréville" w:date="2024-07-24T16:12:00Z">
        <w:r w:rsidDel="00F84A09">
          <w:rPr>
            <w:lang w:val="en-GB"/>
          </w:rPr>
          <w:delText xml:space="preserve">biomass </w:delText>
        </w:r>
      </w:del>
      <w:r>
        <w:rPr>
          <w:lang w:val="en-GB"/>
        </w:rPr>
        <w:t xml:space="preserve">reduction </w:t>
      </w:r>
      <w:ins w:id="718" w:author="Hélène Fréville" w:date="2024-07-24T16:12:00Z">
        <w:r w:rsidR="00F84A09">
          <w:rPr>
            <w:lang w:val="en-GB"/>
          </w:rPr>
          <w:t xml:space="preserve">in relative biomass in mixtures </w:t>
        </w:r>
      </w:ins>
      <w:r>
        <w:rPr>
          <w:lang w:val="en-GB"/>
        </w:rPr>
        <w:t xml:space="preserve">was </w:t>
      </w:r>
      <w:del w:id="719" w:author="Hélène Fréville" w:date="2024-07-24T16:12:00Z">
        <w:r w:rsidDel="00F84A09">
          <w:rPr>
            <w:lang w:val="en-GB"/>
          </w:rPr>
          <w:delText xml:space="preserve">a </w:delText>
        </w:r>
      </w:del>
      <w:ins w:id="720" w:author="Hélène Fréville" w:date="2024-07-24T16:12:00Z">
        <w:r w:rsidR="00F84A09">
          <w:rPr>
            <w:lang w:val="en-GB"/>
          </w:rPr>
          <w:t>the</w:t>
        </w:r>
        <w:r w:rsidR="00F84A09">
          <w:rPr>
            <w:lang w:val="en-GB"/>
          </w:rPr>
          <w:t xml:space="preserve"> </w:t>
        </w:r>
      </w:ins>
      <w:r>
        <w:rPr>
          <w:lang w:val="en-GB"/>
        </w:rPr>
        <w:t xml:space="preserve">consequence of intense competition in pure stands, rather than evidence for decreased performance in mixed stands. </w:t>
      </w:r>
      <w:commentRangeStart w:id="721"/>
      <w:r>
        <w:rPr>
          <w:lang w:val="en-GB"/>
        </w:rPr>
        <w:t xml:space="preserve">This interpretation is based on the hypothesis that early </w:t>
      </w:r>
      <w:del w:id="722" w:author="Hélène Fréville" w:date="2024-07-24T16:14:00Z">
        <w:r w:rsidDel="004A620A">
          <w:rPr>
            <w:lang w:val="en-GB"/>
          </w:rPr>
          <w:delText xml:space="preserve">seedling </w:delText>
        </w:r>
      </w:del>
      <w:r>
        <w:rPr>
          <w:lang w:val="en-GB"/>
        </w:rPr>
        <w:t>biomass does not reflect final community performance</w:t>
      </w:r>
      <w:del w:id="723" w:author="Hélène Fréville" w:date="2024-07-24T16:15:00Z">
        <w:r w:rsidDel="004A620A">
          <w:rPr>
            <w:lang w:val="en-GB"/>
          </w:rPr>
          <w:delText>,</w:delText>
        </w:r>
      </w:del>
      <w:r>
        <w:rPr>
          <w:lang w:val="en-GB"/>
        </w:rPr>
        <w:t xml:space="preserve"> that would better be approximated by latter established </w:t>
      </w:r>
      <w:commentRangeStart w:id="724"/>
      <w:r>
        <w:rPr>
          <w:lang w:val="en-GB"/>
        </w:rPr>
        <w:t>reproductive</w:t>
      </w:r>
      <w:commentRangeEnd w:id="724"/>
      <w:r w:rsidR="004A620A">
        <w:rPr>
          <w:rStyle w:val="Marquedecommentaire"/>
        </w:rPr>
        <w:commentReference w:id="724"/>
      </w:r>
      <w:r>
        <w:rPr>
          <w:lang w:val="en-GB"/>
        </w:rPr>
        <w:t xml:space="preserve"> biomass, but rather individual plant competitiveness</w:t>
      </w:r>
      <w:commentRangeEnd w:id="721"/>
      <w:r w:rsidR="004A620A">
        <w:rPr>
          <w:rStyle w:val="Marquedecommentaire"/>
        </w:rPr>
        <w:commentReference w:id="721"/>
      </w:r>
      <w:r>
        <w:rPr>
          <w:lang w:val="en-GB"/>
        </w:rPr>
        <w:t xml:space="preserve">. In line with this interpretation, seedling growth rate and early </w:t>
      </w:r>
      <w:proofErr w:type="spellStart"/>
      <w:r>
        <w:rPr>
          <w:lang w:val="en-GB"/>
        </w:rPr>
        <w:t>vigor</w:t>
      </w:r>
      <w:proofErr w:type="spellEnd"/>
      <w:r>
        <w:rPr>
          <w:lang w:val="en-GB"/>
        </w:rPr>
        <w:t xml:space="preserve"> are traditionally targeted by plant breeders as </w:t>
      </w:r>
      <w:proofErr w:type="spellStart"/>
      <w:r>
        <w:rPr>
          <w:lang w:val="en-GB"/>
        </w:rPr>
        <w:t>favorable</w:t>
      </w:r>
      <w:proofErr w:type="spellEnd"/>
      <w:r>
        <w:rPr>
          <w:lang w:val="en-GB"/>
        </w:rPr>
        <w:t xml:space="preserve"> traits for competitiveness against weeds </w:t>
      </w:r>
      <w:r>
        <w:fldChar w:fldCharType="begin"/>
      </w:r>
      <w:r>
        <w:rPr>
          <w:lang w:val="en-GB"/>
        </w:rPr>
        <w:instrText>ADDIN ZOTERO_ITEM CSL_CITATION {"citationID":"kAdTu7Em","properties":{"formattedCitation":"(Lemerle et al. 1996; Bertholdsson 2005; Hendriks 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w:instrText>
      </w:r>
      <w:r>
        <w:rPr>
          <w:lang w:val="en-GB"/>
        </w:rPr>
        <w:fldChar w:fldCharType="separate"/>
      </w:r>
      <w:r>
        <w:rPr>
          <w:rFonts w:cs="Times New Roman"/>
          <w:lang w:val="en-GB"/>
        </w:rPr>
        <w:t>(Lemerle et al. 1996; Bertholdsson 2005; Hendriks et al. 2022)</w:t>
      </w:r>
      <w:r>
        <w:rPr>
          <w:lang w:val="en-GB"/>
        </w:rPr>
        <w:fldChar w:fldCharType="end"/>
      </w:r>
      <w:r>
        <w:rPr>
          <w:lang w:val="en-GB"/>
        </w:rPr>
        <w:t xml:space="preserve">. Hence, our results suggest an overall relaxation of competition intensity in mixed relative to pure stands at the seedling stage, especially under limiting water and nutrient resources. </w:t>
      </w:r>
    </w:p>
    <w:p w14:paraId="3BA99937" w14:textId="77777777" w:rsidR="00B629AA" w:rsidRDefault="00000000">
      <w:pPr>
        <w:pStyle w:val="Titre2"/>
        <w:rPr>
          <w:lang w:val="en-GB"/>
        </w:rPr>
      </w:pPr>
      <w:r>
        <w:rPr>
          <w:lang w:val="en-GB"/>
        </w:rPr>
        <w:t xml:space="preserve">Root area as the main driver of competitive hierarchy </w:t>
      </w:r>
    </w:p>
    <w:p w14:paraId="7467B49C" w14:textId="66DDCB1C" w:rsidR="00B629AA" w:rsidRDefault="00000000">
      <w:pPr>
        <w:rPr>
          <w:lang w:val="en-GB"/>
        </w:rPr>
      </w:pPr>
      <w:r>
        <w:rPr>
          <w:lang w:val="en-GB"/>
        </w:rPr>
        <w:t xml:space="preserve">We identified root area </w:t>
      </w:r>
      <w:del w:id="725" w:author="Hélène Fréville" w:date="2024-07-24T16:17:00Z">
        <w:r w:rsidDel="004A620A">
          <w:rPr>
            <w:lang w:val="en-GB"/>
          </w:rPr>
          <w:delText xml:space="preserve">(the 2D projected area of the root system) </w:delText>
        </w:r>
      </w:del>
      <w:r>
        <w:rPr>
          <w:lang w:val="en-GB"/>
        </w:rPr>
        <w:t xml:space="preserve">as the main driver of </w:t>
      </w:r>
      <w:del w:id="726" w:author="Hélène Fréville" w:date="2024-07-24T16:17:00Z">
        <w:r w:rsidDel="00375474">
          <w:rPr>
            <w:lang w:val="en-GB"/>
          </w:rPr>
          <w:delText xml:space="preserve">seedling </w:delText>
        </w:r>
      </w:del>
      <w:ins w:id="727" w:author="Hélène Fréville" w:date="2024-07-24T16:17:00Z">
        <w:r w:rsidR="00375474">
          <w:rPr>
            <w:lang w:val="en-GB"/>
          </w:rPr>
          <w:t>plant</w:t>
        </w:r>
        <w:r w:rsidR="00375474">
          <w:rPr>
            <w:lang w:val="en-GB"/>
          </w:rPr>
          <w:t xml:space="preserve"> </w:t>
        </w:r>
      </w:ins>
      <w:r>
        <w:rPr>
          <w:lang w:val="en-GB"/>
        </w:rPr>
        <w:t xml:space="preserve">biomass and mixing effects in our experiment. The average root area of the two cultivars </w:t>
      </w:r>
      <w:ins w:id="728" w:author="Hélène Fréville" w:date="2024-07-24T17:23:00Z">
        <w:r w:rsidR="006720FE">
          <w:rPr>
            <w:lang w:val="en-GB"/>
          </w:rPr>
          <w:t xml:space="preserve">in pure stands </w:t>
        </w:r>
      </w:ins>
      <w:r>
        <w:rPr>
          <w:lang w:val="en-GB"/>
        </w:rPr>
        <w:t xml:space="preserve">could explain </w:t>
      </w:r>
      <w:del w:id="729" w:author="Hélène Fréville" w:date="2024-07-24T16:18:00Z">
        <w:r w:rsidDel="00375474">
          <w:rPr>
            <w:lang w:val="en-GB"/>
          </w:rPr>
          <w:delText xml:space="preserve">almost </w:delText>
        </w:r>
      </w:del>
      <w:ins w:id="730" w:author="Hélène Fréville" w:date="2024-07-24T16:18:00Z">
        <w:r w:rsidR="00375474">
          <w:rPr>
            <w:lang w:val="en-GB"/>
          </w:rPr>
          <w:t>up to</w:t>
        </w:r>
        <w:r w:rsidR="00375474">
          <w:rPr>
            <w:lang w:val="en-GB"/>
          </w:rPr>
          <w:t xml:space="preserve"> </w:t>
        </w:r>
      </w:ins>
      <w:r>
        <w:rPr>
          <w:lang w:val="en-GB"/>
        </w:rPr>
        <w:t xml:space="preserve">50% of RYT variability under resource-limiting conditions. A higher root area in </w:t>
      </w:r>
      <w:del w:id="731" w:author="Hélène Fréville" w:date="2024-07-24T16:19:00Z">
        <w:r w:rsidDel="00375474">
          <w:rPr>
            <w:lang w:val="en-GB"/>
          </w:rPr>
          <w:delText xml:space="preserve">monoculture </w:delText>
        </w:r>
      </w:del>
      <w:proofErr w:type="spellStart"/>
      <w:ins w:id="732" w:author="Hélène Fréville" w:date="2024-07-24T16:19:00Z">
        <w:r w:rsidR="00375474">
          <w:rPr>
            <w:lang w:val="en-GB"/>
          </w:rPr>
          <w:t>mono</w:t>
        </w:r>
        <w:r w:rsidR="00375474">
          <w:rPr>
            <w:lang w:val="en-GB"/>
          </w:rPr>
          <w:t>genotypic</w:t>
        </w:r>
        <w:proofErr w:type="spellEnd"/>
        <w:r w:rsidR="00375474">
          <w:rPr>
            <w:lang w:val="en-GB"/>
          </w:rPr>
          <w:t xml:space="preserve"> cultures</w:t>
        </w:r>
        <w:r w:rsidR="00375474">
          <w:rPr>
            <w:lang w:val="en-GB"/>
          </w:rPr>
          <w:t xml:space="preserve"> </w:t>
        </w:r>
      </w:ins>
      <w:r>
        <w:rPr>
          <w:lang w:val="en-GB"/>
        </w:rPr>
        <w:t xml:space="preserve">was associated with a greater biomass reduction in mixture, especially when the mixture partner had a lower root area. These results support the idea of an early-stage belowground competitive hierarchy between cultivars </w:t>
      </w:r>
      <w:r>
        <w:fldChar w:fldCharType="begin"/>
      </w:r>
      <w:r>
        <w:rPr>
          <w:lang w:val="en-GB"/>
        </w:rPr>
        <w:instrText>ADDIN ZOTERO_ITEM CSL_CITATION {"citationID":"1D031mjp","properties":{"formattedCitation":"(Kunstler et al. 2012)","plainCitation":"(Kunstler et al. 2012)","noteIndex":0},"citationItems":[{"id":469,"uris":["http://zotero.org/users/3458704/items/VUFJFDD8"],"itemData":{"id":469,"type":"article-journal","abstract":"The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A."}],"issued":{"date-parts":[["2012",8,1]]}}}],"schema":"https://github.com/citation-style-language/schema/raw/master/csl-citation.json"}</w:instrText>
      </w:r>
      <w:r>
        <w:rPr>
          <w:lang w:val="en-GB"/>
        </w:rPr>
        <w:fldChar w:fldCharType="separate"/>
      </w:r>
      <w:r>
        <w:rPr>
          <w:rFonts w:cs="Times New Roman"/>
          <w:lang w:val="en-GB"/>
        </w:rPr>
        <w:t>(Kunstler et al. 2012)</w:t>
      </w:r>
      <w:r>
        <w:rPr>
          <w:lang w:val="en-GB"/>
        </w:rPr>
        <w:fldChar w:fldCharType="end"/>
      </w:r>
      <w:ins w:id="733" w:author="Hélène Fréville" w:date="2024-07-24T16:19:00Z">
        <w:r w:rsidR="00375474">
          <w:rPr>
            <w:lang w:val="en-GB"/>
          </w:rPr>
          <w:t>,</w:t>
        </w:r>
      </w:ins>
      <w:r>
        <w:rPr>
          <w:lang w:val="en-GB"/>
        </w:rPr>
        <w:t xml:space="preserve"> where </w:t>
      </w:r>
      <w:commentRangeStart w:id="734"/>
      <w:r>
        <w:rPr>
          <w:lang w:val="en-GB"/>
        </w:rPr>
        <w:t>higher root area is associated with higher competitive ability</w:t>
      </w:r>
      <w:commentRangeEnd w:id="734"/>
      <w:r w:rsidR="004B653C">
        <w:rPr>
          <w:rStyle w:val="Marquedecommentaire"/>
        </w:rPr>
        <w:commentReference w:id="734"/>
      </w:r>
      <w:r>
        <w:rPr>
          <w:lang w:val="en-GB"/>
        </w:rPr>
        <w:t xml:space="preserve">. In line with these results, root functional traits associated with root foraging and absorption potential </w:t>
      </w:r>
      <w:del w:id="735" w:author="Hélène Fréville" w:date="2024-07-24T16:19:00Z">
        <w:r w:rsidDel="00375474">
          <w:rPr>
            <w:lang w:val="en-GB"/>
          </w:rPr>
          <w:delText xml:space="preserve"> </w:delText>
        </w:r>
      </w:del>
      <w:r>
        <w:rPr>
          <w:lang w:val="en-GB"/>
        </w:rPr>
        <w:t xml:space="preserve">have already been shown to shape early-stage competitive hierarchies between grassland species </w:t>
      </w:r>
      <w:r>
        <w:fldChar w:fldCharType="begin"/>
      </w:r>
      <w:r>
        <w:rPr>
          <w:lang w:val="en-GB"/>
        </w:rPr>
        <w:instrText>ADDIN ZOTERO_ITEM CSL_CITATION {"citationID":"fOkDrTSB","properties":{"formattedCitation":"(Fort et al. 2014; Ravenek et al. 2016; Wagg et al. 2017)","plainCitation":"(Fort et al. 2014; Ravenek et al. 2016; Wagg et al. 2017)","noteIndex":0},"citationItems":[{"id":433,"uris":["http://zotero.org/users/3458704/items/H5D7B9NT"],"itemData":{"id":433,"type":"article-journal","abstract":"*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3506,"uris":["http://zotero.org/users/3458704/items/RNZ5976Q"],"itemData":{"id":3506,"type":"article-journal","abstract":"Competition is an important force shaping plant communities. Here we test the hypothesis that high overall root length density and selective root placement in nutrient patches, as two alternative strategies, confer competitive advantage in species mixtures.","container-title":"Plant and Soil","DOI":"10.1007/s11104-016-2843-z","ISSN":"1573-5036","issue":"1","journalAbbreviation":"Plant Soil","language":"en","page":"39-53","source":"Springer Link","title":"Linking root traits and competitive success in grassland species","volume":"407","author":[{"family":"Ravenek","given":"Janneke M."},{"family":"Mommer","given":"Liesje"},{"family":"Visser","given":"Eric J. W."},{"family":"Ruijven","given":"Jasper","non-dropping-particle":"van"},{"family":"Paauw","given":"Jan Willem","non-dropping-particle":"van der"},{"family":"Smit-Tiekstra","given":"Annemiek"},{"family":"Caluwe","given":"Hannie","non-dropping-particle":"de"},{"family":"Kroon","given":"Hans","non-dropping-particle":"de"}],"issued":{"date-parts":[["2016",10,1]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W."}],"issued":{"date-parts":[["2017"]]}}}],"schema":"https://github.com/citation-style-language/schema/raw/master/csl-citation.json"}</w:instrText>
      </w:r>
      <w:r>
        <w:rPr>
          <w:lang w:val="en-GB"/>
        </w:rPr>
        <w:fldChar w:fldCharType="separate"/>
      </w:r>
      <w:r>
        <w:rPr>
          <w:rFonts w:cs="Times New Roman"/>
          <w:lang w:val="en-GB"/>
        </w:rPr>
        <w:t>(Fort et al. 2014; Ravenek et al. 2016; Wagg et al. 2017)</w:t>
      </w:r>
      <w:r>
        <w:rPr>
          <w:lang w:val="en-GB"/>
        </w:rPr>
        <w:fldChar w:fldCharType="end"/>
      </w:r>
      <w:r>
        <w:rPr>
          <w:lang w:val="en-GB"/>
        </w:rPr>
        <w:t>. The very high explanatory power of root area found in our study might be explained by the fact that this trait integrates several functional dimensions of the root system that are classically captured by distinct traits (e.g., root length density, specific root length, or root diameter).</w:t>
      </w:r>
    </w:p>
    <w:p w14:paraId="4988B883" w14:textId="77777777" w:rsidR="00B629AA" w:rsidRDefault="00000000">
      <w:pPr>
        <w:pStyle w:val="Titre2"/>
        <w:rPr>
          <w:lang w:val="en-GB"/>
        </w:rPr>
      </w:pPr>
      <w:commentRangeStart w:id="736"/>
      <w:r>
        <w:rPr>
          <w:lang w:val="en-GB"/>
        </w:rPr>
        <w:t>No evidence for niche complementarity between seedlings</w:t>
      </w:r>
      <w:commentRangeEnd w:id="736"/>
      <w:r w:rsidR="00375474">
        <w:rPr>
          <w:rStyle w:val="Marquedecommentaire"/>
          <w:rFonts w:eastAsiaTheme="minorHAnsi" w:cstheme="minorBidi"/>
          <w:b w:val="0"/>
        </w:rPr>
        <w:commentReference w:id="736"/>
      </w:r>
    </w:p>
    <w:p w14:paraId="1D1B4C8A" w14:textId="5E8E6117" w:rsidR="00B629AA" w:rsidRDefault="00000000">
      <w:pPr>
        <w:rPr>
          <w:rFonts w:cs="Times New Roman"/>
          <w:lang w:val="en-GB"/>
        </w:rPr>
      </w:pPr>
      <w:r>
        <w:rPr>
          <w:lang w:val="en-GB"/>
        </w:rPr>
        <w:t xml:space="preserve">We found no evidence of complementarity effects, and no effect of functional trait diversity on mixed stand biomass, including under resource limitation. </w:t>
      </w:r>
      <w:commentRangeStart w:id="737"/>
      <w:del w:id="738" w:author="Hélène Fréville" w:date="2024-07-24T16:42:00Z">
        <w:r w:rsidDel="00FE52CA">
          <w:rPr>
            <w:lang w:val="en-GB"/>
          </w:rPr>
          <w:delText xml:space="preserve">A first hypothesis to explain the absence of complementarity effects is that our experimental set up was not adapted to detect </w:delText>
        </w:r>
      </w:del>
      <w:del w:id="739" w:author="Hélène Fréville" w:date="2024-07-24T16:28:00Z">
        <w:r w:rsidDel="00375474">
          <w:rPr>
            <w:lang w:val="en-GB"/>
          </w:rPr>
          <w:delText>it</w:delText>
        </w:r>
      </w:del>
      <w:ins w:id="740" w:author="Hélène Fréville" w:date="2024-07-24T16:42:00Z">
        <w:r w:rsidR="00FE52CA">
          <w:rPr>
            <w:lang w:val="en-GB"/>
          </w:rPr>
          <w:t xml:space="preserve">This could be explained by the fact </w:t>
        </w:r>
      </w:ins>
      <w:del w:id="741" w:author="Hélène Fréville" w:date="2024-07-24T16:42:00Z">
        <w:r w:rsidDel="00FE52CA">
          <w:rPr>
            <w:lang w:val="en-GB"/>
          </w:rPr>
          <w:delText>. First,</w:delText>
        </w:r>
      </w:del>
      <w:del w:id="742" w:author="Hélène Fréville" w:date="2024-07-24T16:43:00Z">
        <w:r w:rsidDel="00FE52CA">
          <w:rPr>
            <w:lang w:val="en-GB"/>
          </w:rPr>
          <w:delText xml:space="preserve"> </w:delText>
        </w:r>
      </w:del>
      <w:del w:id="743" w:author="Hélène Fréville" w:date="2024-07-24T16:42:00Z">
        <w:r w:rsidDel="00FE52CA">
          <w:rPr>
            <w:lang w:val="en-GB"/>
          </w:rPr>
          <w:delText xml:space="preserve">we harvested the plants </w:delText>
        </w:r>
      </w:del>
      <w:del w:id="744" w:author="Hélène Fréville" w:date="2024-07-24T16:28:00Z">
        <w:r w:rsidDel="00BD1B48">
          <w:rPr>
            <w:lang w:val="en-GB"/>
          </w:rPr>
          <w:delText xml:space="preserve">only ~ </w:delText>
        </w:r>
      </w:del>
      <w:del w:id="745" w:author="Hélène Fréville" w:date="2024-07-24T16:42:00Z">
        <w:r w:rsidDel="00FE52CA">
          <w:rPr>
            <w:lang w:val="en-GB"/>
          </w:rPr>
          <w:delText>three weeks after sowing</w:delText>
        </w:r>
      </w:del>
      <w:del w:id="746" w:author="Hélène Fréville" w:date="2024-07-24T16:43:00Z">
        <w:r w:rsidDel="00FE52CA">
          <w:rPr>
            <w:lang w:val="en-GB"/>
          </w:rPr>
          <w:delText xml:space="preserve">, and we might expect </w:delText>
        </w:r>
      </w:del>
      <w:r>
        <w:rPr>
          <w:lang w:val="en-GB"/>
        </w:rPr>
        <w:t xml:space="preserve">that functional differences between cultivars were not large enough </w:t>
      </w:r>
      <w:del w:id="747" w:author="Hélène Fréville" w:date="2024-07-24T16:44:00Z">
        <w:r w:rsidDel="00FE52CA">
          <w:rPr>
            <w:lang w:val="en-GB"/>
          </w:rPr>
          <w:delText>at such an early stage</w:delText>
        </w:r>
      </w:del>
      <w:ins w:id="748" w:author="Hélène Fréville" w:date="2024-07-24T16:44:00Z">
        <w:r w:rsidR="00FE52CA">
          <w:rPr>
            <w:lang w:val="en-GB"/>
          </w:rPr>
          <w:t>3-weeks after sowing</w:t>
        </w:r>
      </w:ins>
      <w:r>
        <w:rPr>
          <w:lang w:val="en-GB"/>
        </w:rPr>
        <w:t xml:space="preserve"> to generate </w:t>
      </w:r>
      <w:r>
        <w:rPr>
          <w:lang w:val="en-GB"/>
        </w:rPr>
        <w:lastRenderedPageBreak/>
        <w:t>complementarity effects</w:t>
      </w:r>
      <w:commentRangeEnd w:id="737"/>
      <w:r w:rsidR="00FE52CA">
        <w:rPr>
          <w:rStyle w:val="Marquedecommentaire"/>
        </w:rPr>
        <w:commentReference w:id="737"/>
      </w:r>
      <w:r>
        <w:rPr>
          <w:lang w:val="en-GB"/>
        </w:rPr>
        <w:t xml:space="preserve">. A second hypothesis is that we did not measure the </w:t>
      </w:r>
      <w:commentRangeStart w:id="749"/>
      <w:r>
        <w:rPr>
          <w:lang w:val="en-GB"/>
        </w:rPr>
        <w:t>“right” traits to detect complementarity effects</w:t>
      </w:r>
      <w:commentRangeEnd w:id="749"/>
      <w:r w:rsidR="00BD1B48">
        <w:rPr>
          <w:rStyle w:val="Marquedecommentaire"/>
        </w:rPr>
        <w:commentReference w:id="749"/>
      </w:r>
      <w:r>
        <w:rPr>
          <w:lang w:val="en-GB"/>
        </w:rPr>
        <w:t xml:space="preserve">, notably belowground. Indeed, even if root functional traits are involved in many ecosystem processes </w:t>
      </w:r>
      <w:r>
        <w:fldChar w:fldCharType="begin"/>
      </w:r>
      <w:r>
        <w:rPr>
          <w:lang w:val="en-GB"/>
        </w:rPr>
        <w:instrText>ADDIN ZOTERO_ITEM CSL_CITATION {"citationID":"I6AhC4mX","properties":{"formattedCitation":"(Bardgett et al. 2014)","plainCitation":"(Bardgett et al. 2014)","noteIndex":0},"citationItems":[{"id":267,"uris":["http://zotero.org/users/3458704/items/4I6IVCCK"],"itemData":{"id":267,"type":"article-journal","abstract":"Ecologists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w:instrText>
      </w:r>
      <w:r>
        <w:rPr>
          <w:lang w:val="en-GB"/>
        </w:rPr>
        <w:fldChar w:fldCharType="separate"/>
      </w:r>
      <w:r>
        <w:rPr>
          <w:rFonts w:cs="Times New Roman"/>
          <w:lang w:val="en-GB"/>
        </w:rPr>
        <w:t>(Bardgett et al. 2014)</w:t>
      </w:r>
      <w:r>
        <w:rPr>
          <w:lang w:val="en-GB"/>
        </w:rPr>
        <w:fldChar w:fldCharType="end"/>
      </w:r>
      <w:r>
        <w:rPr>
          <w:lang w:val="en-GB"/>
        </w:rPr>
        <w:t xml:space="preserve">, diversity in architectural and morphological root traits have rarely been shown to associate with complementarity effects in ecological studies </w:t>
      </w:r>
      <w:r>
        <w:fldChar w:fldCharType="begin"/>
      </w:r>
      <w:r>
        <w:rPr>
          <w:lang w:val="en-GB"/>
        </w:rPr>
        <w:instrText>ADDIN ZOTERO_ITEM CSL_CITATION {"citationID":"bNpl4JMI","properties":{"formattedCitation":"(Fort et al. 2014; Bakker et al. 2018)","plainCitation":"(Fort et al. 2014; Bakker et al. 2018)","noteIndex":0},"citationItems":[{"id":433,"uris":["http://zotero.org/users/3458704/items/H5D7B9NT"],"itemData":{"id":433,"type":"article-journal","abstract":"*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w:instrText>
      </w:r>
      <w:r>
        <w:rPr>
          <w:lang w:val="en-GB"/>
        </w:rPr>
        <w:fldChar w:fldCharType="separate"/>
      </w:r>
      <w:r>
        <w:rPr>
          <w:rFonts w:cs="Times New Roman"/>
          <w:lang w:val="en-GB"/>
        </w:rPr>
        <w:t>(Fort et al. 2014; Bakker et al. 2018)</w:t>
      </w:r>
      <w:r>
        <w:rPr>
          <w:lang w:val="en-GB"/>
        </w:rPr>
        <w:fldChar w:fldCharType="end"/>
      </w:r>
      <w:r>
        <w:rPr>
          <w:rFonts w:cs="Times New Roman"/>
          <w:lang w:val="en-GB"/>
        </w:rPr>
        <w:t xml:space="preserve">. In cultivar mixtures, previous studies also failed to find evidence of niche complementarity based on root trait differences </w:t>
      </w:r>
      <w:r>
        <w:fldChar w:fldCharType="begin"/>
      </w:r>
      <w:r>
        <w:rPr>
          <w:rFonts w:cs="Times New Roman"/>
          <w:lang w:val="en-GB"/>
        </w:rPr>
        <w:instrText>ADDIN ZOTERO_ITEM CSL_CITATION {"citationID":"mb4E0ExR","properties":{"formattedCitation":"(Montazeaud 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w:instrText>
      </w:r>
      <w:r>
        <w:rPr>
          <w:rFonts w:cs="Times New Roman"/>
          <w:lang w:val="en-GB"/>
        </w:rPr>
        <w:fldChar w:fldCharType="separate"/>
      </w:r>
      <w:r>
        <w:rPr>
          <w:rFonts w:cs="Times New Roman"/>
          <w:lang w:val="en-GB"/>
        </w:rPr>
        <w:t>(Montazeaud et al. 2018)</w:t>
      </w:r>
      <w:r>
        <w:rPr>
          <w:rFonts w:cs="Times New Roman"/>
          <w:lang w:val="en-GB"/>
        </w:rPr>
        <w:fldChar w:fldCharType="end"/>
      </w:r>
      <w:r>
        <w:rPr>
          <w:rFonts w:cs="Times New Roman"/>
          <w:lang w:val="en-GB"/>
        </w:rPr>
        <w:t xml:space="preserve">. Overall, this study confirm that root trait differences alone are less likely to generate complementarity effects in cultivar mixtures </w:t>
      </w:r>
      <w:r>
        <w:rPr>
          <w:lang w:val="en-GB"/>
        </w:rPr>
        <w:t xml:space="preserve">than they are for example in intercropping systems where differences in root foraging strategies between species can be more significant </w:t>
      </w:r>
      <w:r>
        <w:fldChar w:fldCharType="begin"/>
      </w:r>
      <w:r>
        <w:rPr>
          <w:lang w:val="en-GB"/>
        </w:rPr>
        <w:instrText>ADDIN ZOTERO_ITEM CSL_CITATION {"citationID":"3gScW2Oh","properties":{"formattedCitation":"(Zhang et al. 2014; Homulle et al. 2022; Schmutz and Sch\\uc0\\u246{}b 2023)","plainCitation":"(Zhang et al. 2014; Homulle et al. 2022; Schmutz and Schöb 2023)","noteIndex":0},"citationItems":[{"id":235,"uris":["http://zotero.org/users/3458704/items/7NULNZ4Z"],"itemData":{"id":235,"type":"article-journal","abstract":"AbstractBackground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Botany","DOI":"10.1093/aob/mcu191","ISSN":"0305-7364","issue":"8","journalAbbreviation":"Ann Bot","language":"en","page":"1719-1733","source":"academic.oup.com","title":"Root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P."}],"issued":{"date-parts":[["2014",12,1]]}}},{"id":3525,"uris":["http://zotero.org/users/3458704/items/HR8QZDG9"],"itemData":{"id":3525,"type":"article-journal","abstract":"The potential benefits of intercropping are manifold and have been repeatedly demonstrated. Intercropping has the potential to create more productive and resilient agroecosystems, by improving land utilisation, yield and yield stability, soil quality, and pest, disease and weed suppression. Despite these potential benefits, significant gaps remain in the understanding of ecological mechanisms that govern the outcomes when crop species are grown together. A major part of plant-plant interactions takes place belowground and these are often overlooked.","container-title":"Plant and Soil","DOI":"10.1007/s11104-021-05165-8","ISSN":"1573-5036","issue":"1","journalAbbreviation":"Plant Soil","language":"en","page":"1-26","source":"Springer Link","title":"Root traits with team benefits: understanding belowground interactions in intercropping systems","title-short":"Root traits with team benefits","volume":"471","author":[{"family":"Homulle","given":"Z."},{"family":"George","given":"T. S."},{"family":"Karley","given":"A. J."}],"issued":{"date-parts":[["2022",2,1]]}}},{"id":3519,"uris":["http://zotero.org/users/3458704/items/NR4GETVY"],"itemData":{"id":3519,"type":"article-journal","abstract":"More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w:instrText>
      </w:r>
      <w:r>
        <w:rPr>
          <w:lang w:val="en-GB"/>
        </w:rPr>
        <w:fldChar w:fldCharType="separate"/>
      </w:r>
      <w:r>
        <w:rPr>
          <w:rFonts w:cs="Times New Roman"/>
          <w:szCs w:val="24"/>
          <w:lang w:val="en-GB"/>
        </w:rPr>
        <w:t>(Zhang et al. 2014; Homulle et al. 2022; Schmutz and Schöb 2023)</w:t>
      </w:r>
      <w:r>
        <w:rPr>
          <w:lang w:val="en-GB"/>
        </w:rPr>
        <w:fldChar w:fldCharType="end"/>
      </w:r>
      <w:r>
        <w:rPr>
          <w:lang w:val="en-GB"/>
        </w:rPr>
        <w:t xml:space="preserve">. </w:t>
      </w:r>
    </w:p>
    <w:p w14:paraId="3B540088" w14:textId="77777777" w:rsidR="00B629AA" w:rsidRDefault="00000000">
      <w:pPr>
        <w:pStyle w:val="Titre2"/>
        <w:rPr>
          <w:lang w:val="en-GB"/>
        </w:rPr>
      </w:pPr>
      <w:r>
        <w:rPr>
          <w:lang w:val="en-GB"/>
        </w:rPr>
        <w:t xml:space="preserve">Root plasticity contributes to mixing effects </w:t>
      </w:r>
    </w:p>
    <w:p w14:paraId="20A5364D" w14:textId="135BD6C4" w:rsidR="00B629AA" w:rsidRDefault="00000000">
      <w:pPr>
        <w:rPr>
          <w:lang w:val="en-GB"/>
        </w:rPr>
      </w:pPr>
      <w:r>
        <w:rPr>
          <w:lang w:val="en-GB"/>
        </w:rPr>
        <w:t xml:space="preserve">We found that root area in mixed stands deviated from root area observed in </w:t>
      </w:r>
      <w:del w:id="750" w:author="Hélène Fréville" w:date="2024-07-24T16:47:00Z">
        <w:r w:rsidDel="00594691">
          <w:rPr>
            <w:lang w:val="en-GB"/>
          </w:rPr>
          <w:delText xml:space="preserve">the </w:delText>
        </w:r>
      </w:del>
      <w:r>
        <w:rPr>
          <w:lang w:val="en-GB"/>
        </w:rPr>
        <w:t xml:space="preserve">pure stands, indicating a plastic response of the root system to neighbour genotype identity. On average, root area decreased in mixed relative to pure stands, and the stronger the decrease, the lower the RYT especially in the S treatment. In accordance with ecological theory, our results thus support the view that phenotypic plasticity contributes to mitigate competition intensity in diverse plant communities </w:t>
      </w:r>
      <w:r>
        <w:fldChar w:fldCharType="begin"/>
      </w:r>
      <w:r>
        <w:rPr>
          <w:lang w:val="en-GB"/>
        </w:rPr>
        <w:instrText>ADDIN ZOTERO_ITEM CSL_CITATION {"citationID":"qz6HGtM4","properties":{"formattedCitation":"(Callaway et al. 2003; Schiffers et al. 2011; Burns and Strauss 2012)","plainCitation":"(Callaway et al. 2003; Schiffers et al. 2011; Burns and Strauss 2012)","noteIndex":0},"citationItems":[{"id":248,"uris":["http://zotero.org/users/3458704/items/QZEMCNLH"],"itemData":{"id":248,"type":"article-journal","abstract":"We know a great deal about the plastic responses of plant phenotypes to the abiotic and biotic environment, but very little about the consequences of phenotypic plasticity for plant communities. In other words, we know that plant traits can vary widely for a given genotype, but we know little about the importance of trait-mediated interactions (TMI) among plants. Here, we discuss three major factors that affect the expression of phenotypic plasticity: variation in the abiotic environment, variation in the presence or identity of neighbors, and variation in herbivory. We consider how plastic responses to these factors might affect interactions among plants. Plastic responses to the abiotic environment have important consequences for conditionality in competitive effects, to the point of causing shifts from competitive to facilitative interactions. Because plants show a high degree of plasticity in response to neighbors, and even to the specific identify of neighbors, phenotypic plasticity may allow species to adjust to the composition of their communities, promoting coexistence and community diversity. Likewise, plastic responses to consumers may have various and counterintuitive consequences: induction of plant resistance, compensatory growth, and increased resource uptake may affect interactions among plants in ways that cannot be predicted simply by considering biomass lost to consumers. What little we know about TMI among plants suggests that they should not be ignored in plant community theory. Although work to date on the community consequences of phenotypic plasticity has been hampered by experimental constraints, new approaches such as manipulating phenotypes by using signals instead of actual environmental conditions and the use of transgenic plants should allow us to rapidly expand our understanding of the community consequences of plant plasticity. Corresponding Editor: F. R. Adler. For reprints of this Special Feature, see footnote 1, p. 1081.","container-title":"Ecology","DOI":"10.1890/0012-9658(2003)084[1115:PPAIAP]2.0.CO;2","ISSN":"1939-9170","issue":"5","language":"en","license":"© 2003 by the Ecological Society of America","page":"1115-1128","source":"Wiley Online Library","title":"Phenotypic plasticity and interactions among plants","volume":"84","author":[{"family":"Callaway","given":"Ragan M."},{"family":"Pennings","given":"Steven C."},{"family":"Richards","given":"Christina L."}],"issued":{"date-parts":[["2003"]]}}},{"id":3568,"uris":["http://zotero.org/users/3458704/items/8SPG945F"],"itemData":{"id":3568,"type":"article-journal","abstract":"Morphological plasticity is a striking characteristic of plants in natural communities. In the context of foraging behavior particularly, root plasticity has been documented for numerous species. Root plasticity is known to mitigate competitive interactions by reducing the overlap of the individuals' rhizospheres. But despite its obvious effect on resource acquisition, plasticity has been generally neglected in previous empirical and theoretical studies estimating interaction intensity among plants. In this study, we developed a semi-mechanistic model that addresses this shortcoming by introducing the idea of compensatory growth into the classical-zone-of influence (ZOI) and field-of-neighborhood (FON) approaches. The model parameters describing the belowground plastic sphere of influence (PSI) were parameterized using data from an accompanying field experiment. Measurements of the uptake of a stable nutrient analogue at distinct distances to the neighboring plants showed that the study species responded plastically to belowground competition by avoiding overlap of individuals' rhizospheres. An unexpected finding was that the sphere of influence of the study species Bromus hordeaceus could be best described by a unimodal function of distance to the plant's center and not with a continuously decreasing function as commonly assumed. We employed the parameterized model to investigate the interplay between plasticity and two other important factors determining the intensity of competitive interactions: overall plant density and the distribution of individuals in space. The simulation results confirm that the reduction of competition intensity due to morphological plasticity strongly depends on the spatial structure of the competitive environment. We advocate the use of semi-mechanistic simulations that explicitly consider morphological plasticity to improve our mechanistic understanding of plant interactions.","container-title":"Ecology","DOI":"10.1890/10-1086.1","ISSN":"1939-9170","issue":"3","language":"en","license":"© 2011 by the Ecological Society of America","note":"_eprint: https://onlinelibrary.wiley.com/doi/pdf/10.1890/10-1086.1","page":"610-620","source":"Wiley Online Library","title":"Root plasticity buffers competition among plants: theory meets experimental data","title-short":"Root plasticity buffers competition among plants","volume":"92","author":[{"family":"Schiffers","given":"Katja"},{"family":"Tielbörger","given":"Katja"},{"family":"Tietjen","given":"Britta"},{"family":"Jeltsch","given":"Florian"}],"issued":{"date-parts":[["2011"]]}}},{"id":251,"uris":["http://zotero.org/users/3458704/items/C6NJR7M3"],"itemData":{"id":251,"type":"article-journal","abstract":"Recent studies of communities have examined phylogenetic signal in species' functional traits to infer drivers of community assembly. Phenotypic variation in traits, arising from “constitutive” genetically based variation and from environmental influences on gene expression, or phenotypic plasticity, could affect inferences about community assembly. We found significant trait plasticity in 12 focal species across four species–interaction treatments grown in four soil environments. Phylogenetic signal in traits was present, but was also dependent on species–interactor treatment, suggesting that phenotypic plasticity and plant neighborhood could affect the ability to detect and interpret community phylogenetic patterns of trait variation. Individuals competing with conspecifics expressed significant divergence in specific leaf area (SLA) relative to when they were grown alone. Combined with the observation that competition is stronger between close relatives than between distant relatives in some soils, these results suggest that trait plasticity may be an adaptive response to competition. To test this hypothesis, we examined total biomass in a pot, relative to the predicted biomass of two individuals grown alone, and related pot biomass to phylogenetic distance of the interactor treatment, as well as to divergence in SLA and root : shoot ratio. Within competition treatments, only plastic divergence in root : shoot ratio in one interactor treatment was correlated with increased productivity, and only in one soil type. We also tested whether, across all treatments, divergence in SLA or root : shoot ratio increased pot productivity. We found that “community” productivity was positively influenced both by phylogenetic distance to competitor, as well as by divergence in root : shoot ratio due to both plasticity and constitutive differences. Phenotypic plasticity resulting in trait divergence may increase the ability of plants to coexist and may also decrease phylogenetic signal in community assembly at small spatial scales.","container-title":"Ecology","DOI":"10.1890/11-0401.1","ISSN":"1939-9170","issue":"sp8","language":"en","license":"© 2012 by the Ecological Society of America","page":"S126-S137","source":"Wiley Online Library","title":"Effects of competition on phylogenetic signal and phenotypic plasticity in plant functional traits","volume":"93","author":[{"family":"Burns","given":"Jean H."},{"family":"Strauss","given":"Sharon Y."}],"issued":{"date-parts":[["2012"]]}}}],"schema":"https://github.com/citation-style-language/schema/raw/master/csl-citation.json"}</w:instrText>
      </w:r>
      <w:r>
        <w:rPr>
          <w:lang w:val="en-GB"/>
        </w:rPr>
        <w:fldChar w:fldCharType="separate"/>
      </w:r>
      <w:r>
        <w:rPr>
          <w:rFonts w:cs="Times New Roman"/>
          <w:lang w:val="en-GB"/>
        </w:rPr>
        <w:t>(Callaway et al. 2003; Schiffers et al. 2011; Burns and Strauss 2012)</w:t>
      </w:r>
      <w:r>
        <w:rPr>
          <w:lang w:val="en-GB"/>
        </w:rPr>
        <w:fldChar w:fldCharType="end"/>
      </w:r>
      <w:r>
        <w:rPr>
          <w:lang w:val="en-GB"/>
        </w:rPr>
        <w:t xml:space="preserve">. In cultivar mixtures, previous studies have already shown that plasticity in aboveground traits such as plant height, specific leaf area, or canopy cover contribute to overyielding, notably by increasing trait divergence between cultivars </w:t>
      </w:r>
      <w:r>
        <w:fldChar w:fldCharType="begin"/>
      </w:r>
      <w:r>
        <w:rPr>
          <w:lang w:val="en-GB"/>
        </w:rPr>
        <w:instrText>ADDIN ZOTERO_ITEM CSL_CITATION {"citationID":"eIuxXQcc","properties":{"formattedCitation":"(Tschurr et al. 2023; Kong and Zhao 2023; Su et al. 2024)","plainCitation":"(Tschurr et al. 2023; Kong and Zhao 2023; Su et al. 2024)","noteIndex":0},"citationItems":[{"id":3527,"uris":["http://zotero.org/users/3458704/items/2TQL296I"],"itemData":{"id":3527,"type":"article-journal","abstract":"Crop diversification is a potential strategy to increase the stability and productivity of crops, while reducing pathogen pressures and pesticide requirements. Crop variety mixtures provide some of these diversification benefits and their cultivation is fully compatible with current mechanized agronomic practices. However, the development of optimal variety mixtures is a long, labour-intense process requiring extensive field trials. High throughput field phenotyping (HTFP) methods provide promising applications in field testing because they allow for precise, repeatable, and rapid measurements of crop properties. Here, we evaluated the use of HTFP for developing high-performing oat (Avena sativa) variety mixtures by testing its suitability to predict diversity yield benefits from repeated canopy measurements across the growing season. Analyzing 26 mixtures of five varieties, we found significant overyielding at harvest, that is, mixtures were on average more productive than expected based on component pure stands. This grain yield overyielding was well predicted from deviations between mixture and pure stand canopy cover estimations, derived from HTFP mid-way through the growing season. This shows that (i) positive interactions between oat varieties occur already at an early stage, (ii) such interactions lead to increased potential for light interception, (iii) HTFP offers rapid, scalable methods to screen for performant variety mixtures.","container-title":"The Plant Phenome Journal","DOI":"10.1002/ppj2.20090","ISSN":"2578-2703","issue":"1","language":"en","license":"© 2023 The Authors. The Plant Phenome Journal published by Wiley Periodicals LLC on behalf of American Society of Agronomy and Crop Science Society of America.","note":"_eprint: https://onlinelibrary.wiley.com/doi/pdf/10.1002/ppj2.20090","page":"e20090","source":"Wiley Online Library","title":"Mixing things up! Identifying early diversity benefits and facilitating the development of improved variety mixtures with high throughput field phenotyping","volume":"6","author":[{"family":"Tschurr","given":"Flavian"},{"family":"Oppliger","given":"Corina"},{"family":"Wuest","given":"Samuel E."},{"family":"Kirchgessner","given":"Norbert"},{"family":"Walter","given":"Achim"}],"issued":{"date-parts":[["2023"]]}}},{"id":51,"uris":["http://zotero.org/users/3458704/items/CNEMV8Z6"],"itemData":{"id":51,"type":"article-journal","abstract":"Ecological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w:instrText>
      </w:r>
      <w:r>
        <w:rPr>
          <w:lang w:val="en-GB"/>
        </w:rPr>
        <w:fldChar w:fldCharType="separate"/>
      </w:r>
      <w:r>
        <w:rPr>
          <w:rFonts w:cs="Times New Roman"/>
          <w:lang w:val="en-GB"/>
        </w:rPr>
        <w:t>(Tschurr et al. 2023; Kong and Zhao 2023; Su et al. 2024)</w:t>
      </w:r>
      <w:r>
        <w:rPr>
          <w:lang w:val="en-GB"/>
        </w:rPr>
        <w:fldChar w:fldCharType="end"/>
      </w:r>
      <w:r>
        <w:rPr>
          <w:lang w:val="en-GB"/>
        </w:rPr>
        <w:t xml:space="preserve">. We here show that plastic root changes may also contribute to mixture performance, although it may not be by increasing differences between cultivars, but rather by changing the average trait value. </w:t>
      </w:r>
    </w:p>
    <w:p w14:paraId="7D20FA17" w14:textId="77777777" w:rsidR="00B629AA" w:rsidRDefault="00000000">
      <w:pPr>
        <w:pStyle w:val="Titre2"/>
        <w:rPr>
          <w:lang w:val="en-GB"/>
        </w:rPr>
      </w:pPr>
      <w:r>
        <w:rPr>
          <w:lang w:val="en-GB"/>
        </w:rPr>
        <w:t>Practical implications for plant breeding</w:t>
      </w:r>
    </w:p>
    <w:p w14:paraId="7527478D" w14:textId="301367E0" w:rsidR="00B629AA" w:rsidRDefault="00000000">
      <w:pPr>
        <w:rPr>
          <w:lang w:val="en-GB"/>
        </w:rPr>
      </w:pPr>
      <w:r>
        <w:rPr>
          <w:lang w:val="en-GB"/>
        </w:rPr>
        <w:t>Crop performance, including grain yield, is affected by trade-offs between individual competitiveness and group performance. As early pointed</w:t>
      </w:r>
      <w:ins w:id="751" w:author="Hélène Fréville" w:date="2024-07-24T16:51:00Z">
        <w:r w:rsidR="00443951">
          <w:rPr>
            <w:lang w:val="en-GB"/>
          </w:rPr>
          <w:t xml:space="preserve"> </w:t>
        </w:r>
      </w:ins>
      <w:del w:id="752" w:author="Hélène Fréville" w:date="2024-07-24T16:51:00Z">
        <w:r w:rsidDel="00443951">
          <w:rPr>
            <w:lang w:val="en-GB"/>
          </w:rPr>
          <w:delText>-</w:delText>
        </w:r>
      </w:del>
      <w:r>
        <w:rPr>
          <w:lang w:val="en-GB"/>
        </w:rPr>
        <w:t xml:space="preserve">out by plant breeders </w:t>
      </w:r>
      <w:r>
        <w:fldChar w:fldCharType="begin"/>
      </w:r>
      <w:r>
        <w:rPr>
          <w:lang w:val="en-GB"/>
        </w:rPr>
        <w:instrText>ADDIN ZOTERO_ITEM CSL_CITATION {"citationID":"aHwMFeIt","properties":{"formattedCitation":"(Donald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w:instrText>
      </w:r>
      <w:r>
        <w:rPr>
          <w:lang w:val="en-GB"/>
        </w:rPr>
        <w:fldChar w:fldCharType="separate"/>
      </w:r>
      <w:r>
        <w:rPr>
          <w:rFonts w:cs="Times New Roman"/>
          <w:lang w:val="en-GB"/>
        </w:rPr>
        <w:t>(Donald 1968)</w:t>
      </w:r>
      <w:r>
        <w:rPr>
          <w:lang w:val="en-GB"/>
        </w:rPr>
        <w:fldChar w:fldCharType="end"/>
      </w:r>
      <w:r>
        <w:rPr>
          <w:lang w:val="en-GB"/>
        </w:rPr>
        <w:t xml:space="preserve">, and more recently revisited with the concepts of Darwinian Agriculture, or Evolutionary Agroecology, these trade-offs </w:t>
      </w:r>
      <w:r>
        <w:rPr>
          <w:lang w:val="en-GB"/>
        </w:rPr>
        <w:lastRenderedPageBreak/>
        <w:t xml:space="preserve">can hold promising opportunities to increase productivity, notably by reversing past selection for individual competitiveness </w:t>
      </w:r>
      <w:r>
        <w:fldChar w:fldCharType="begin"/>
      </w:r>
      <w:r>
        <w:rPr>
          <w:lang w:val="en-GB"/>
        </w:rPr>
        <w:instrText>ADDIN ZOTERO_ITEM CSL_CITATION {"citationID":"fMBuIh1c","properties":{"formattedCitation":"(Denison et al. 2003; Weiner 2019)","plainCitation":"(Denison et al. 2003; Weiner 2019)","noteIndex":0},"citationItems":[{"id":308,"uris":["http://zotero.org/users/3458704/items/9466CLBK"],"itemData":{"id":308,"type":"article-journal","abstract":"Progress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A."}],"issued":{"date-parts":[["2003",6,1]]}}},{"id":518,"uris":["http://zotero.org/users/3458704/items/FMSHP4W7"],"itemData":{"id":518,"type":"article-journal","abstract":"A misunderstanding of evolution via natural selection has led many plant physiologists and genetic engineers to look in the wrong direction for higher-yielding crop genotypes. Large investments in attempts to make ‘better’ plants by improving basic physiological processes are not likely to succeed because natural selection has been optimizing these for millions of years. Increases in yield from plant breeding have usually resulted from decreases, not increases, in plant fitness. Examples include reduced plant height and more vertical root growth in cereals. Plant scientists and breeders should generate hypotheses based on what evolutionary biologists call ‘group selection’, looking for attributes that increase yield in ways that decrease fitness, rather than attempting to improve upon the achievements of natural selection.","container-title":"Trends in Plant Science","DOI":"10.1016/j.tplants.2019.07.001","ISSN":"1360-1385","issue":"10","journalAbbreviation":"Trends in Plant Science","page":"927-933","source":"ScienceDirect","title":"Looking in the wrong direction for higher-yielding crop genotypes","volume":"24","author":[{"family":"Weiner","given":"Jacob"}],"issued":{"date-parts":[["2019",10,1]]}}}],"schema":"https://github.com/citation-style-language/schema/raw/master/csl-citation.json"}</w:instrText>
      </w:r>
      <w:r>
        <w:rPr>
          <w:lang w:val="en-GB"/>
        </w:rPr>
        <w:fldChar w:fldCharType="separate"/>
      </w:r>
      <w:r>
        <w:rPr>
          <w:rFonts w:cs="Times New Roman"/>
          <w:lang w:val="en-GB"/>
        </w:rPr>
        <w:t>(Denison et al. 2003; Weiner 2019)</w:t>
      </w:r>
      <w:r>
        <w:rPr>
          <w:lang w:val="en-GB"/>
        </w:rPr>
        <w:fldChar w:fldCharType="end"/>
      </w:r>
      <w:r>
        <w:rPr>
          <w:lang w:val="en-GB"/>
        </w:rPr>
        <w:t>. This can be achieved either by selecting directly on group performance (</w:t>
      </w:r>
      <w:commentRangeStart w:id="753"/>
      <w:r>
        <w:rPr>
          <w:lang w:val="en-GB"/>
        </w:rPr>
        <w:t>i.e., selecting on population yield</w:t>
      </w:r>
      <w:commentRangeEnd w:id="753"/>
      <w:r w:rsidR="00443951">
        <w:rPr>
          <w:rStyle w:val="Marquedecommentaire"/>
        </w:rPr>
        <w:commentReference w:id="753"/>
      </w:r>
      <w:r>
        <w:rPr>
          <w:lang w:val="en-GB"/>
        </w:rPr>
        <w:t xml:space="preserve">), or by targeting key traits related to competitive ability. Our study suggests that selecting genotypes with reduced root area </w:t>
      </w:r>
      <w:ins w:id="754" w:author="Hélène Fréville" w:date="2024-07-24T17:24:00Z">
        <w:r w:rsidR="006720FE">
          <w:rPr>
            <w:lang w:val="en-GB"/>
          </w:rPr>
          <w:t xml:space="preserve">in </w:t>
        </w:r>
        <w:proofErr w:type="spellStart"/>
        <w:r w:rsidR="006720FE">
          <w:rPr>
            <w:lang w:val="en-GB"/>
          </w:rPr>
          <w:t>monogenotypic</w:t>
        </w:r>
        <w:proofErr w:type="spellEnd"/>
        <w:r w:rsidR="006720FE">
          <w:rPr>
            <w:lang w:val="en-GB"/>
          </w:rPr>
          <w:t xml:space="preserve"> stands </w:t>
        </w:r>
      </w:ins>
      <w:r>
        <w:rPr>
          <w:lang w:val="en-GB"/>
        </w:rPr>
        <w:t xml:space="preserve">and reduced root area </w:t>
      </w:r>
      <w:del w:id="755" w:author="Hélène Fréville" w:date="2024-07-24T17:28:00Z">
        <w:r w:rsidDel="006720FE">
          <w:rPr>
            <w:lang w:val="en-GB"/>
          </w:rPr>
          <w:delText>proliferation in presence of neighbours</w:delText>
        </w:r>
      </w:del>
      <w:ins w:id="756" w:author="Hélène Fréville" w:date="2024-07-24T17:28:00Z">
        <w:r w:rsidR="006720FE">
          <w:rPr>
            <w:lang w:val="en-GB"/>
          </w:rPr>
          <w:t>plasticity</w:t>
        </w:r>
      </w:ins>
      <w:r>
        <w:rPr>
          <w:lang w:val="en-GB"/>
        </w:rPr>
        <w:t xml:space="preserve"> </w:t>
      </w:r>
      <w:ins w:id="757" w:author="Hélène Fréville" w:date="2024-07-24T17:39:00Z">
        <w:r w:rsidR="00715840">
          <w:rPr>
            <w:lang w:val="en-GB"/>
          </w:rPr>
          <w:t xml:space="preserve">in response to </w:t>
        </w:r>
      </w:ins>
      <w:ins w:id="758" w:author="Hélène Fréville" w:date="2024-07-24T17:41:00Z">
        <w:r w:rsidR="00715840">
          <w:rPr>
            <w:lang w:val="en-GB"/>
          </w:rPr>
          <w:t xml:space="preserve">other </w:t>
        </w:r>
      </w:ins>
      <w:proofErr w:type="spellStart"/>
      <w:ins w:id="759" w:author="Hélène Fréville" w:date="2024-07-24T17:40:00Z">
        <w:r w:rsidR="00715840">
          <w:rPr>
            <w:lang w:val="en-GB"/>
          </w:rPr>
          <w:t>neighboring</w:t>
        </w:r>
        <w:proofErr w:type="spellEnd"/>
        <w:r w:rsidR="00715840">
          <w:rPr>
            <w:lang w:val="en-GB"/>
          </w:rPr>
          <w:t xml:space="preserve"> genotypes </w:t>
        </w:r>
      </w:ins>
      <w:r>
        <w:rPr>
          <w:lang w:val="en-GB"/>
        </w:rPr>
        <w:t xml:space="preserve">could be a way to reduce competition intensity between seedlings, </w:t>
      </w:r>
      <w:commentRangeStart w:id="760"/>
      <w:r>
        <w:rPr>
          <w:lang w:val="en-GB"/>
        </w:rPr>
        <w:t>which could then translate into higher yields</w:t>
      </w:r>
      <w:commentRangeEnd w:id="760"/>
      <w:r w:rsidR="00443951">
        <w:rPr>
          <w:rStyle w:val="Marquedecommentaire"/>
        </w:rPr>
        <w:commentReference w:id="760"/>
      </w:r>
      <w:r>
        <w:rPr>
          <w:lang w:val="en-GB"/>
        </w:rPr>
        <w:t xml:space="preserve">. In line with this hypothesis, excessive growth of the root system in the topsoil has been shown </w:t>
      </w:r>
      <w:ins w:id="761" w:author="Hélène Fréville" w:date="2024-07-24T16:54:00Z">
        <w:r w:rsidR="00443951">
          <w:rPr>
            <w:lang w:val="en-GB"/>
          </w:rPr>
          <w:t xml:space="preserve">to </w:t>
        </w:r>
      </w:ins>
      <w:r>
        <w:rPr>
          <w:lang w:val="en-GB"/>
        </w:rPr>
        <w:t xml:space="preserve">reduce collective yield in oat and barley </w:t>
      </w:r>
      <w:r>
        <w:fldChar w:fldCharType="begin"/>
      </w:r>
      <w:r>
        <w:rPr>
          <w:lang w:val="en-GB"/>
        </w:rPr>
        <w:instrText>ADDIN ZOTERO_ITEM CSL_CITATION {"citationID":"uEsmAF7K","properties":{"formattedCitation":"(Vain 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w:instrText>
      </w:r>
      <w:r>
        <w:rPr>
          <w:lang w:val="en-GB"/>
        </w:rPr>
        <w:fldChar w:fldCharType="separate"/>
      </w:r>
      <w:r>
        <w:rPr>
          <w:rFonts w:cs="Times New Roman"/>
          <w:lang w:val="en-GB"/>
        </w:rPr>
        <w:t>(Vain et al. 2023)</w:t>
      </w:r>
      <w:r>
        <w:rPr>
          <w:lang w:val="en-GB"/>
        </w:rPr>
        <w:fldChar w:fldCharType="end"/>
      </w:r>
      <w:r>
        <w:rPr>
          <w:lang w:val="en-GB"/>
        </w:rPr>
        <w:t xml:space="preserve">. </w:t>
      </w:r>
      <w:commentRangeStart w:id="762"/>
      <w:r>
        <w:rPr>
          <w:lang w:val="en-GB"/>
        </w:rPr>
        <w:t>In wheat, modern varieties that have been subject to selection for increased population yield for many generations display reduced root proliferation in presence of a neighbour compared to old landraces</w:t>
      </w:r>
      <w:commentRangeEnd w:id="762"/>
      <w:r w:rsidR="00443951">
        <w:rPr>
          <w:rStyle w:val="Marquedecommentaire"/>
        </w:rPr>
        <w:commentReference w:id="762"/>
      </w:r>
      <w:r>
        <w:rPr>
          <w:lang w:val="en-GB"/>
        </w:rPr>
        <w:t xml:space="preserve"> </w:t>
      </w:r>
      <w:r>
        <w:fldChar w:fldCharType="begin"/>
      </w:r>
      <w:r>
        <w:rPr>
          <w:lang w:val="en-GB"/>
        </w:rPr>
        <w:instrText>ADDIN ZOTERO_ITEM CSL_CITATION {"citationID":"6FGD5t1O","properties":{"formattedCitation":"(Zhu 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(Triticum aestivum)","volume":"39","author":[{"family":"Zhu","given":"Yong-He"},{"family":"Weiner","given":"Jacob"},{"family":"Li","given":"Feng-Min"}],"issued":{"date-parts":[["2019",9,1]]}}}],"schema":"https://github.com/citation-style-language/schema/raw/master/csl-citation.json"}</w:instrText>
      </w:r>
      <w:r>
        <w:rPr>
          <w:lang w:val="en-GB"/>
        </w:rPr>
        <w:fldChar w:fldCharType="separate"/>
      </w:r>
      <w:r>
        <w:rPr>
          <w:rFonts w:cs="Times New Roman"/>
          <w:lang w:val="en-GB"/>
        </w:rPr>
        <w:t>(Zhu et al. 2019)</w:t>
      </w:r>
      <w:r>
        <w:rPr>
          <w:lang w:val="en-GB"/>
        </w:rPr>
        <w:fldChar w:fldCharType="end"/>
      </w:r>
      <w:r>
        <w:rPr>
          <w:lang w:val="en-GB"/>
        </w:rPr>
        <w:t xml:space="preserve">. </w:t>
      </w:r>
      <w:del w:id="763" w:author="Hélène Fréville" w:date="2024-07-24T16:54:00Z">
        <w:r w:rsidDel="00443951">
          <w:rPr>
            <w:lang w:val="en-GB"/>
          </w:rPr>
          <w:delText>Of course, s</w:delText>
        </w:r>
      </w:del>
      <w:ins w:id="764" w:author="Hélène Fréville" w:date="2024-07-24T16:54:00Z">
        <w:r w:rsidR="00443951">
          <w:rPr>
            <w:lang w:val="en-GB"/>
          </w:rPr>
          <w:t>S</w:t>
        </w:r>
      </w:ins>
      <w:r>
        <w:rPr>
          <w:lang w:val="en-GB"/>
        </w:rPr>
        <w:t xml:space="preserve">uch phenotypes should also be favoured in cultivar mixtures, where the objective would be to minimize the average root area between cultivars. More generally, </w:t>
      </w:r>
      <w:del w:id="765" w:author="Hélène Fréville" w:date="2024-07-24T16:54:00Z">
        <w:r w:rsidDel="00443951">
          <w:rPr>
            <w:lang w:val="en-GB"/>
          </w:rPr>
          <w:delText>this means</w:delText>
        </w:r>
      </w:del>
      <w:ins w:id="766" w:author="Hélène Fréville" w:date="2024-07-24T16:54:00Z">
        <w:r w:rsidR="00443951">
          <w:rPr>
            <w:lang w:val="en-GB"/>
          </w:rPr>
          <w:t xml:space="preserve">our results </w:t>
        </w:r>
      </w:ins>
      <w:ins w:id="767" w:author="Hélène Fréville" w:date="2024-07-24T16:55:00Z">
        <w:r w:rsidR="00443951">
          <w:rPr>
            <w:lang w:val="en-GB"/>
          </w:rPr>
          <w:t>show</w:t>
        </w:r>
      </w:ins>
      <w:r>
        <w:rPr>
          <w:lang w:val="en-GB"/>
        </w:rPr>
        <w:t xml:space="preserve"> that maximizing functional diversity within the mixture, as emphasize in most theoretical framework (e.g., </w:t>
      </w:r>
      <w:r>
        <w:fldChar w:fldCharType="begin"/>
      </w:r>
      <w:r>
        <w:rPr>
          <w:lang w:val="en-GB"/>
        </w:rPr>
        <w:instrText>ADDIN ZOTERO_ITEM CSL_CITATION {"citationID":"ipGh66h2","properties":{"formattedCitation":"(Barot et al. 2017; Kopp et al. 2023)","plainCitation":"(Barot et al. 2017; Kopp et al. 2023)","noteIndex":0},"citationItems":[{"id":543,"uris":["http://zotero.org/users/3458704/items/V5HR3HZG"],"itemData":{"id":543,"type":"article-journal","abstract":"The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Le"},{"family":"Niboyet","given":"Audrey"},{"family":"Porcher","given":"Emanuelle"}],"issued":{"date-parts":[["2017",4,1]]}}},{"id":3585,"uris":["http://zotero.org/users/3458704/items/H7PQ392I"],"itemData":{"id":3585,"type":"article-journal","abstract":"Crop variety mixtures can provide many benefits, including pathogen suppression and increased yield and yield stability. However, these benefits do not necessarily occur in all mixtures, and the benefits of diversity may be compromised by disadvantages due to increased crop heterogeneity. In-field development of mixtures by assembling many combinations of crop genotypes without prior expectation about which genotypes need to be combined to produce well-performing mixtures results in prohibitively large designs. Therefore, effective tools are required to narrow down the number of promising variety mixtures, and to then identify in experiments which of these deliver the highest benefits. Here, we first review current knowledge about the mechanisms underlying effects in ecological diversity experiments and in current agricultural applications. We then discuss some of the principal difficulties arising in the application of this knowledge to develop good variety mixtures. We also discuss non-conventional approaches to solve some of these issues. In particular, we highlight the potential and limitations of trait-based methods to determine good variety mixing partners, and argue that nontraditional traits and trait-derived metrics may be needed for the trait-based approach to deliver its full potential. Specifically, we argue that good mixing partners can be identified using modern genetic and genomic approaches. Alternatively, good mixtures may be obtained by combining varieties that respond differently to environmental variation; such varieties could easily be identified in standard variety testing trials. Preliminary analyses show that niche differences underlying the different environmental responses can indicate functional complementarity and promote mixture yield and yield stability.","container-title":"Journal of Plant Ecology","DOI":"10.1093/jpe/rtad017","ISSN":"1752-993X","issue":"6","journalAbbreviation":"Journal of Plant Ecology","page":"rtad017","source":"Silverchair","title":"Ecological principles to guide the development of crop variety mixtures","volume":"16","author":[{"family":"Kopp","given":"Emanuel B"},{"family":"Niklaus","given":"Pascal A"},{"family":"Wuest","given":"Samuel E"}],"issued":{"date-parts":[["2023",12,1]]}}}],"schema":"https://github.com/citation-style-language/schema/raw/master/csl-citation.json"}</w:instrText>
      </w:r>
      <w:r>
        <w:rPr>
          <w:lang w:val="en-GB"/>
        </w:rPr>
        <w:fldChar w:fldCharType="separate"/>
      </w:r>
      <w:r>
        <w:rPr>
          <w:rFonts w:cs="Times New Roman"/>
          <w:lang w:val="en-GB"/>
        </w:rPr>
        <w:t>Barot et al. 2017; Kopp et al. 2023)</w:t>
      </w:r>
      <w:r>
        <w:rPr>
          <w:lang w:val="en-GB"/>
        </w:rPr>
        <w:fldChar w:fldCharType="end"/>
      </w:r>
      <w:r>
        <w:rPr>
          <w:lang w:val="en-GB"/>
        </w:rPr>
        <w:t>, may only produce favourable effects for some traits, e.g., but for others, more attention should be paid to the average trait value.</w:t>
      </w:r>
    </w:p>
    <w:p w14:paraId="7EF0EE85" w14:textId="77777777" w:rsidR="00B629AA" w:rsidRDefault="00B629AA">
      <w:pPr>
        <w:rPr>
          <w:lang w:val="en-GB"/>
        </w:rPr>
      </w:pPr>
    </w:p>
    <w:p w14:paraId="7BFB5FB8" w14:textId="77777777" w:rsidR="00B629AA" w:rsidRDefault="00B629AA">
      <w:pPr>
        <w:rPr>
          <w:lang w:val="en-GB"/>
        </w:rPr>
      </w:pPr>
    </w:p>
    <w:p w14:paraId="75941C56" w14:textId="77777777" w:rsidR="00B629AA" w:rsidRDefault="00B629AA">
      <w:pPr>
        <w:rPr>
          <w:lang w:val="en-GB"/>
        </w:rPr>
      </w:pPr>
    </w:p>
    <w:p w14:paraId="4E10113E" w14:textId="77777777" w:rsidR="00B629AA" w:rsidRDefault="00000000">
      <w:pPr>
        <w:rPr>
          <w:lang w:val="en-GB"/>
        </w:rPr>
      </w:pPr>
      <w:r>
        <w:rPr>
          <w:lang w:val="en-GB"/>
        </w:rPr>
        <w:t xml:space="preserve"> </w:t>
      </w:r>
    </w:p>
    <w:p w14:paraId="5972570E" w14:textId="77777777" w:rsidR="00B629AA" w:rsidRDefault="00B629AA">
      <w:pPr>
        <w:rPr>
          <w:lang w:val="en-GB"/>
        </w:rPr>
      </w:pPr>
    </w:p>
    <w:p w14:paraId="1282A4A2" w14:textId="77777777" w:rsidR="00B629AA" w:rsidRDefault="00B629AA">
      <w:pPr>
        <w:rPr>
          <w:lang w:val="en-GB"/>
        </w:rPr>
      </w:pPr>
    </w:p>
    <w:p w14:paraId="38F28796" w14:textId="77777777" w:rsidR="00B629AA" w:rsidRDefault="00B629AA">
      <w:pPr>
        <w:rPr>
          <w:lang w:val="en-GB"/>
        </w:rPr>
      </w:pPr>
    </w:p>
    <w:p w14:paraId="4B4849D4" w14:textId="77777777" w:rsidR="00B629AA" w:rsidRDefault="00B629AA">
      <w:pPr>
        <w:ind w:left="60"/>
        <w:rPr>
          <w:lang w:val="en-GB"/>
        </w:rPr>
      </w:pPr>
    </w:p>
    <w:p w14:paraId="2F4516AB" w14:textId="77777777" w:rsidR="00B629AA" w:rsidRDefault="00000000">
      <w:pPr>
        <w:pStyle w:val="Titre1"/>
        <w:rPr>
          <w:lang w:val="en-GB"/>
        </w:rPr>
      </w:pPr>
      <w:r>
        <w:rPr>
          <w:lang w:val="en-GB"/>
        </w:rPr>
        <w:lastRenderedPageBreak/>
        <w:t>Figure legends</w:t>
      </w:r>
    </w:p>
    <w:p w14:paraId="088370FF" w14:textId="1F0009CB" w:rsidR="00B629AA" w:rsidRDefault="00000000">
      <w:pPr>
        <w:rPr>
          <w:lang w:val="en-GB"/>
        </w:rPr>
      </w:pPr>
      <w:r>
        <w:rPr>
          <w:b/>
          <w:lang w:val="en-GB"/>
        </w:rPr>
        <w:t>Figure 1: Experimental design.</w:t>
      </w:r>
      <w:r>
        <w:rPr>
          <w:lang w:val="en-GB"/>
        </w:rPr>
        <w:t xml:space="preserve"> (</w:t>
      </w:r>
      <w:r>
        <w:rPr>
          <w:b/>
          <w:lang w:val="en-GB"/>
        </w:rPr>
        <w:t>a</w:t>
      </w:r>
      <w:r>
        <w:rPr>
          <w:lang w:val="en-GB"/>
        </w:rPr>
        <w:t xml:space="preserve">) </w:t>
      </w:r>
      <w:commentRangeStart w:id="768"/>
      <w:r>
        <w:rPr>
          <w:lang w:val="en-GB"/>
        </w:rPr>
        <w:t xml:space="preserve">Schematic representation of the experiment, each dark square representing a </w:t>
      </w:r>
      <w:proofErr w:type="spellStart"/>
      <w:r>
        <w:rPr>
          <w:lang w:val="en-GB"/>
        </w:rPr>
        <w:t>RhizoTube</w:t>
      </w:r>
      <w:proofErr w:type="spellEnd"/>
      <w:r>
        <w:rPr>
          <w:lang w:val="en-GB"/>
        </w:rPr>
        <w:t>®</w:t>
      </w:r>
      <w:commentRangeEnd w:id="768"/>
      <w:r w:rsidR="00141D44">
        <w:rPr>
          <w:rStyle w:val="Marquedecommentaire"/>
        </w:rPr>
        <w:commentReference w:id="768"/>
      </w:r>
      <w:r>
        <w:rPr>
          <w:lang w:val="en-GB"/>
        </w:rPr>
        <w:t>. (</w:t>
      </w:r>
      <w:r>
        <w:rPr>
          <w:b/>
          <w:lang w:val="en-GB"/>
        </w:rPr>
        <w:t>b</w:t>
      </w:r>
      <w:r>
        <w:rPr>
          <w:lang w:val="en-GB"/>
        </w:rPr>
        <w:t>) and (</w:t>
      </w:r>
      <w:r>
        <w:rPr>
          <w:b/>
          <w:lang w:val="en-GB"/>
        </w:rPr>
        <w:t>c</w:t>
      </w:r>
      <w:r>
        <w:rPr>
          <w:lang w:val="en-GB"/>
        </w:rPr>
        <w:t xml:space="preserve">) close-up views on </w:t>
      </w:r>
      <w:proofErr w:type="spellStart"/>
      <w:r>
        <w:rPr>
          <w:lang w:val="en-GB"/>
        </w:rPr>
        <w:t>RhizoTubes</w:t>
      </w:r>
      <w:proofErr w:type="spellEnd"/>
      <w:r>
        <w:rPr>
          <w:lang w:val="en-GB"/>
        </w:rPr>
        <w:t>® showing wheat seedlings and their roots. (</w:t>
      </w:r>
      <w:r>
        <w:rPr>
          <w:b/>
          <w:lang w:val="en-GB"/>
        </w:rPr>
        <w:t>d</w:t>
      </w:r>
      <w:r>
        <w:rPr>
          <w:lang w:val="en-GB"/>
        </w:rPr>
        <w:t xml:space="preserve">) </w:t>
      </w:r>
      <w:del w:id="769" w:author="Hélène Fréville" w:date="2024-07-24T17:04:00Z">
        <w:r w:rsidDel="00141D44">
          <w:rPr>
            <w:lang w:val="en-GB"/>
          </w:rPr>
          <w:delText xml:space="preserve">Positions </w:delText>
        </w:r>
      </w:del>
      <w:ins w:id="770" w:author="Hélène Fréville" w:date="2024-07-24T17:04:00Z">
        <w:r w:rsidR="00141D44">
          <w:rPr>
            <w:lang w:val="en-GB"/>
          </w:rPr>
          <w:t>Spatial distribution</w:t>
        </w:r>
        <w:r w:rsidR="00141D44">
          <w:rPr>
            <w:lang w:val="en-GB"/>
          </w:rPr>
          <w:t xml:space="preserve"> </w:t>
        </w:r>
      </w:ins>
      <w:r>
        <w:rPr>
          <w:lang w:val="en-GB"/>
        </w:rPr>
        <w:t xml:space="preserve">of the seedlings within the </w:t>
      </w:r>
      <w:proofErr w:type="spellStart"/>
      <w:r>
        <w:rPr>
          <w:lang w:val="en-GB"/>
        </w:rPr>
        <w:t>RhizoTubes</w:t>
      </w:r>
      <w:proofErr w:type="spellEnd"/>
      <w:r>
        <w:rPr>
          <w:lang w:val="en-GB"/>
        </w:rPr>
        <w:t xml:space="preserve">® in both pure (up) and mixed (bottom) stands. Different </w:t>
      </w:r>
      <w:proofErr w:type="spellStart"/>
      <w:r>
        <w:rPr>
          <w:lang w:val="en-GB"/>
        </w:rPr>
        <w:t>colors</w:t>
      </w:r>
      <w:proofErr w:type="spellEnd"/>
      <w:r>
        <w:rPr>
          <w:lang w:val="en-GB"/>
        </w:rPr>
        <w:t xml:space="preserve"> represent different genotypes. </w:t>
      </w:r>
    </w:p>
    <w:p w14:paraId="35929611" w14:textId="24E37600" w:rsidR="00B629AA" w:rsidRDefault="00000000">
      <w:pPr>
        <w:rPr>
          <w:lang w:val="en-GB"/>
        </w:rPr>
      </w:pPr>
      <w:r>
        <w:rPr>
          <w:b/>
          <w:lang w:val="en-GB"/>
        </w:rPr>
        <w:t xml:space="preserve">Figure 2: Effect of resource limitation on </w:t>
      </w:r>
      <w:commentRangeStart w:id="771"/>
      <w:del w:id="772" w:author="Hélène Fréville" w:date="2024-07-24T17:44:00Z">
        <w:r w:rsidDel="004B653C">
          <w:rPr>
            <w:b/>
            <w:lang w:val="en-GB"/>
          </w:rPr>
          <w:delText xml:space="preserve">seedlings </w:delText>
        </w:r>
      </w:del>
      <w:ins w:id="773" w:author="Hélène Fréville" w:date="2024-07-24T17:44:00Z">
        <w:r w:rsidR="004B653C">
          <w:rPr>
            <w:b/>
            <w:lang w:val="en-GB"/>
          </w:rPr>
          <w:t>plant</w:t>
        </w:r>
        <w:r w:rsidR="004B653C">
          <w:rPr>
            <w:b/>
            <w:lang w:val="en-GB"/>
          </w:rPr>
          <w:t xml:space="preserve"> </w:t>
        </w:r>
      </w:ins>
      <w:r>
        <w:rPr>
          <w:b/>
          <w:lang w:val="en-GB"/>
        </w:rPr>
        <w:t>growth and architecture</w:t>
      </w:r>
      <w:commentRangeEnd w:id="771"/>
      <w:r w:rsidR="004B653C">
        <w:rPr>
          <w:rStyle w:val="Marquedecommentaire"/>
        </w:rPr>
        <w:commentReference w:id="771"/>
      </w:r>
      <w:r>
        <w:rPr>
          <w:b/>
          <w:lang w:val="en-GB"/>
        </w:rPr>
        <w:t xml:space="preserve">. </w:t>
      </w:r>
      <w:r>
        <w:rPr>
          <w:lang w:val="en-GB"/>
        </w:rPr>
        <w:t>Comparison of number of leaves (</w:t>
      </w:r>
      <w:r>
        <w:rPr>
          <w:b/>
          <w:lang w:val="en-GB"/>
        </w:rPr>
        <w:t>a</w:t>
      </w:r>
      <w:r>
        <w:rPr>
          <w:lang w:val="en-GB"/>
        </w:rPr>
        <w:t>), number of tillers (</w:t>
      </w:r>
      <w:r>
        <w:rPr>
          <w:b/>
          <w:lang w:val="en-GB"/>
        </w:rPr>
        <w:t>b</w:t>
      </w:r>
      <w:r>
        <w:rPr>
          <w:lang w:val="en-GB"/>
        </w:rPr>
        <w:t>), leaf nitrogen content (</w:t>
      </w:r>
      <w:r>
        <w:rPr>
          <w:b/>
          <w:lang w:val="en-GB"/>
        </w:rPr>
        <w:t>c</w:t>
      </w:r>
      <w:r>
        <w:rPr>
          <w:lang w:val="en-GB"/>
        </w:rPr>
        <w:t>), shoot biomass (</w:t>
      </w:r>
      <w:r>
        <w:rPr>
          <w:b/>
          <w:lang w:val="en-GB"/>
        </w:rPr>
        <w:t>d</w:t>
      </w:r>
      <w:r>
        <w:rPr>
          <w:lang w:val="en-GB"/>
        </w:rPr>
        <w:t>), root biomass (</w:t>
      </w:r>
      <w:r>
        <w:rPr>
          <w:b/>
          <w:lang w:val="en-GB"/>
        </w:rPr>
        <w:t>e</w:t>
      </w:r>
      <w:r>
        <w:rPr>
          <w:lang w:val="en-GB"/>
        </w:rPr>
        <w:t>), total biomass (</w:t>
      </w:r>
      <w:r>
        <w:rPr>
          <w:b/>
          <w:lang w:val="en-GB"/>
        </w:rPr>
        <w:t>f</w:t>
      </w:r>
      <w:r>
        <w:rPr>
          <w:lang w:val="en-GB"/>
        </w:rPr>
        <w:t xml:space="preserve">), </w:t>
      </w:r>
      <w:proofErr w:type="spellStart"/>
      <w:r>
        <w:rPr>
          <w:lang w:val="en-GB"/>
        </w:rPr>
        <w:t>Root:Shoot</w:t>
      </w:r>
      <w:proofErr w:type="spellEnd"/>
      <w:r>
        <w:rPr>
          <w:lang w:val="en-GB"/>
        </w:rPr>
        <w:t xml:space="preserve"> Ratio (</w:t>
      </w:r>
      <w:r>
        <w:rPr>
          <w:b/>
          <w:lang w:val="en-GB"/>
        </w:rPr>
        <w:t>g</w:t>
      </w:r>
      <w:r>
        <w:rPr>
          <w:lang w:val="en-GB"/>
        </w:rPr>
        <w:t>), root length (</w:t>
      </w:r>
      <w:r>
        <w:rPr>
          <w:b/>
          <w:lang w:val="en-GB"/>
        </w:rPr>
        <w:t>h</w:t>
      </w:r>
      <w:r>
        <w:rPr>
          <w:lang w:val="en-GB"/>
        </w:rPr>
        <w:t>), and root area (</w:t>
      </w:r>
      <w:proofErr w:type="spellStart"/>
      <w:r>
        <w:rPr>
          <w:b/>
          <w:lang w:val="en-GB"/>
        </w:rPr>
        <w:t>i</w:t>
      </w:r>
      <w:proofErr w:type="spellEnd"/>
      <w:r>
        <w:rPr>
          <w:lang w:val="en-GB"/>
        </w:rPr>
        <w:t xml:space="preserve">) between the control (C, blue) and the stressed (S, red) treatments. Points and error bars represent the mean ± standard deviation. The number of observations in each treatment </w:t>
      </w:r>
      <w:del w:id="774" w:author="Hélène Fréville" w:date="2024-07-24T17:47:00Z">
        <w:r w:rsidDel="00506F38">
          <w:rPr>
            <w:lang w:val="en-GB"/>
          </w:rPr>
          <w:delText xml:space="preserve">are </w:delText>
        </w:r>
      </w:del>
      <w:ins w:id="775" w:author="Hélène Fréville" w:date="2024-07-24T17:47:00Z">
        <w:r w:rsidR="00506F38">
          <w:rPr>
            <w:lang w:val="en-GB"/>
          </w:rPr>
          <w:t>is</w:t>
        </w:r>
        <w:r w:rsidR="00506F38">
          <w:rPr>
            <w:lang w:val="en-GB"/>
          </w:rPr>
          <w:t xml:space="preserve"> </w:t>
        </w:r>
      </w:ins>
      <w:r>
        <w:rPr>
          <w:lang w:val="en-GB"/>
        </w:rPr>
        <w:t xml:space="preserve">reported below each violin plot. Symbols above the plots represent the significance of the treatment effect (**: </w:t>
      </w:r>
      <w:r>
        <w:rPr>
          <w:i/>
          <w:lang w:val="en-GB"/>
        </w:rPr>
        <w:t>p</w:t>
      </w:r>
      <w:r>
        <w:rPr>
          <w:lang w:val="en-GB"/>
        </w:rPr>
        <w:t xml:space="preserve"> &lt; 0.01, ***: </w:t>
      </w:r>
      <w:r>
        <w:rPr>
          <w:i/>
          <w:lang w:val="en-GB"/>
        </w:rPr>
        <w:t>p</w:t>
      </w:r>
      <w:r>
        <w:rPr>
          <w:lang w:val="en-GB"/>
        </w:rPr>
        <w:t xml:space="preserve"> &lt; 0.001, complete analysis of variance is reported in Supplementary Table 3). </w:t>
      </w:r>
    </w:p>
    <w:p w14:paraId="5393E331" w14:textId="173384EC" w:rsidR="00B629AA" w:rsidRDefault="00000000">
      <w:pPr>
        <w:rPr>
          <w:lang w:val="en-GB"/>
        </w:rPr>
      </w:pPr>
      <w:r>
        <w:rPr>
          <w:b/>
          <w:lang w:val="en-GB"/>
        </w:rPr>
        <w:t xml:space="preserve">Figure 3: Effect of resource limitation on cultivar interactions. </w:t>
      </w:r>
      <w:r>
        <w:rPr>
          <w:lang w:val="en-GB"/>
        </w:rPr>
        <w:t>Comparison of Relative Yield Total (RYT) indices on shoot biomass (</w:t>
      </w:r>
      <w:r>
        <w:rPr>
          <w:b/>
          <w:lang w:val="en-GB"/>
        </w:rPr>
        <w:t>a</w:t>
      </w:r>
      <w:r>
        <w:rPr>
          <w:lang w:val="en-GB"/>
        </w:rPr>
        <w:t>), root biomass (</w:t>
      </w:r>
      <w:r>
        <w:rPr>
          <w:b/>
          <w:lang w:val="en-GB"/>
        </w:rPr>
        <w:t>b</w:t>
      </w:r>
      <w:r>
        <w:rPr>
          <w:lang w:val="en-GB"/>
        </w:rPr>
        <w:t>), and total biomass (</w:t>
      </w:r>
      <w:r>
        <w:rPr>
          <w:b/>
          <w:lang w:val="en-GB"/>
        </w:rPr>
        <w:t>c</w:t>
      </w:r>
      <w:r>
        <w:rPr>
          <w:lang w:val="en-GB"/>
        </w:rPr>
        <w:t xml:space="preserve">) between the control (C, blue) and the stressed (S, red) treatments. Points and error bars represent the mean ± standard deviation. The number of observations in each treatment </w:t>
      </w:r>
      <w:del w:id="776" w:author="Hélène Fréville" w:date="2024-07-24T17:48:00Z">
        <w:r w:rsidDel="00506F38">
          <w:rPr>
            <w:lang w:val="en-GB"/>
          </w:rPr>
          <w:delText xml:space="preserve">are </w:delText>
        </w:r>
      </w:del>
      <w:ins w:id="777" w:author="Hélène Fréville" w:date="2024-07-24T17:48:00Z">
        <w:r w:rsidR="00506F38">
          <w:rPr>
            <w:lang w:val="en-GB"/>
          </w:rPr>
          <w:t>is</w:t>
        </w:r>
        <w:r w:rsidR="00506F38">
          <w:rPr>
            <w:lang w:val="en-GB"/>
          </w:rPr>
          <w:t xml:space="preserve"> </w:t>
        </w:r>
      </w:ins>
      <w:r>
        <w:rPr>
          <w:lang w:val="en-GB"/>
        </w:rPr>
        <w:t xml:space="preserve">reported below each violin plot. </w:t>
      </w:r>
      <w:commentRangeStart w:id="778"/>
      <w:r>
        <w:rPr>
          <w:lang w:val="en-GB"/>
        </w:rPr>
        <w:t xml:space="preserve">Symbols in the title of the plots represent the significance of a two-sided </w:t>
      </w:r>
      <w:r>
        <w:rPr>
          <w:i/>
          <w:lang w:val="en-GB"/>
        </w:rPr>
        <w:t>t</w:t>
      </w:r>
      <w:r>
        <w:rPr>
          <w:lang w:val="en-GB"/>
        </w:rPr>
        <w:t xml:space="preserve">-test testing if the mean RYT is significantly different from 1 (**: </w:t>
      </w:r>
      <w:r>
        <w:rPr>
          <w:i/>
          <w:lang w:val="en-GB"/>
        </w:rPr>
        <w:t xml:space="preserve">p </w:t>
      </w:r>
      <w:r>
        <w:rPr>
          <w:lang w:val="en-GB"/>
        </w:rPr>
        <w:t xml:space="preserve">&lt; 0.01, ***: </w:t>
      </w:r>
      <w:r>
        <w:rPr>
          <w:i/>
          <w:lang w:val="en-GB"/>
        </w:rPr>
        <w:t>p</w:t>
      </w:r>
      <w:r>
        <w:rPr>
          <w:lang w:val="en-GB"/>
        </w:rPr>
        <w:t xml:space="preserve"> &lt; 0.001)</w:t>
      </w:r>
      <w:commentRangeEnd w:id="778"/>
      <w:r w:rsidR="00506F38">
        <w:rPr>
          <w:rStyle w:val="Marquedecommentaire"/>
        </w:rPr>
        <w:commentReference w:id="778"/>
      </w:r>
      <w:r>
        <w:rPr>
          <w:lang w:val="en-GB"/>
        </w:rPr>
        <w:t>.</w:t>
      </w:r>
      <w:r>
        <w:rPr>
          <w:i/>
          <w:lang w:val="en-GB"/>
        </w:rPr>
        <w:t xml:space="preserve"> </w:t>
      </w:r>
      <w:r>
        <w:rPr>
          <w:lang w:val="en-GB"/>
        </w:rPr>
        <w:t xml:space="preserve">Symbols above the plots represent the significance of the treatment effect on RYTs (***: </w:t>
      </w:r>
      <w:r>
        <w:rPr>
          <w:i/>
          <w:lang w:val="en-GB"/>
        </w:rPr>
        <w:t>p</w:t>
      </w:r>
      <w:r>
        <w:rPr>
          <w:lang w:val="en-GB"/>
        </w:rPr>
        <w:t xml:space="preserve"> &lt; 0.001, complete analysis of variance is reported in Supplementary Table 4). </w:t>
      </w:r>
    </w:p>
    <w:p w14:paraId="6B7FA08C" w14:textId="7F9BFE55" w:rsidR="00B629AA" w:rsidRDefault="00000000">
      <w:pPr>
        <w:rPr>
          <w:lang w:val="en-GB"/>
        </w:rPr>
      </w:pPr>
      <w:r>
        <w:rPr>
          <w:b/>
          <w:lang w:val="en-GB"/>
        </w:rPr>
        <w:t xml:space="preserve">Figure 4: Relationships between the trait composition of the mixtures and their performance. </w:t>
      </w:r>
      <w:r>
        <w:rPr>
          <w:lang w:val="en-GB"/>
        </w:rPr>
        <w:t>Standardized effects of traits on mixture RYTs measured on total biomass in the C treatment (</w:t>
      </w:r>
      <w:r>
        <w:rPr>
          <w:b/>
          <w:lang w:val="en-GB"/>
        </w:rPr>
        <w:t>a</w:t>
      </w:r>
      <w:r>
        <w:rPr>
          <w:lang w:val="en-GB"/>
        </w:rPr>
        <w:t>)</w:t>
      </w:r>
      <w:ins w:id="779" w:author="Hélène Fréville" w:date="2024-07-24T17:51:00Z">
        <w:r w:rsidR="00506F38">
          <w:rPr>
            <w:lang w:val="en-GB"/>
          </w:rPr>
          <w:t>,</w:t>
        </w:r>
      </w:ins>
      <w:r>
        <w:rPr>
          <w:lang w:val="en-GB"/>
        </w:rPr>
        <w:t xml:space="preserve"> and S treatment (</w:t>
      </w:r>
      <w:r>
        <w:rPr>
          <w:b/>
          <w:lang w:val="en-GB"/>
        </w:rPr>
        <w:t>b</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5). Empty symbols represent </w:t>
      </w:r>
      <w:r>
        <w:rPr>
          <w:lang w:val="en-GB"/>
        </w:rPr>
        <w:lastRenderedPageBreak/>
        <w:t xml:space="preserve">trait differences and filled symbols represent trait means. The relative importance of the variables are reported on the right side of the panels and can be interpreted as the probability that the variable appears in the best model. Hatched bars represent trait differences and filled bars represent trait means. </w:t>
      </w:r>
      <w:proofErr w:type="spellStart"/>
      <w:r>
        <w:rPr>
          <w:lang w:val="en-GB"/>
        </w:rPr>
        <w:t>Colors</w:t>
      </w:r>
      <w:proofErr w:type="spellEnd"/>
      <w:r>
        <w:rPr>
          <w:lang w:val="en-GB"/>
        </w:rPr>
        <w:t xml:space="preserve">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1A3EFB38" w14:textId="64EE94FB" w:rsidR="00B629AA" w:rsidRDefault="00000000">
      <w:pPr>
        <w:rPr>
          <w:lang w:val="en-GB"/>
        </w:rPr>
      </w:pPr>
      <w:r>
        <w:rPr>
          <w:b/>
          <w:lang w:val="en-GB"/>
        </w:rPr>
        <w:t xml:space="preserve">Figure 5: Interactions between root area, resource availability, and biomass. (a) </w:t>
      </w:r>
      <w:r>
        <w:rPr>
          <w:lang w:val="en-GB"/>
        </w:rPr>
        <w:t xml:space="preserve">relationship between the total biomass of the pure stands and their root area (n = 36 per treatment), </w:t>
      </w:r>
      <w:r>
        <w:rPr>
          <w:b/>
          <w:lang w:val="en-GB"/>
        </w:rPr>
        <w:t>(b)</w:t>
      </w:r>
      <w:r>
        <w:rPr>
          <w:lang w:val="en-GB"/>
        </w:rPr>
        <w:t xml:space="preserve"> relationship between mixture RY</w:t>
      </w:r>
      <w:del w:id="780" w:author="Hélène Fréville" w:date="2024-07-24T17:51:00Z">
        <w:r w:rsidDel="00506F38">
          <w:rPr>
            <w:lang w:val="en-GB"/>
          </w:rPr>
          <w:delText>T</w:delText>
        </w:r>
      </w:del>
      <w:r>
        <w:rPr>
          <w:lang w:val="en-GB"/>
        </w:rPr>
        <w:t xml:space="preserve"> computed on total biomass and the average total biomass produced by the two components in pure stands (n = 54 per treatment), </w:t>
      </w:r>
      <w:r>
        <w:rPr>
          <w:b/>
          <w:lang w:val="en-GB"/>
        </w:rPr>
        <w:t>(c)</w:t>
      </w:r>
      <w:r>
        <w:rPr>
          <w:lang w:val="en-GB"/>
        </w:rPr>
        <w:t xml:space="preserve"> relationship between RY computed on total biomass and root area measured in pure stands (n = 108 per treatment), </w:t>
      </w:r>
      <w:r>
        <w:rPr>
          <w:b/>
          <w:lang w:val="en-GB"/>
        </w:rPr>
        <w:t xml:space="preserve">(d) </w:t>
      </w:r>
      <w:r>
        <w:rPr>
          <w:lang w:val="en-GB"/>
        </w:rPr>
        <w:t>relationship between RY</w:t>
      </w:r>
      <w:ins w:id="781" w:author="Hélène Fréville" w:date="2024-07-24T17:52:00Z">
        <w:r w:rsidR="00506F38">
          <w:rPr>
            <w:lang w:val="en-GB"/>
          </w:rPr>
          <w:t>T</w:t>
        </w:r>
      </w:ins>
      <w:r>
        <w:rPr>
          <w:lang w:val="en-GB"/>
        </w:rPr>
        <w:t xml:space="preserve"> computed on total biomass and total biomass measured in pure stands (n = 108 per treatment). Pearson correlation coefficients (</w:t>
      </w:r>
      <w:r>
        <w:rPr>
          <w:i/>
          <w:lang w:val="en-GB"/>
        </w:rPr>
        <w:t>R</w:t>
      </w:r>
      <w:r>
        <w:rPr>
          <w:lang w:val="en-GB"/>
        </w:rPr>
        <w:t xml:space="preserve">) and </w:t>
      </w:r>
      <w:r>
        <w:rPr>
          <w:i/>
          <w:lang w:val="en-GB"/>
        </w:rPr>
        <w:t>p-</w:t>
      </w:r>
      <w:r>
        <w:rPr>
          <w:lang w:val="en-GB"/>
        </w:rPr>
        <w:t>values (</w:t>
      </w:r>
      <w:r>
        <w:rPr>
          <w:i/>
          <w:lang w:val="en-GB"/>
        </w:rPr>
        <w:t>p</w:t>
      </w:r>
      <w:r>
        <w:rPr>
          <w:lang w:val="en-GB"/>
        </w:rPr>
        <w:t>) refer to simple linear models fitted independently in the C (blue, circle) and S (red, triangles) treatments.</w:t>
      </w:r>
    </w:p>
    <w:p w14:paraId="7D385D98" w14:textId="77777777" w:rsidR="00B629AA" w:rsidRDefault="00B629AA">
      <w:pPr>
        <w:rPr>
          <w:lang w:val="en-GB"/>
        </w:rPr>
      </w:pPr>
    </w:p>
    <w:p w14:paraId="766B90A5" w14:textId="77777777" w:rsidR="00B629AA" w:rsidRDefault="00000000">
      <w:pPr>
        <w:pStyle w:val="Titre1"/>
        <w:rPr>
          <w:lang w:val="en-GB"/>
        </w:rPr>
      </w:pPr>
      <w:r>
        <w:rPr>
          <w:lang w:val="en-GB"/>
        </w:rPr>
        <w:t>Legends for Supplementary Materials</w:t>
      </w:r>
    </w:p>
    <w:p w14:paraId="1798F0AC" w14:textId="77777777" w:rsidR="00B629AA" w:rsidRDefault="00000000">
      <w:pPr>
        <w:rPr>
          <w:b/>
          <w:highlight w:val="yellow"/>
          <w:lang w:val="en-GB"/>
        </w:rPr>
      </w:pPr>
      <w:r>
        <w:rPr>
          <w:b/>
          <w:highlight w:val="yellow"/>
          <w:lang w:val="en-GB"/>
        </w:rPr>
        <w:t>Supplementary Table 1: Cultivar information.</w:t>
      </w:r>
    </w:p>
    <w:p w14:paraId="6155AB28" w14:textId="77777777" w:rsidR="00B629AA" w:rsidRDefault="00000000">
      <w:pPr>
        <w:rPr>
          <w:b/>
          <w:lang w:val="en-GB"/>
        </w:rPr>
      </w:pPr>
      <w:r>
        <w:rPr>
          <w:b/>
          <w:highlight w:val="yellow"/>
          <w:lang w:val="en-GB"/>
        </w:rPr>
        <w:t>Supplementary Table 2: Description of the nutrient solution.</w:t>
      </w:r>
    </w:p>
    <w:p w14:paraId="2E9411F9" w14:textId="77777777" w:rsidR="00B629AA" w:rsidRDefault="00000000">
      <w:pPr>
        <w:rPr>
          <w:lang w:val="en-GB"/>
        </w:rPr>
      </w:pPr>
      <w:r>
        <w:rPr>
          <w:b/>
          <w:lang w:val="en-GB"/>
        </w:rPr>
        <w:t xml:space="preserve">Supplementary Table 3: Analysis of Variance (ANOVA) of traits and biomass. </w:t>
      </w:r>
      <w:r>
        <w:rPr>
          <w:lang w:val="en-GB"/>
        </w:rPr>
        <w:t xml:space="preserve">Type III analysis of Variance using the Kenward-Roger’s method on mixed models where the identity of the genotypic pair (concatenation of the identity of the two genotypes in a </w:t>
      </w:r>
      <w:proofErr w:type="spellStart"/>
      <w:r>
        <w:rPr>
          <w:lang w:val="en-GB"/>
        </w:rPr>
        <w:t>RhizoTube</w:t>
      </w:r>
      <w:proofErr w:type="spellEnd"/>
      <w:r>
        <w:rPr>
          <w:lang w:val="en-GB"/>
        </w:rPr>
        <w:t xml:space="preserve">®) was used as a random effect on both the intercept and the slope of the treatment effect (C vs S treatment). For each fixed effects, we report the sum of squares (“Sum </w:t>
      </w:r>
      <w:proofErr w:type="spellStart"/>
      <w:r>
        <w:rPr>
          <w:lang w:val="en-GB"/>
        </w:rPr>
        <w:t>Sq</w:t>
      </w:r>
      <w:proofErr w:type="spellEnd"/>
      <w:r>
        <w:rPr>
          <w:lang w:val="en-GB"/>
        </w:rPr>
        <w:t xml:space="preserve">”), the mean squares (“Mean </w:t>
      </w:r>
      <w:proofErr w:type="spellStart"/>
      <w:r>
        <w:rPr>
          <w:lang w:val="en-GB"/>
        </w:rPr>
        <w:t>Sq</w:t>
      </w:r>
      <w:proofErr w:type="spellEnd"/>
      <w:r>
        <w:rPr>
          <w:lang w:val="en-GB"/>
        </w:rPr>
        <w:t>”), the numerator degrees of freedom (“</w:t>
      </w:r>
      <w:proofErr w:type="spellStart"/>
      <w:r>
        <w:rPr>
          <w:lang w:val="en-GB"/>
        </w:rPr>
        <w:t>NumDF</w:t>
      </w:r>
      <w:proofErr w:type="spellEnd"/>
      <w:r>
        <w:rPr>
          <w:lang w:val="en-GB"/>
        </w:rPr>
        <w:t>”), the denominator degrees of freedom (“</w:t>
      </w:r>
      <w:proofErr w:type="spellStart"/>
      <w:r>
        <w:rPr>
          <w:lang w:val="en-GB"/>
        </w:rPr>
        <w:t>DenDF</w:t>
      </w:r>
      <w:proofErr w:type="spellEnd"/>
      <w:r>
        <w:rPr>
          <w:lang w:val="en-GB"/>
        </w:rPr>
        <w:t xml:space="preserve">”), the value of the </w:t>
      </w:r>
      <w:r>
        <w:rPr>
          <w:i/>
          <w:lang w:val="en-GB"/>
        </w:rPr>
        <w:t>F</w:t>
      </w:r>
      <w:r>
        <w:rPr>
          <w:lang w:val="en-GB"/>
        </w:rPr>
        <w:t xml:space="preserve"> statistic (“F value”), and the </w:t>
      </w:r>
      <w:r>
        <w:rPr>
          <w:i/>
          <w:lang w:val="en-GB"/>
        </w:rPr>
        <w:t>p</w:t>
      </w:r>
      <w:r>
        <w:rPr>
          <w:lang w:val="en-GB"/>
        </w:rPr>
        <w:t>-value (“</w:t>
      </w:r>
      <w:proofErr w:type="spellStart"/>
      <w:r>
        <w:rPr>
          <w:lang w:val="en-GB"/>
        </w:rPr>
        <w:t>Pr</w:t>
      </w:r>
      <w:proofErr w:type="spellEnd"/>
      <w:r>
        <w:rPr>
          <w:lang w:val="en-GB"/>
        </w:rPr>
        <w:t xml:space="preserve">(&gt;F)”). </w:t>
      </w:r>
    </w:p>
    <w:p w14:paraId="01823B47" w14:textId="77777777" w:rsidR="00B629AA" w:rsidRDefault="00000000">
      <w:pPr>
        <w:rPr>
          <w:lang w:val="en-GB"/>
        </w:rPr>
      </w:pPr>
      <w:r>
        <w:rPr>
          <w:b/>
          <w:lang w:val="en-GB"/>
        </w:rPr>
        <w:lastRenderedPageBreak/>
        <w:t xml:space="preserve">Supplementary Table 4: Analysis of Variance (ANOVA) of RYTs. </w:t>
      </w:r>
      <w:r>
        <w:rPr>
          <w:lang w:val="en-GB"/>
        </w:rPr>
        <w:t xml:space="preserve">Type III analysis of Variance using the Kenward-Roger’s method on mixed models where the identity of the genotypic pair (concatenation of the identity of the two genotypes in a </w:t>
      </w:r>
      <w:proofErr w:type="spellStart"/>
      <w:r>
        <w:rPr>
          <w:lang w:val="en-GB"/>
        </w:rPr>
        <w:t>RhizoTube</w:t>
      </w:r>
      <w:proofErr w:type="spellEnd"/>
      <w:r>
        <w:rPr>
          <w:lang w:val="en-GB"/>
        </w:rPr>
        <w:t xml:space="preserve">®) was used as a random effect on both the intercept and the slope of the treatment effect (C vs S treatment). We report the fixed effect of the treatment with the sum of squares (“Sum </w:t>
      </w:r>
      <w:proofErr w:type="spellStart"/>
      <w:r>
        <w:rPr>
          <w:lang w:val="en-GB"/>
        </w:rPr>
        <w:t>Sq</w:t>
      </w:r>
      <w:proofErr w:type="spellEnd"/>
      <w:r>
        <w:rPr>
          <w:lang w:val="en-GB"/>
        </w:rPr>
        <w:t xml:space="preserve">”), the mean squares (“Mean </w:t>
      </w:r>
      <w:proofErr w:type="spellStart"/>
      <w:r>
        <w:rPr>
          <w:lang w:val="en-GB"/>
        </w:rPr>
        <w:t>Sq</w:t>
      </w:r>
      <w:proofErr w:type="spellEnd"/>
      <w:r>
        <w:rPr>
          <w:lang w:val="en-GB"/>
        </w:rPr>
        <w:t>”), the numerator degrees of freedom (“</w:t>
      </w:r>
      <w:proofErr w:type="spellStart"/>
      <w:r>
        <w:rPr>
          <w:lang w:val="en-GB"/>
        </w:rPr>
        <w:t>NumDF</w:t>
      </w:r>
      <w:proofErr w:type="spellEnd"/>
      <w:r>
        <w:rPr>
          <w:lang w:val="en-GB"/>
        </w:rPr>
        <w:t>”), the denominator degrees of freedom (“</w:t>
      </w:r>
      <w:proofErr w:type="spellStart"/>
      <w:r>
        <w:rPr>
          <w:lang w:val="en-GB"/>
        </w:rPr>
        <w:t>DenDF</w:t>
      </w:r>
      <w:proofErr w:type="spellEnd"/>
      <w:r>
        <w:rPr>
          <w:lang w:val="en-GB"/>
        </w:rPr>
        <w:t xml:space="preserve">”), the value of the </w:t>
      </w:r>
      <w:r>
        <w:rPr>
          <w:i/>
          <w:lang w:val="en-GB"/>
        </w:rPr>
        <w:t>F</w:t>
      </w:r>
      <w:r>
        <w:rPr>
          <w:lang w:val="en-GB"/>
        </w:rPr>
        <w:t xml:space="preserve"> statistic (“F value”), and the </w:t>
      </w:r>
      <w:r>
        <w:rPr>
          <w:i/>
          <w:lang w:val="en-GB"/>
        </w:rPr>
        <w:t>p</w:t>
      </w:r>
      <w:r>
        <w:rPr>
          <w:lang w:val="en-GB"/>
        </w:rPr>
        <w:t>-value (“</w:t>
      </w:r>
      <w:proofErr w:type="spellStart"/>
      <w:r>
        <w:rPr>
          <w:lang w:val="en-GB"/>
        </w:rPr>
        <w:t>Pr</w:t>
      </w:r>
      <w:proofErr w:type="spellEnd"/>
      <w:r>
        <w:rPr>
          <w:lang w:val="en-GB"/>
        </w:rPr>
        <w:t xml:space="preserve">(&gt;F)”). </w:t>
      </w:r>
    </w:p>
    <w:p w14:paraId="7C28C0A5" w14:textId="77777777" w:rsidR="00B629AA" w:rsidRDefault="00000000">
      <w:pPr>
        <w:rPr>
          <w:lang w:val="en-GB"/>
        </w:rPr>
      </w:pPr>
      <w:r>
        <w:rPr>
          <w:b/>
          <w:lang w:val="en-GB"/>
        </w:rPr>
        <w:t>Supplementary Table 5: Ten best fitting models between RYT and mixture trait composition.</w:t>
      </w:r>
      <w:r>
        <w:rPr>
          <w:sz w:val="20"/>
          <w:lang w:val="en-GB"/>
        </w:rPr>
        <w:t xml:space="preserve"> </w:t>
      </w:r>
      <w:r>
        <w:rPr>
          <w:lang w:val="en-GB"/>
        </w:rPr>
        <w:t xml:space="preserve">The top-ten models are ranked according to their </w:t>
      </w:r>
      <w:proofErr w:type="spellStart"/>
      <w:r>
        <w:rPr>
          <w:lang w:val="en-GB"/>
        </w:rPr>
        <w:t>AICc</w:t>
      </w:r>
      <w:proofErr w:type="spellEnd"/>
      <w:r>
        <w:rPr>
          <w:lang w:val="en-GB"/>
        </w:rPr>
        <w:t>. ∆</w:t>
      </w:r>
      <w:proofErr w:type="spellStart"/>
      <w:r>
        <w:rPr>
          <w:lang w:val="en-GB"/>
        </w:rPr>
        <w:t>AICc</w:t>
      </w:r>
      <w:proofErr w:type="spellEnd"/>
      <w:r>
        <w:rPr>
          <w:lang w:val="en-GB"/>
        </w:rPr>
        <w:t xml:space="preserve"> (“</w:t>
      </w:r>
      <w:proofErr w:type="spellStart"/>
      <w:r>
        <w:rPr>
          <w:lang w:val="en-GB"/>
        </w:rPr>
        <w:t>delta_AICc</w:t>
      </w:r>
      <w:proofErr w:type="spellEnd"/>
      <w:r>
        <w:rPr>
          <w:lang w:val="en-GB"/>
        </w:rPr>
        <w:t>”), model weights (“weight”), and adjusted R-squared (“R2_adj”). The “</w:t>
      </w:r>
      <w:proofErr w:type="spellStart"/>
      <w:r>
        <w:rPr>
          <w:lang w:val="en-GB"/>
        </w:rPr>
        <w:t>avg</w:t>
      </w:r>
      <w:proofErr w:type="spellEnd"/>
      <w:r>
        <w:rPr>
          <w:lang w:val="en-GB"/>
        </w:rPr>
        <w:t xml:space="preserve">” and “diff” suffixes refer to trait averages and trait differences, respectively. </w:t>
      </w:r>
    </w:p>
    <w:p w14:paraId="42738070" w14:textId="77777777" w:rsidR="00B629AA" w:rsidRDefault="00B629AA">
      <w:pPr>
        <w:rPr>
          <w:lang w:val="en-GB"/>
        </w:rPr>
      </w:pPr>
    </w:p>
    <w:p w14:paraId="64132FDD" w14:textId="51A4960D" w:rsidR="00B629AA" w:rsidRDefault="00000000">
      <w:pPr>
        <w:rPr>
          <w:lang w:val="en-GB"/>
        </w:rPr>
      </w:pPr>
      <w:r>
        <w:rPr>
          <w:b/>
          <w:lang w:val="en-GB"/>
        </w:rPr>
        <w:t xml:space="preserve">Supplementary Figure 1: </w:t>
      </w:r>
      <w:proofErr w:type="spellStart"/>
      <w:r>
        <w:rPr>
          <w:b/>
          <w:lang w:val="en-GB"/>
        </w:rPr>
        <w:t>RhizoTubes</w:t>
      </w:r>
      <w:proofErr w:type="spellEnd"/>
      <w:r>
        <w:rPr>
          <w:b/>
          <w:lang w:val="en-GB"/>
        </w:rPr>
        <w:t>® monitoring.</w:t>
      </w:r>
      <w:r>
        <w:rPr>
          <w:lang w:val="en-GB"/>
        </w:rPr>
        <w:t xml:space="preserve"> Measurements of </w:t>
      </w:r>
      <w:commentRangeStart w:id="782"/>
      <w:r>
        <w:rPr>
          <w:lang w:val="en-GB"/>
        </w:rPr>
        <w:t>nutrient solution inputs</w:t>
      </w:r>
      <w:commentRangeEnd w:id="782"/>
      <w:r w:rsidR="000858C3">
        <w:rPr>
          <w:rStyle w:val="Marquedecommentaire"/>
        </w:rPr>
        <w:commentReference w:id="782"/>
      </w:r>
      <w:r>
        <w:rPr>
          <w:lang w:val="en-GB"/>
        </w:rPr>
        <w:t xml:space="preserve"> (</w:t>
      </w:r>
      <w:r>
        <w:rPr>
          <w:b/>
          <w:lang w:val="en-GB"/>
        </w:rPr>
        <w:t>a</w:t>
      </w:r>
      <w:r>
        <w:rPr>
          <w:lang w:val="en-GB"/>
        </w:rPr>
        <w:t xml:space="preserve">) and </w:t>
      </w:r>
      <w:commentRangeStart w:id="783"/>
      <w:r>
        <w:rPr>
          <w:lang w:val="en-GB"/>
        </w:rPr>
        <w:t>water status</w:t>
      </w:r>
      <w:commentRangeEnd w:id="783"/>
      <w:r w:rsidR="009C55B3">
        <w:rPr>
          <w:rStyle w:val="Marquedecommentaire"/>
        </w:rPr>
        <w:commentReference w:id="783"/>
      </w:r>
      <w:r>
        <w:rPr>
          <w:lang w:val="en-GB"/>
        </w:rPr>
        <w:t xml:space="preserve"> (</w:t>
      </w:r>
      <w:r>
        <w:rPr>
          <w:b/>
          <w:lang w:val="en-GB"/>
        </w:rPr>
        <w:t>b</w:t>
      </w:r>
      <w:r>
        <w:rPr>
          <w:lang w:val="en-GB"/>
        </w:rPr>
        <w:t xml:space="preserve">) of the </w:t>
      </w:r>
      <w:proofErr w:type="spellStart"/>
      <w:r>
        <w:rPr>
          <w:lang w:val="en-GB"/>
        </w:rPr>
        <w:t>RhizoTubes</w:t>
      </w:r>
      <w:proofErr w:type="spellEnd"/>
      <w:r>
        <w:rPr>
          <w:lang w:val="en-GB"/>
        </w:rPr>
        <w:t xml:space="preserve">® in the C treatment (blue) and the S treatment (red) over the course of the experiment. Values are averaged over all </w:t>
      </w:r>
      <w:proofErr w:type="spellStart"/>
      <w:r>
        <w:rPr>
          <w:lang w:val="en-GB"/>
        </w:rPr>
        <w:t>RhizoTubes</w:t>
      </w:r>
      <w:proofErr w:type="spellEnd"/>
      <w:r>
        <w:rPr>
          <w:lang w:val="en-GB"/>
        </w:rPr>
        <w:t xml:space="preserve">®. Seedlings were transferred in the </w:t>
      </w:r>
      <w:proofErr w:type="spellStart"/>
      <w:r>
        <w:rPr>
          <w:lang w:val="en-GB"/>
        </w:rPr>
        <w:t>RhizoTubes</w:t>
      </w:r>
      <w:proofErr w:type="spellEnd"/>
      <w:r>
        <w:rPr>
          <w:lang w:val="en-GB"/>
        </w:rPr>
        <w:t xml:space="preserve"> on the 24</w:t>
      </w:r>
      <w:r>
        <w:rPr>
          <w:vertAlign w:val="superscript"/>
          <w:lang w:val="en-GB"/>
        </w:rPr>
        <w:t>th</w:t>
      </w:r>
      <w:r>
        <w:rPr>
          <w:lang w:val="en-GB"/>
        </w:rPr>
        <w:t xml:space="preserve"> of June</w:t>
      </w:r>
      <w:ins w:id="784" w:author="Hélène Fréville" w:date="2024-07-19T18:01:00Z">
        <w:r w:rsidR="009C55B3">
          <w:rPr>
            <w:lang w:val="en-GB"/>
          </w:rPr>
          <w:t>, and plants were</w:t>
        </w:r>
      </w:ins>
      <w:r>
        <w:rPr>
          <w:lang w:val="en-GB"/>
        </w:rPr>
        <w:t xml:space="preserve"> harvested f</w:t>
      </w:r>
      <w:del w:id="785" w:author="Hélène Fréville" w:date="2024-07-19T18:01:00Z">
        <w:r w:rsidDel="009C55B3">
          <w:rPr>
            <w:lang w:val="en-GB"/>
          </w:rPr>
          <w:delText>o</w:delText>
        </w:r>
      </w:del>
      <w:r>
        <w:rPr>
          <w:lang w:val="en-GB"/>
        </w:rPr>
        <w:t>r</w:t>
      </w:r>
      <w:ins w:id="786" w:author="Hélène Fréville" w:date="2024-07-19T18:01:00Z">
        <w:r w:rsidR="009C55B3">
          <w:rPr>
            <w:lang w:val="en-GB"/>
          </w:rPr>
          <w:t>o</w:t>
        </w:r>
      </w:ins>
      <w:r>
        <w:rPr>
          <w:lang w:val="en-GB"/>
        </w:rPr>
        <w:t>m the 16</w:t>
      </w:r>
      <w:r>
        <w:rPr>
          <w:vertAlign w:val="superscript"/>
          <w:lang w:val="en-GB"/>
        </w:rPr>
        <w:t>th</w:t>
      </w:r>
      <w:r>
        <w:rPr>
          <w:vertAlign w:val="subscript"/>
          <w:lang w:val="en-GB"/>
        </w:rPr>
        <w:t xml:space="preserve"> </w:t>
      </w:r>
      <w:r>
        <w:rPr>
          <w:lang w:val="en-GB"/>
        </w:rPr>
        <w:t>to the 19</w:t>
      </w:r>
      <w:r>
        <w:rPr>
          <w:vertAlign w:val="superscript"/>
          <w:lang w:val="en-GB"/>
        </w:rPr>
        <w:t>th</w:t>
      </w:r>
      <w:r>
        <w:rPr>
          <w:lang w:val="en-GB"/>
        </w:rPr>
        <w:t xml:space="preserve"> of July 2019. </w:t>
      </w:r>
    </w:p>
    <w:p w14:paraId="4F200FB2" w14:textId="77777777" w:rsidR="00B629AA" w:rsidRDefault="00000000">
      <w:pPr>
        <w:rPr>
          <w:lang w:val="en-GB"/>
        </w:rPr>
      </w:pPr>
      <w:r>
        <w:rPr>
          <w:b/>
          <w:lang w:val="en-GB"/>
        </w:rPr>
        <w:t>Supplementary Figure 2: Effect of the stand type on seedling</w:t>
      </w:r>
      <w:del w:id="787" w:author="Hélène Fréville" w:date="2024-07-24T17:52:00Z">
        <w:r w:rsidDel="00506F38">
          <w:rPr>
            <w:b/>
            <w:lang w:val="en-GB"/>
          </w:rPr>
          <w:delText>s</w:delText>
        </w:r>
      </w:del>
      <w:r>
        <w:rPr>
          <w:b/>
          <w:lang w:val="en-GB"/>
        </w:rPr>
        <w:t xml:space="preserve"> growth and architecture. </w:t>
      </w:r>
      <w:r>
        <w:rPr>
          <w:lang w:val="en-GB"/>
        </w:rPr>
        <w:t>Comparison of number of leaves (</w:t>
      </w:r>
      <w:r>
        <w:rPr>
          <w:b/>
          <w:lang w:val="en-GB"/>
        </w:rPr>
        <w:t>a</w:t>
      </w:r>
      <w:r>
        <w:rPr>
          <w:lang w:val="en-GB"/>
        </w:rPr>
        <w:t>), number of tillers (</w:t>
      </w:r>
      <w:r>
        <w:rPr>
          <w:b/>
          <w:lang w:val="en-GB"/>
        </w:rPr>
        <w:t>b</w:t>
      </w:r>
      <w:r>
        <w:rPr>
          <w:lang w:val="en-GB"/>
        </w:rPr>
        <w:t>), leaf nitrogen content (</w:t>
      </w:r>
      <w:r>
        <w:rPr>
          <w:b/>
          <w:lang w:val="en-GB"/>
        </w:rPr>
        <w:t>c</w:t>
      </w:r>
      <w:r>
        <w:rPr>
          <w:lang w:val="en-GB"/>
        </w:rPr>
        <w:t>), shoot biomass (</w:t>
      </w:r>
      <w:r>
        <w:rPr>
          <w:b/>
          <w:lang w:val="en-GB"/>
        </w:rPr>
        <w:t>d</w:t>
      </w:r>
      <w:r>
        <w:rPr>
          <w:lang w:val="en-GB"/>
        </w:rPr>
        <w:t>), root biomass (</w:t>
      </w:r>
      <w:r>
        <w:rPr>
          <w:b/>
          <w:lang w:val="en-GB"/>
        </w:rPr>
        <w:t>e</w:t>
      </w:r>
      <w:r>
        <w:rPr>
          <w:lang w:val="en-GB"/>
        </w:rPr>
        <w:t>), total biomass (</w:t>
      </w:r>
      <w:r>
        <w:rPr>
          <w:b/>
          <w:lang w:val="en-GB"/>
        </w:rPr>
        <w:t>f</w:t>
      </w:r>
      <w:r>
        <w:rPr>
          <w:lang w:val="en-GB"/>
        </w:rPr>
        <w:t xml:space="preserve">), </w:t>
      </w:r>
      <w:proofErr w:type="spellStart"/>
      <w:r>
        <w:rPr>
          <w:lang w:val="en-GB"/>
        </w:rPr>
        <w:t>Root:Shoot</w:t>
      </w:r>
      <w:proofErr w:type="spellEnd"/>
      <w:r>
        <w:rPr>
          <w:lang w:val="en-GB"/>
        </w:rPr>
        <w:t xml:space="preserve"> Ratio (</w:t>
      </w:r>
      <w:r>
        <w:rPr>
          <w:b/>
          <w:lang w:val="en-GB"/>
        </w:rPr>
        <w:t>g</w:t>
      </w:r>
      <w:r>
        <w:rPr>
          <w:lang w:val="en-GB"/>
        </w:rPr>
        <w:t>), root length (</w:t>
      </w:r>
      <w:r>
        <w:rPr>
          <w:b/>
          <w:lang w:val="en-GB"/>
        </w:rPr>
        <w:t>h</w:t>
      </w:r>
      <w:r>
        <w:rPr>
          <w:lang w:val="en-GB"/>
        </w:rPr>
        <w:t>), and root area (</w:t>
      </w:r>
      <w:proofErr w:type="spellStart"/>
      <w:r>
        <w:rPr>
          <w:b/>
          <w:lang w:val="en-GB"/>
        </w:rPr>
        <w:t>i</w:t>
      </w:r>
      <w:proofErr w:type="spellEnd"/>
      <w:r>
        <w:rPr>
          <w:lang w:val="en-GB"/>
        </w:rPr>
        <w:t>) between pure and mixed stands. Points and error bars represent the mean ± standard deviation. The number of observations in each stand type are reported below each violin plot. Symbols above the plots represent the significance of the treatment effect (</w:t>
      </w:r>
      <w:proofErr w:type="spellStart"/>
      <w:r>
        <w:rPr>
          <w:lang w:val="en-GB"/>
        </w:rPr>
        <w:t>n.s</w:t>
      </w:r>
      <w:proofErr w:type="spellEnd"/>
      <w:r>
        <w:rPr>
          <w:lang w:val="en-GB"/>
        </w:rPr>
        <w:t xml:space="preserve">.: not significant, complete analysis of variance is reported in Supplementary Table 3). </w:t>
      </w:r>
    </w:p>
    <w:p w14:paraId="1C06F469" w14:textId="77777777" w:rsidR="00B629AA" w:rsidRDefault="00000000">
      <w:pPr>
        <w:rPr>
          <w:lang w:val="en-GB"/>
        </w:rPr>
      </w:pPr>
      <w:r>
        <w:rPr>
          <w:b/>
          <w:lang w:val="en-GB"/>
        </w:rPr>
        <w:t xml:space="preserve">Supplementary Figure 3: Relationships between the trait composition of the mixtures and their above and belowground RYTs. </w:t>
      </w:r>
      <w:r>
        <w:rPr>
          <w:lang w:val="en-GB"/>
        </w:rPr>
        <w:t>Standardized effects of traits on mixture RYTs measured on above- (</w:t>
      </w:r>
      <w:r>
        <w:rPr>
          <w:b/>
          <w:lang w:val="en-GB"/>
        </w:rPr>
        <w:t>a</w:t>
      </w:r>
      <w:r>
        <w:rPr>
          <w:lang w:val="en-GB"/>
        </w:rPr>
        <w:t xml:space="preserve"> and </w:t>
      </w:r>
      <w:r>
        <w:rPr>
          <w:b/>
          <w:lang w:val="en-GB"/>
        </w:rPr>
        <w:t>b</w:t>
      </w:r>
      <w:r>
        <w:rPr>
          <w:lang w:val="en-GB"/>
        </w:rPr>
        <w:t>) and below- (</w:t>
      </w:r>
      <w:r>
        <w:rPr>
          <w:b/>
          <w:lang w:val="en-GB"/>
        </w:rPr>
        <w:t>c</w:t>
      </w:r>
      <w:r>
        <w:rPr>
          <w:lang w:val="en-GB"/>
        </w:rPr>
        <w:t xml:space="preserve"> and </w:t>
      </w:r>
      <w:r>
        <w:rPr>
          <w:b/>
          <w:lang w:val="en-GB"/>
        </w:rPr>
        <w:t>d</w:t>
      </w:r>
      <w:r>
        <w:rPr>
          <w:lang w:val="en-GB"/>
        </w:rPr>
        <w:t>) ground biomass in the C treatment (</w:t>
      </w:r>
      <w:r>
        <w:rPr>
          <w:b/>
          <w:lang w:val="en-GB"/>
        </w:rPr>
        <w:t xml:space="preserve">a </w:t>
      </w:r>
      <w:r>
        <w:rPr>
          <w:lang w:val="en-GB"/>
        </w:rPr>
        <w:t>and</w:t>
      </w:r>
      <w:r>
        <w:rPr>
          <w:b/>
          <w:lang w:val="en-GB"/>
        </w:rPr>
        <w:t xml:space="preserve"> c</w:t>
      </w:r>
      <w:r>
        <w:rPr>
          <w:lang w:val="en-GB"/>
        </w:rPr>
        <w:t>) and S treatment (</w:t>
      </w:r>
      <w:r>
        <w:rPr>
          <w:b/>
          <w:lang w:val="en-GB"/>
        </w:rPr>
        <w:t xml:space="preserve">b </w:t>
      </w:r>
      <w:r>
        <w:rPr>
          <w:lang w:val="en-GB"/>
        </w:rPr>
        <w:t>and</w:t>
      </w:r>
      <w:r>
        <w:rPr>
          <w:b/>
          <w:lang w:val="en-GB"/>
        </w:rPr>
        <w:t xml:space="preserve"> d</w:t>
      </w:r>
      <w:r>
        <w:rPr>
          <w:lang w:val="en-GB"/>
        </w:rPr>
        <w:t xml:space="preserve">). </w:t>
      </w:r>
      <w:r>
        <w:rPr>
          <w:lang w:val="en-GB"/>
        </w:rPr>
        <w:lastRenderedPageBreak/>
        <w:t>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5). Empty symbols represent trait differences and filled symbols represent trait means. The relative importance of the variables are reported on the right side of the panels and can be interpreted as the probability that the variable appears in the best model. Hatched bars represent trait differences and filled bars represent trait means. </w:t>
      </w:r>
      <w:proofErr w:type="spellStart"/>
      <w:r>
        <w:rPr>
          <w:lang w:val="en-GB"/>
        </w:rPr>
        <w:t>Colors</w:t>
      </w:r>
      <w:proofErr w:type="spellEnd"/>
      <w:r>
        <w:rPr>
          <w:lang w:val="en-GB"/>
        </w:rPr>
        <w:t xml:space="preserve">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sectPr w:rsidR="00B629AA">
      <w:pgSz w:w="11906" w:h="16838"/>
      <w:pgMar w:top="1440" w:right="1440" w:bottom="1440" w:left="1440" w:header="0" w:footer="0" w:gutter="0"/>
      <w:lnNumType w:countBy="1" w:distance="283"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élène Fréville" w:date="2024-07-19T09:38:00Z" w:initials="HF">
    <w:p w14:paraId="6124573D" w14:textId="7B8E2C87" w:rsidR="00E1152E" w:rsidRDefault="00E1152E">
      <w:pPr>
        <w:pStyle w:val="Commentaire"/>
      </w:pPr>
      <w:r>
        <w:rPr>
          <w:rStyle w:val="Marquedecommentaire"/>
        </w:rPr>
        <w:annotationRef/>
      </w:r>
      <w:r>
        <w:t>Je parlerais de ‘</w:t>
      </w:r>
      <w:proofErr w:type="spellStart"/>
      <w:r>
        <w:t>genotypes</w:t>
      </w:r>
      <w:proofErr w:type="spellEnd"/>
      <w:r>
        <w:t>’</w:t>
      </w:r>
      <w:r w:rsidR="00201CFD">
        <w:t xml:space="preserve"> ou de ‘</w:t>
      </w:r>
      <w:proofErr w:type="spellStart"/>
      <w:r w:rsidR="00201CFD">
        <w:t>varieties</w:t>
      </w:r>
      <w:proofErr w:type="spellEnd"/>
      <w:r w:rsidR="00201CFD">
        <w:t>’</w:t>
      </w:r>
      <w:r>
        <w:t> :</w:t>
      </w:r>
    </w:p>
    <w:p w14:paraId="7BA7AE52" w14:textId="77777777" w:rsidR="00E1152E" w:rsidRDefault="00E1152E" w:rsidP="00E1152E">
      <w:pPr>
        <w:pStyle w:val="Commentaire"/>
        <w:numPr>
          <w:ilvl w:val="0"/>
          <w:numId w:val="1"/>
        </w:numPr>
      </w:pPr>
      <w:r>
        <w:t xml:space="preserve">terme plus général </w:t>
      </w:r>
    </w:p>
    <w:p w14:paraId="0C2302C9" w14:textId="2F1F77AD" w:rsidR="00E1152E" w:rsidRDefault="00E1152E" w:rsidP="00E1152E">
      <w:pPr>
        <w:pStyle w:val="Commentaire"/>
        <w:numPr>
          <w:ilvl w:val="0"/>
          <w:numId w:val="1"/>
        </w:numPr>
      </w:pPr>
      <w:r>
        <w:t>pour moi, les lignées EPO ne sont pas des cultivars dans le sens communément accepté</w:t>
      </w:r>
      <w:r w:rsidR="00201CFD">
        <w:t>. Ca passe mieux avec le terme ‘</w:t>
      </w:r>
      <w:proofErr w:type="spellStart"/>
      <w:r w:rsidR="00201CFD">
        <w:t>varieties</w:t>
      </w:r>
      <w:proofErr w:type="spellEnd"/>
      <w:r w:rsidR="00201CFD">
        <w:t>’ si tu préfères rester sur un titre plus agro</w:t>
      </w:r>
    </w:p>
  </w:comment>
  <w:comment w:id="1" w:author="Hélène Fréville" w:date="2024-07-19T09:53:00Z" w:initials="HF">
    <w:p w14:paraId="55862AF7" w14:textId="2B5CCC2D" w:rsidR="00201CFD" w:rsidRDefault="00201CFD">
      <w:pPr>
        <w:pStyle w:val="Commentaire"/>
      </w:pPr>
      <w:r>
        <w:rPr>
          <w:rStyle w:val="Marquedecommentaire"/>
        </w:rPr>
        <w:annotationRef/>
      </w:r>
      <w:r>
        <w:t>ou ‘</w:t>
      </w:r>
      <w:proofErr w:type="spellStart"/>
      <w:r>
        <w:t>mitigates</w:t>
      </w:r>
      <w:proofErr w:type="spellEnd"/>
      <w:r>
        <w:t>’ (je trouve que ça sonne mieux)</w:t>
      </w:r>
    </w:p>
  </w:comment>
  <w:comment w:id="2" w:author="Hélène Fréville" w:date="2024-07-19T09:46:00Z" w:initials="HF">
    <w:p w14:paraId="157A98BE" w14:textId="636BEB04" w:rsidR="00E1152E" w:rsidRDefault="00E1152E">
      <w:pPr>
        <w:pStyle w:val="Commentaire"/>
      </w:pPr>
      <w:r>
        <w:rPr>
          <w:rStyle w:val="Marquedecommentaire"/>
        </w:rPr>
        <w:annotationRef/>
      </w:r>
      <w:r>
        <w:t xml:space="preserve">comme tu mets </w:t>
      </w:r>
      <w:proofErr w:type="spellStart"/>
      <w:r>
        <w:t>early</w:t>
      </w:r>
      <w:proofErr w:type="spellEnd"/>
      <w:r>
        <w:t>, ça me semble honnête de simplifier ici</w:t>
      </w:r>
    </w:p>
  </w:comment>
  <w:comment w:id="6" w:author="Hélène Fréville" w:date="2024-07-19T09:49:00Z" w:initials="HF">
    <w:p w14:paraId="281F7D2B" w14:textId="47EF381A" w:rsidR="00201CFD" w:rsidRDefault="00201CFD">
      <w:pPr>
        <w:pStyle w:val="Commentaire"/>
      </w:pPr>
      <w:r>
        <w:rPr>
          <w:rStyle w:val="Marquedecommentaire"/>
        </w:rPr>
        <w:annotationRef/>
      </w:r>
      <w:r>
        <w:t>adresse institutionnelle maintenant que tu as un poste à vie </w:t>
      </w:r>
      <w:r>
        <w:sym w:font="Wingdings" w:char="F04A"/>
      </w:r>
    </w:p>
  </w:comment>
  <w:comment w:id="7" w:author="Hélène Fréville" w:date="2024-07-19T09:48:00Z" w:initials="HF">
    <w:p w14:paraId="12CE8B2F" w14:textId="585152C9" w:rsidR="00201CFD" w:rsidRDefault="00201CFD">
      <w:pPr>
        <w:pStyle w:val="Commentaire"/>
      </w:pPr>
      <w:r>
        <w:rPr>
          <w:rStyle w:val="Marquedecommentaire"/>
        </w:rPr>
        <w:annotationRef/>
      </w:r>
      <w:r>
        <w:t>Je changerais dans tout le papier</w:t>
      </w:r>
    </w:p>
  </w:comment>
  <w:comment w:id="8" w:author="Hélène Fréville" w:date="2024-07-19T10:28:00Z" w:initials="HF">
    <w:p w14:paraId="47D9D0C1" w14:textId="65A1C279" w:rsidR="00AB6DDD" w:rsidRDefault="00AB6DDD">
      <w:pPr>
        <w:pStyle w:val="Commentaire"/>
      </w:pPr>
      <w:r>
        <w:rPr>
          <w:rStyle w:val="Marquedecommentaire"/>
        </w:rPr>
        <w:annotationRef/>
      </w:r>
      <w:r>
        <w:t>Voir mon commentaire ci-dessous</w:t>
      </w:r>
    </w:p>
  </w:comment>
  <w:comment w:id="23" w:author="Hélène Fréville" w:date="2024-07-19T10:05:00Z" w:initials="HF">
    <w:p w14:paraId="1C189BEE" w14:textId="185FBB5D" w:rsidR="00C81DC6" w:rsidRDefault="00C81DC6">
      <w:pPr>
        <w:pStyle w:val="Commentaire"/>
      </w:pPr>
      <w:r>
        <w:rPr>
          <w:rStyle w:val="Marquedecommentaire"/>
        </w:rPr>
        <w:annotationRef/>
      </w:r>
      <w:r>
        <w:t>Je trouve cette formulation trop vague</w:t>
      </w:r>
    </w:p>
  </w:comment>
  <w:comment w:id="25" w:author="Hélène Fréville" w:date="2024-07-19T10:15:00Z" w:initials="HF">
    <w:p w14:paraId="45685420" w14:textId="1149B751" w:rsidR="00AB6DDD" w:rsidRDefault="00416643">
      <w:pPr>
        <w:pStyle w:val="Commentaire"/>
      </w:pPr>
      <w:r>
        <w:rPr>
          <w:rStyle w:val="Marquedecommentaire"/>
        </w:rPr>
        <w:annotationRef/>
      </w:r>
      <w:r>
        <w:t xml:space="preserve">Dans le papier </w:t>
      </w:r>
      <w:proofErr w:type="spellStart"/>
      <w:r w:rsidR="00AB6DDD">
        <w:t>SolACE</w:t>
      </w:r>
      <w:proofErr w:type="spellEnd"/>
      <w:r w:rsidR="00AB6DDD">
        <w:t xml:space="preserve"> de Michel</w:t>
      </w:r>
      <w:r w:rsidR="00312171">
        <w:t xml:space="preserve"> (que je dois reprendre)</w:t>
      </w:r>
      <w:r w:rsidR="00AB6DDD">
        <w:t>,</w:t>
      </w:r>
      <w:r w:rsidR="00312171">
        <w:t xml:space="preserve"> </w:t>
      </w:r>
      <w:r w:rsidR="00AB6DDD">
        <w:t xml:space="preserve">de la manip au champ qui est une réplique de celle de la 4PMI, on était finalement tombé d’accord avec Cyrille et Florian sur le fait de caler notre hypothèse de travail dans le cadre de la « niche </w:t>
      </w:r>
      <w:proofErr w:type="spellStart"/>
      <w:r w:rsidR="00AB6DDD">
        <w:t>dimensionality</w:t>
      </w:r>
      <w:proofErr w:type="spellEnd"/>
      <w:r w:rsidR="00AB6DDD">
        <w:t xml:space="preserve"> </w:t>
      </w:r>
      <w:proofErr w:type="spellStart"/>
      <w:r w:rsidR="00AB6DDD">
        <w:t>theory</w:t>
      </w:r>
      <w:proofErr w:type="spellEnd"/>
      <w:r w:rsidR="00AB6DDD">
        <w:t xml:space="preserve"> » qui a d’après Cyrille et Florian un fondement théorique bcp plus solide avec des maths derrière, que la stress gradient </w:t>
      </w:r>
      <w:proofErr w:type="spellStart"/>
      <w:r w:rsidR="00AB6DDD">
        <w:t>hypothesis</w:t>
      </w:r>
      <w:proofErr w:type="spellEnd"/>
      <w:r w:rsidR="00AB6DDD">
        <w:t xml:space="preserve"> :  </w:t>
      </w:r>
    </w:p>
    <w:p w14:paraId="2C600458" w14:textId="454B9EB1" w:rsidR="00416643" w:rsidRDefault="00000000">
      <w:pPr>
        <w:pStyle w:val="Commentaire"/>
      </w:pPr>
      <w:hyperlink r:id="rId1" w:history="1">
        <w:r w:rsidR="00416643" w:rsidRPr="006022A0">
          <w:rPr>
            <w:rStyle w:val="Lienhypertexte"/>
          </w:rPr>
          <w:t>https://doi.org/10.1038/nature19324</w:t>
        </w:r>
      </w:hyperlink>
    </w:p>
    <w:p w14:paraId="3D5315A9" w14:textId="1D24BE7C" w:rsidR="00416643" w:rsidRDefault="00000000">
      <w:pPr>
        <w:pStyle w:val="Commentaire"/>
        <w:rPr>
          <w:rStyle w:val="c-bibliographic-informationvalue"/>
        </w:rPr>
      </w:pPr>
      <w:hyperlink r:id="rId2" w:history="1">
        <w:r w:rsidR="00416643" w:rsidRPr="006022A0">
          <w:rPr>
            <w:rStyle w:val="Lienhypertexte"/>
          </w:rPr>
          <w:t>https://doi.org/10.1038/nature05684</w:t>
        </w:r>
      </w:hyperlink>
    </w:p>
    <w:p w14:paraId="2FF9798D" w14:textId="2631EC4A" w:rsidR="00B5156D" w:rsidRDefault="00B5156D">
      <w:pPr>
        <w:pStyle w:val="Commentaire"/>
        <w:rPr>
          <w:rStyle w:val="c-bibliographic-informationvalue"/>
        </w:rPr>
      </w:pPr>
      <w:r w:rsidRPr="00B5156D">
        <w:rPr>
          <w:rStyle w:val="c-bibliographic-informationvalue"/>
        </w:rPr>
        <w:t>https://doi.org/10.1046/j.1461-0248.2003.00551.x</w:t>
      </w:r>
    </w:p>
    <w:p w14:paraId="1FEF2443" w14:textId="1979B5D5" w:rsidR="00312171" w:rsidRPr="00312171" w:rsidRDefault="00312171">
      <w:pPr>
        <w:pStyle w:val="Commentaire"/>
      </w:pPr>
      <w:r w:rsidRPr="00312171">
        <w:t>Selon cette théorie, l'augmentation du nombre de ressources limitantes favorise la coexistence de génotypes qui diffèrent dans leur utilisation des ressources</w:t>
      </w:r>
      <w:r>
        <w:t>.</w:t>
      </w:r>
      <w:r w:rsidR="00B5156D">
        <w:t xml:space="preserve"> </w:t>
      </w:r>
      <w:r>
        <w:t>Ca ne change donc pas nos attendus</w:t>
      </w:r>
      <w:r w:rsidR="00B5156D">
        <w:t>.</w:t>
      </w:r>
      <w:r>
        <w:t xml:space="preserve"> </w:t>
      </w:r>
    </w:p>
  </w:comment>
  <w:comment w:id="35" w:author="Hélène Fréville" w:date="2024-07-19T10:54:00Z" w:initials="HF">
    <w:p w14:paraId="3B4320D2" w14:textId="0385DCBD" w:rsidR="008D1821" w:rsidRDefault="008D1821">
      <w:pPr>
        <w:pStyle w:val="Commentaire"/>
      </w:pPr>
      <w:r>
        <w:rPr>
          <w:rStyle w:val="Marquedecommentaire"/>
        </w:rPr>
        <w:annotationRef/>
      </w:r>
      <w:r>
        <w:t>Ce serait bien de mettre le mot stress quelque part pour faire le lien avec l’abréviation</w:t>
      </w:r>
    </w:p>
  </w:comment>
  <w:comment w:id="36" w:author="Hélène Fréville" w:date="2024-07-19T11:02:00Z" w:initials="HF">
    <w:p w14:paraId="078CC112" w14:textId="654062E8" w:rsidR="00954C28" w:rsidRPr="00AC1742" w:rsidRDefault="00954C28">
      <w:pPr>
        <w:pStyle w:val="Commentaire"/>
      </w:pPr>
      <w:r>
        <w:rPr>
          <w:rStyle w:val="Marquedecommentaire"/>
        </w:rPr>
        <w:annotationRef/>
      </w:r>
      <w:proofErr w:type="spellStart"/>
      <w:r w:rsidRPr="00AC1742">
        <w:t>above</w:t>
      </w:r>
      <w:proofErr w:type="spellEnd"/>
      <w:r w:rsidRPr="00AC1742">
        <w:t xml:space="preserve"> and </w:t>
      </w:r>
      <w:proofErr w:type="spellStart"/>
      <w:r w:rsidRPr="00AC1742">
        <w:t>belowground</w:t>
      </w:r>
      <w:proofErr w:type="spellEnd"/>
    </w:p>
  </w:comment>
  <w:comment w:id="38" w:author="Hélène Fréville" w:date="2024-07-19T11:07:00Z" w:initials="HF">
    <w:p w14:paraId="6D073C6D" w14:textId="0E0AB17E" w:rsidR="00954C28" w:rsidRDefault="00954C28">
      <w:pPr>
        <w:pStyle w:val="Commentaire"/>
      </w:pPr>
      <w:r>
        <w:rPr>
          <w:rStyle w:val="Marquedecommentaire"/>
        </w:rPr>
        <w:annotationRef/>
      </w:r>
      <w:r>
        <w:t xml:space="preserve">la phrase commence à être longue </w:t>
      </w:r>
      <w:r>
        <w:sym w:font="Wingdings" w:char="F0E0"/>
      </w:r>
      <w:r>
        <w:t xml:space="preserve"> en faire 2 pour rajouter aussi le fait que les valeurs de traits </w:t>
      </w:r>
      <w:r w:rsidR="007B47F7">
        <w:t>utilisées sont celles des monos</w:t>
      </w:r>
    </w:p>
  </w:comment>
  <w:comment w:id="47" w:author="Hélène Fréville" w:date="2024-07-19T10:58:00Z" w:initials="HF">
    <w:p w14:paraId="0D8A1551" w14:textId="19D8FF63" w:rsidR="008D1821" w:rsidRPr="00954C28" w:rsidRDefault="008D1821">
      <w:pPr>
        <w:pStyle w:val="Commentaire"/>
      </w:pPr>
      <w:r>
        <w:rPr>
          <w:rStyle w:val="Marquedecommentaire"/>
        </w:rPr>
        <w:annotationRef/>
      </w:r>
      <w:proofErr w:type="spellStart"/>
      <w:r w:rsidRPr="00954C28">
        <w:t>Uner</w:t>
      </w:r>
      <w:proofErr w:type="spellEnd"/>
      <w:r w:rsidRPr="00954C28">
        <w:t> ?</w:t>
      </w:r>
    </w:p>
  </w:comment>
  <w:comment w:id="49" w:author="Hélène Fréville" w:date="2024-07-19T11:10:00Z" w:initials="HF">
    <w:p w14:paraId="2D3DA2A3" w14:textId="37392ECC" w:rsidR="007B47F7" w:rsidRDefault="007B47F7">
      <w:pPr>
        <w:pStyle w:val="Commentaire"/>
      </w:pPr>
      <w:r>
        <w:rPr>
          <w:rStyle w:val="Marquedecommentaire"/>
        </w:rPr>
        <w:annotationRef/>
      </w:r>
      <w:r>
        <w:t>Pour la moyenne ou la différence ?</w:t>
      </w:r>
    </w:p>
  </w:comment>
  <w:comment w:id="54" w:author="Hélène Fréville" w:date="2024-07-19T11:13:00Z" w:initials="HF">
    <w:p w14:paraId="0C1D0667" w14:textId="34A874FA" w:rsidR="007B47F7" w:rsidRDefault="007B47F7">
      <w:pPr>
        <w:pStyle w:val="Commentaire"/>
      </w:pPr>
      <w:r>
        <w:rPr>
          <w:rStyle w:val="Marquedecommentaire"/>
        </w:rPr>
        <w:annotationRef/>
      </w:r>
      <w:r>
        <w:t>Il manque une phrase pour expliquer le résultat en question. La phrase précédente n’est pas assez détaillée</w:t>
      </w:r>
    </w:p>
  </w:comment>
  <w:comment w:id="55" w:author="Hélène Fréville" w:date="2024-07-19T11:16:00Z" w:initials="HF">
    <w:p w14:paraId="0FBB9045" w14:textId="37A34122" w:rsidR="007B47F7" w:rsidRDefault="007B47F7" w:rsidP="00B90822">
      <w:pPr>
        <w:pStyle w:val="Commentaire"/>
      </w:pPr>
      <w:r>
        <w:rPr>
          <w:rStyle w:val="Marquedecommentaire"/>
        </w:rPr>
        <w:annotationRef/>
      </w:r>
      <w:r>
        <w:t>Sans avoir lu le papier, je ne comprends pas cette phras</w:t>
      </w:r>
      <w:r w:rsidR="00B90822">
        <w:t>e, étant donné ce qui précède</w:t>
      </w:r>
    </w:p>
  </w:comment>
  <w:comment w:id="56" w:author="Hélène Fréville" w:date="2024-07-19T11:22:00Z" w:initials="HF">
    <w:p w14:paraId="30635415" w14:textId="2903BC62" w:rsidR="00B90822" w:rsidRDefault="00B90822">
      <w:pPr>
        <w:pStyle w:val="Commentaire"/>
      </w:pPr>
      <w:r>
        <w:rPr>
          <w:rStyle w:val="Marquedecommentaire"/>
        </w:rPr>
        <w:annotationRef/>
      </w:r>
      <w:r>
        <w:t>Tu ne parles pas de plasticité dans la méthodo du résumé. Du coup, ça surprend ici</w:t>
      </w:r>
    </w:p>
  </w:comment>
  <w:comment w:id="73" w:author="Hélène Fréville" w:date="2024-07-19T11:32:00Z" w:initials="HF">
    <w:p w14:paraId="0ACC3E0C" w14:textId="0CAF5812" w:rsidR="00EC7C37" w:rsidRDefault="00EC7C37">
      <w:pPr>
        <w:pStyle w:val="Commentaire"/>
      </w:pPr>
      <w:r>
        <w:rPr>
          <w:rStyle w:val="Marquedecommentaire"/>
        </w:rPr>
        <w:annotationRef/>
      </w:r>
      <w:r>
        <w:t>J’enlèverais, le scope de ton papier portant sur l’</w:t>
      </w:r>
      <w:proofErr w:type="spellStart"/>
      <w:r>
        <w:t>intraspé</w:t>
      </w:r>
      <w:proofErr w:type="spellEnd"/>
      <w:r>
        <w:t xml:space="preserve"> (avec 1 seul exemple, je trouve que ça suffit)</w:t>
      </w:r>
    </w:p>
  </w:comment>
  <w:comment w:id="72" w:author="Hélène Fréville" w:date="2024-07-19T11:41:00Z" w:initials="HF">
    <w:p w14:paraId="5BF8E07F" w14:textId="6A22A197" w:rsidR="00086912" w:rsidRDefault="00086912">
      <w:pPr>
        <w:pStyle w:val="Commentaire"/>
      </w:pPr>
      <w:r>
        <w:rPr>
          <w:rStyle w:val="Marquedecommentaire"/>
        </w:rPr>
        <w:annotationRef/>
      </w:r>
      <w:r>
        <w:t xml:space="preserve">Ce paragraphe est très orienté agro. Voir en fonction de la revue choisie s’il ne vaut pas mieux partir sur le fait qu’un certain nombre d’études ont aussi documenté ces </w:t>
      </w:r>
      <w:proofErr w:type="spellStart"/>
      <w:r>
        <w:t>mixing</w:t>
      </w:r>
      <w:proofErr w:type="spellEnd"/>
      <w:r>
        <w:t xml:space="preserve"> </w:t>
      </w:r>
      <w:proofErr w:type="spellStart"/>
      <w:r>
        <w:t>effects</w:t>
      </w:r>
      <w:proofErr w:type="spellEnd"/>
      <w:r>
        <w:t xml:space="preserve"> à l’échelle </w:t>
      </w:r>
      <w:proofErr w:type="spellStart"/>
      <w:r>
        <w:t>intraspé</w:t>
      </w:r>
      <w:proofErr w:type="spellEnd"/>
      <w:r>
        <w:t xml:space="preserve">, et qu’il est donc intéressant de mobiliser ces effets chez les </w:t>
      </w:r>
      <w:proofErr w:type="spellStart"/>
      <w:r>
        <w:t>crops</w:t>
      </w:r>
      <w:proofErr w:type="spellEnd"/>
      <w:r>
        <w:t>, en allant directement à ton § suivant</w:t>
      </w:r>
    </w:p>
  </w:comment>
  <w:comment w:id="75" w:author="Hélène Fréville" w:date="2024-07-19T11:48:00Z" w:initials="HF">
    <w:p w14:paraId="2AFC41E8" w14:textId="5166D511" w:rsidR="00086912" w:rsidRDefault="00086912" w:rsidP="00086912">
      <w:pPr>
        <w:pStyle w:val="Commentaire"/>
        <w:numPr>
          <w:ilvl w:val="0"/>
          <w:numId w:val="1"/>
        </w:numPr>
      </w:pPr>
      <w:r>
        <w:rPr>
          <w:rStyle w:val="Marquedecommentaire"/>
        </w:rPr>
        <w:annotationRef/>
      </w:r>
      <w:r>
        <w:t>Phrase à ajuster en fonction de est-ce que tu veux garder le paragraphe précédent</w:t>
      </w:r>
    </w:p>
    <w:p w14:paraId="389D385B" w14:textId="39E2905D" w:rsidR="00086912" w:rsidRDefault="00086912" w:rsidP="00086912">
      <w:pPr>
        <w:pStyle w:val="Commentaire"/>
        <w:numPr>
          <w:ilvl w:val="0"/>
          <w:numId w:val="1"/>
        </w:numPr>
      </w:pPr>
      <w:r>
        <w:t xml:space="preserve">Même si tu gardes le § précédent, je tempérerais car ce n’est pas la solution miracle non plus, notamment sur la base de la taille des effets attendus (voir </w:t>
      </w:r>
      <w:r w:rsidR="00474E34">
        <w:t xml:space="preserve">par ex </w:t>
      </w:r>
      <w:r w:rsidR="00474E34" w:rsidRPr="00474E34">
        <w:t>https://doi.org/10.1111/gcb.15747</w:t>
      </w:r>
      <w:r w:rsidR="00474E34">
        <w:t>)</w:t>
      </w:r>
    </w:p>
  </w:comment>
  <w:comment w:id="76" w:author="Hélène Fréville" w:date="2024-07-19T11:57:00Z" w:initials="HF">
    <w:p w14:paraId="2898FB12" w14:textId="420276DE" w:rsidR="00474E34" w:rsidRDefault="00474E34">
      <w:pPr>
        <w:pStyle w:val="Commentaire"/>
      </w:pPr>
      <w:r>
        <w:rPr>
          <w:rStyle w:val="Marquedecommentaire"/>
        </w:rPr>
        <w:annotationRef/>
      </w:r>
      <w:r>
        <w:t xml:space="preserve">Citer le papier de Julie Borg et al (2018) qui montre bien que les mélanges ont d’abord été étudiés avec une entrée </w:t>
      </w:r>
      <w:proofErr w:type="spellStart"/>
      <w:r>
        <w:t>patho</w:t>
      </w:r>
      <w:proofErr w:type="spellEnd"/>
    </w:p>
  </w:comment>
  <w:comment w:id="91" w:author="Hélène Fréville" w:date="2024-07-19T11:59:00Z" w:initials="HF">
    <w:p w14:paraId="32F64318" w14:textId="4FD8F624" w:rsidR="00474E34" w:rsidRDefault="00474E34">
      <w:pPr>
        <w:pStyle w:val="Commentaire"/>
      </w:pPr>
      <w:r>
        <w:rPr>
          <w:rStyle w:val="Marquedecommentaire"/>
        </w:rPr>
        <w:annotationRef/>
      </w:r>
      <w:r>
        <w:t xml:space="preserve">Je supprimerais car non pertinent / scope du papier </w:t>
      </w:r>
      <w:r>
        <w:sym w:font="Wingdings" w:char="F0E0"/>
      </w:r>
      <w:r>
        <w:t xml:space="preserve"> aller droit au but / à la réduction des intrants</w:t>
      </w:r>
      <w:r w:rsidR="00F4024F">
        <w:t xml:space="preserve"> et le changement climatique</w:t>
      </w:r>
    </w:p>
  </w:comment>
  <w:comment w:id="93" w:author="Hélène Fréville" w:date="2024-07-19T11:59:00Z" w:initials="HF">
    <w:p w14:paraId="74CB1A4F" w14:textId="279F64A4" w:rsidR="00474E34" w:rsidRDefault="00474E34">
      <w:pPr>
        <w:pStyle w:val="Commentaire"/>
      </w:pPr>
      <w:r>
        <w:rPr>
          <w:rStyle w:val="Marquedecommentaire"/>
        </w:rPr>
        <w:annotationRef/>
      </w:r>
      <w:r>
        <w:t>Je fusionnerais avec le précédent §</w:t>
      </w:r>
    </w:p>
  </w:comment>
  <w:comment w:id="94" w:author="Hélène Fréville" w:date="2024-07-19T12:01:00Z" w:initials="HF">
    <w:p w14:paraId="123DF3DF" w14:textId="1CF27BA0" w:rsidR="00F4024F" w:rsidRDefault="00F4024F">
      <w:pPr>
        <w:pStyle w:val="Commentaire"/>
      </w:pPr>
      <w:r>
        <w:rPr>
          <w:rStyle w:val="Marquedecommentaire"/>
        </w:rPr>
        <w:annotationRef/>
      </w:r>
      <w:r>
        <w:t>Si tu fusionnes, tu peux supprimer</w:t>
      </w:r>
    </w:p>
  </w:comment>
  <w:comment w:id="108" w:author="Hélène Fréville" w:date="2024-07-19T12:17:00Z" w:initials="HF">
    <w:p w14:paraId="4C34DB82" w14:textId="33D254C6" w:rsidR="001F6456" w:rsidRDefault="001F6456">
      <w:pPr>
        <w:pStyle w:val="Commentaire"/>
      </w:pPr>
      <w:r>
        <w:rPr>
          <w:rStyle w:val="Marquedecommentaire"/>
        </w:rPr>
        <w:annotationRef/>
      </w:r>
      <w:r>
        <w:t>Ajouter une phrase pour expliquer les bases de cette théorie si tu es OK avec cette façon de présenter notre hypothèse</w:t>
      </w:r>
    </w:p>
  </w:comment>
  <w:comment w:id="111" w:author="Hélène Fréville" w:date="2024-07-19T12:06:00Z" w:initials="HF">
    <w:p w14:paraId="2D5D74EC" w14:textId="230B7CE9" w:rsidR="00F4024F" w:rsidRDefault="00F4024F">
      <w:pPr>
        <w:pStyle w:val="Commentaire"/>
      </w:pPr>
      <w:r>
        <w:rPr>
          <w:rStyle w:val="Marquedecommentaire"/>
        </w:rPr>
        <w:annotationRef/>
      </w:r>
      <w:r>
        <w:sym w:font="Wingdings" w:char="F0E0"/>
      </w:r>
      <w:r>
        <w:t xml:space="preserve"> niche </w:t>
      </w:r>
      <w:proofErr w:type="spellStart"/>
      <w:r>
        <w:t>dimensionality</w:t>
      </w:r>
      <w:proofErr w:type="spellEnd"/>
      <w:r>
        <w:t xml:space="preserve"> </w:t>
      </w:r>
      <w:proofErr w:type="spellStart"/>
      <w:r>
        <w:t>theory</w:t>
      </w:r>
      <w:proofErr w:type="spellEnd"/>
    </w:p>
  </w:comment>
  <w:comment w:id="135" w:author="Hélène Fréville" w:date="2024-07-19T12:25:00Z" w:initials="HF">
    <w:p w14:paraId="434A4139" w14:textId="67341B5C" w:rsidR="0075046F" w:rsidRDefault="0075046F">
      <w:pPr>
        <w:pStyle w:val="Commentaire"/>
      </w:pPr>
      <w:r>
        <w:rPr>
          <w:rStyle w:val="Marquedecommentaire"/>
        </w:rPr>
        <w:annotationRef/>
      </w:r>
      <w:r>
        <w:t>Je trouve que c’est important à ajouter pour faire le lien avec la phrase qui suit</w:t>
      </w:r>
    </w:p>
  </w:comment>
  <w:comment w:id="141" w:author="Hélène Fréville" w:date="2024-07-19T13:09:00Z" w:initials="HF">
    <w:p w14:paraId="68112737" w14:textId="7B9A20A8" w:rsidR="009342D8" w:rsidRDefault="009342D8">
      <w:pPr>
        <w:pStyle w:val="Commentaire"/>
      </w:pPr>
      <w:r>
        <w:rPr>
          <w:rStyle w:val="Marquedecommentaire"/>
        </w:rPr>
        <w:annotationRef/>
      </w:r>
      <w:r>
        <w:t>bien de mettre en avant un effet moyenne et un effet différence, étant donné les analyses que tu as faites</w:t>
      </w:r>
    </w:p>
  </w:comment>
  <w:comment w:id="140" w:author="Hélène Fréville" w:date="2024-07-24T16:25:00Z" w:initials="HF">
    <w:p w14:paraId="2FC5544A" w14:textId="74330816" w:rsidR="00375474" w:rsidRDefault="00375474">
      <w:pPr>
        <w:pStyle w:val="Commentaire"/>
      </w:pPr>
      <w:r>
        <w:rPr>
          <w:rStyle w:val="Marquedecommentaire"/>
        </w:rPr>
        <w:annotationRef/>
      </w:r>
      <w:r>
        <w:t>il faut que tu cases ici ce qu’on appelle ‘</w:t>
      </w:r>
      <w:proofErr w:type="spellStart"/>
      <w:r>
        <w:t>competitive</w:t>
      </w:r>
      <w:proofErr w:type="spellEnd"/>
      <w:r>
        <w:t xml:space="preserve"> </w:t>
      </w:r>
      <w:proofErr w:type="spellStart"/>
      <w:r>
        <w:t>hierarchy</w:t>
      </w:r>
      <w:proofErr w:type="spellEnd"/>
      <w:r>
        <w:t>’ (ce terme apparait dans les mots clefs et dans un titre de la discussion)</w:t>
      </w:r>
    </w:p>
  </w:comment>
  <w:comment w:id="149" w:author="Hélène Fréville" w:date="2024-07-19T12:32:00Z" w:initials="HF">
    <w:p w14:paraId="2F5E1AE7" w14:textId="5FEEEA8E" w:rsidR="0075046F" w:rsidRDefault="0075046F">
      <w:pPr>
        <w:pStyle w:val="Commentaire"/>
      </w:pPr>
      <w:r>
        <w:rPr>
          <w:rStyle w:val="Marquedecommentaire"/>
        </w:rPr>
        <w:annotationRef/>
      </w:r>
      <w:r>
        <w:t xml:space="preserve">Rajouter un e.g. ; </w:t>
      </w:r>
      <w:r w:rsidR="00D944CD">
        <w:t>il y en a d’autres (</w:t>
      </w:r>
      <w:proofErr w:type="spellStart"/>
      <w:r w:rsidR="00D944CD">
        <w:t>refs</w:t>
      </w:r>
      <w:proofErr w:type="spellEnd"/>
      <w:r w:rsidR="00D944CD">
        <w:t xml:space="preserve"> pour la hauteur et la </w:t>
      </w:r>
      <w:proofErr w:type="spellStart"/>
      <w:r w:rsidR="00D944CD">
        <w:t>phéno</w:t>
      </w:r>
      <w:proofErr w:type="spellEnd"/>
      <w:r w:rsidR="00D944CD">
        <w:t xml:space="preserve"> dans Borg et al 2018 par ex</w:t>
      </w:r>
      <w:r w:rsidR="00730844">
        <w:t>). Voir aussi avec les outils de recherche biblio sur l’AI </w:t>
      </w:r>
      <w:r w:rsidR="00730844">
        <w:sym w:font="Wingdings" w:char="F04A"/>
      </w:r>
    </w:p>
  </w:comment>
  <w:comment w:id="157" w:author="Hélène Fréville" w:date="2024-07-19T13:38:00Z" w:initials="HF">
    <w:p w14:paraId="6BC2ACE0" w14:textId="39973F6A" w:rsidR="00B365ED" w:rsidRDefault="00B365ED">
      <w:pPr>
        <w:pStyle w:val="Commentaire"/>
      </w:pPr>
      <w:r>
        <w:rPr>
          <w:rStyle w:val="Marquedecommentaire"/>
        </w:rPr>
        <w:annotationRef/>
      </w:r>
      <w:r>
        <w:t xml:space="preserve">10 ans, ce n’est plus si récent </w:t>
      </w:r>
      <w:r>
        <w:sym w:font="Wingdings" w:char="F0E0"/>
      </w:r>
      <w:r>
        <w:t xml:space="preserve"> voir le papier de Florian : </w:t>
      </w:r>
      <w:r w:rsidRPr="009342D8">
        <w:t>https://doi.org/10.1111/1365-2435.14381</w:t>
      </w:r>
    </w:p>
  </w:comment>
  <w:comment w:id="190" w:author="Hélène Fréville" w:date="2024-07-19T13:43:00Z" w:initials="HF">
    <w:p w14:paraId="2F70ADFE" w14:textId="55EB1F60" w:rsidR="00B365ED" w:rsidRDefault="00B365ED">
      <w:pPr>
        <w:pStyle w:val="Commentaire"/>
      </w:pPr>
      <w:r>
        <w:rPr>
          <w:rStyle w:val="Marquedecommentaire"/>
        </w:rPr>
        <w:annotationRef/>
      </w:r>
      <w:r>
        <w:t xml:space="preserve">J’enlèverais car ça amène dès l’intro la question de la transférabilité de tes résultats au champ. </w:t>
      </w:r>
    </w:p>
  </w:comment>
  <w:comment w:id="206" w:author="Hélène Fréville" w:date="2024-07-19T13:46:00Z" w:initials="HF">
    <w:p w14:paraId="65F9D2E5" w14:textId="3EA86304" w:rsidR="002B1AB6" w:rsidRDefault="002B1AB6">
      <w:pPr>
        <w:pStyle w:val="Commentaire"/>
      </w:pPr>
      <w:r>
        <w:rPr>
          <w:rStyle w:val="Marquedecommentaire"/>
        </w:rPr>
        <w:annotationRef/>
      </w:r>
      <w:r>
        <w:t>J’enlèverais (question de la transférabilité)</w:t>
      </w:r>
    </w:p>
  </w:comment>
  <w:comment w:id="232" w:author="Hélène Fréville" w:date="2024-07-19T14:38:00Z" w:initials="HF">
    <w:p w14:paraId="21AE615C" w14:textId="5104481D" w:rsidR="00333151" w:rsidRDefault="00333151">
      <w:pPr>
        <w:pStyle w:val="Commentaire"/>
      </w:pPr>
      <w:r>
        <w:rPr>
          <w:rStyle w:val="Marquedecommentaire"/>
        </w:rPr>
        <w:annotationRef/>
      </w:r>
      <w:r>
        <w:t xml:space="preserve">Il n’y en a pas qu’une </w:t>
      </w:r>
      <w:r>
        <w:sym w:font="Wingdings" w:char="F0E0"/>
      </w:r>
      <w:r>
        <w:t xml:space="preserve"> je supprimerais car bien expliqué dans l’intro</w:t>
      </w:r>
    </w:p>
  </w:comment>
  <w:comment w:id="238" w:author="Hélène Fréville" w:date="2024-07-19T14:41:00Z" w:initials="HF">
    <w:p w14:paraId="0393F031" w14:textId="6661B0B7" w:rsidR="00F6194E" w:rsidRDefault="00F6194E">
      <w:pPr>
        <w:pStyle w:val="Commentaire"/>
      </w:pPr>
      <w:r>
        <w:rPr>
          <w:rStyle w:val="Marquedecommentaire"/>
        </w:rPr>
        <w:annotationRef/>
      </w:r>
      <w:r>
        <w:t xml:space="preserve">Cette hypothèse n’est pas </w:t>
      </w:r>
      <w:proofErr w:type="spellStart"/>
      <w:r>
        <w:t>straightforward</w:t>
      </w:r>
      <w:proofErr w:type="spellEnd"/>
      <w:r>
        <w:t xml:space="preserve"> sur la base de l’intro. Soit tu restes plus large en parlant de ‘trait composition’, soit il faut préciser qu’étant donné le stade de développement des plantes, la compétition pour la lumière n’est probablement pas le facteur important </w:t>
      </w:r>
      <w:r>
        <w:sym w:font="Wingdings" w:char="F0E0"/>
      </w:r>
      <w:r>
        <w:t xml:space="preserve"> je partirais sur la 1</w:t>
      </w:r>
      <w:r w:rsidRPr="00F6194E">
        <w:rPr>
          <w:vertAlign w:val="superscript"/>
        </w:rPr>
        <w:t>ère</w:t>
      </w:r>
      <w:r>
        <w:t xml:space="preserve"> option</w:t>
      </w:r>
    </w:p>
  </w:comment>
  <w:comment w:id="254" w:author="Hélène Fréville" w:date="2024-07-19T15:14:00Z" w:initials="HF">
    <w:p w14:paraId="7D8D200D" w14:textId="261678D2" w:rsidR="00633415" w:rsidRDefault="00633415">
      <w:pPr>
        <w:pStyle w:val="Commentaire"/>
      </w:pPr>
      <w:r>
        <w:rPr>
          <w:rStyle w:val="Marquedecommentaire"/>
        </w:rPr>
        <w:annotationRef/>
      </w:r>
      <w:r w:rsidRPr="00696371">
        <w:t>La thèse de Clot</w:t>
      </w:r>
      <w:r w:rsidR="00696371" w:rsidRPr="00696371">
        <w:t xml:space="preserve">hilde est disponible </w:t>
      </w:r>
      <w:r w:rsidR="00696371">
        <w:t xml:space="preserve">sur cette page : </w:t>
      </w:r>
      <w:hyperlink r:id="rId3" w:history="1">
        <w:r w:rsidR="00696371" w:rsidRPr="006022A0">
          <w:rPr>
            <w:rStyle w:val="Lienhypertexte"/>
          </w:rPr>
          <w:t>https://www.solace-eu.net/service/news/clothilde-collets-phd-thesis-a-novel-phenotyping-pipeline-for-root-architecture-evaluation-with-diversity-panels-of-bread-and-durum-wheat.html</w:t>
        </w:r>
      </w:hyperlink>
    </w:p>
    <w:p w14:paraId="6AE26795" w14:textId="760F73BE" w:rsidR="00696371" w:rsidRPr="00696371" w:rsidRDefault="00696371">
      <w:pPr>
        <w:pStyle w:val="Commentaire"/>
      </w:pPr>
      <w:r>
        <w:t>Tu trouveras une description du panel p67</w:t>
      </w:r>
      <w:r w:rsidR="00293F93">
        <w:t>, que j’ai condensée ici</w:t>
      </w:r>
    </w:p>
  </w:comment>
  <w:comment w:id="275" w:author="Hélène Fréville" w:date="2024-07-19T17:02:00Z" w:initials="HF">
    <w:p w14:paraId="7543B419" w14:textId="3602BCAD" w:rsidR="00A64EA0" w:rsidRDefault="00A64EA0">
      <w:pPr>
        <w:pStyle w:val="Commentaire"/>
      </w:pPr>
      <w:r>
        <w:rPr>
          <w:rStyle w:val="Marquedecommentaire"/>
        </w:rPr>
        <w:annotationRef/>
      </w:r>
      <w:r>
        <w:t>J’ai mis dans le Sup Table 1 que ce panel venait d’ARVALIS. Il faudra vérifier avec Pierre</w:t>
      </w:r>
    </w:p>
  </w:comment>
  <w:comment w:id="289" w:author="Hélène Fréville" w:date="2024-07-19T15:46:00Z" w:initials="HF">
    <w:p w14:paraId="67063E91" w14:textId="4187A148" w:rsidR="0034174C" w:rsidRDefault="0034174C">
      <w:pPr>
        <w:pStyle w:val="Commentaire"/>
      </w:pPr>
      <w:r>
        <w:rPr>
          <w:rStyle w:val="Marquedecommentaire"/>
        </w:rPr>
        <w:annotationRef/>
      </w:r>
      <w:r>
        <w:t>En fait 38 ont été sélectionnés et j’</w:t>
      </w:r>
      <w:r w:rsidR="005E1C0E">
        <w:t xml:space="preserve">ai enlevé 1GPDUR et 1 CREA </w:t>
      </w:r>
      <w:r>
        <w:t xml:space="preserve">qui présentaient des valeurs moyennes de root/shoot ratio, pour avoir un nombre de génotypes qui soit compatible avec la place dont on disposait dans la 4PMI et le fait que chaque </w:t>
      </w:r>
      <w:r w:rsidR="005E1C0E">
        <w:t>génotype soit vu avec exactement 3 voisins. Soit on l’explique dans la section ci-dessous, soit on laisse 36. Je privilégierais la 2</w:t>
      </w:r>
      <w:r w:rsidR="005E1C0E" w:rsidRPr="005E1C0E">
        <w:rPr>
          <w:vertAlign w:val="superscript"/>
        </w:rPr>
        <w:t>ème</w:t>
      </w:r>
      <w:r w:rsidR="005E1C0E">
        <w:t xml:space="preserve"> option pour faire simple tout en ne mentant pas puisque les 36 font partie des 38</w:t>
      </w:r>
    </w:p>
  </w:comment>
  <w:comment w:id="294" w:author="Hélène Fréville" w:date="2024-07-19T15:34:00Z" w:initials="HF">
    <w:p w14:paraId="5BE33511" w14:textId="5CD619C2" w:rsidR="00293F93" w:rsidRPr="00293F93" w:rsidRDefault="00293F93">
      <w:pPr>
        <w:pStyle w:val="Commentaire"/>
      </w:pPr>
      <w:r>
        <w:rPr>
          <w:rStyle w:val="Marquedecommentaire"/>
        </w:rPr>
        <w:annotationRef/>
      </w:r>
      <w:r w:rsidRPr="00293F93">
        <w:t>Utiliser le terme plastic plutôt?</w:t>
      </w:r>
    </w:p>
  </w:comment>
  <w:comment w:id="297" w:author="Hélène Fréville" w:date="2024-07-23T09:08:00Z" w:initials="HF">
    <w:p w14:paraId="4E45E616" w14:textId="3C2888C2" w:rsidR="00AC1742" w:rsidRPr="00AC1742" w:rsidRDefault="00AC1742">
      <w:pPr>
        <w:pStyle w:val="Commentaire"/>
      </w:pPr>
      <w:r>
        <w:rPr>
          <w:rStyle w:val="Marquedecommentaire"/>
        </w:rPr>
        <w:annotationRef/>
      </w:r>
      <w:r w:rsidRPr="00AC1742">
        <w:t xml:space="preserve">Il y avait peut-être </w:t>
      </w:r>
      <w:r>
        <w:t>aussi le rendement. A vérifier avec Pierre</w:t>
      </w:r>
    </w:p>
  </w:comment>
  <w:comment w:id="307" w:author="Germain Montazeaud" w:date="2024-03-04T17:23:00Z" w:initials="GM">
    <w:p w14:paraId="6782EBFF" w14:textId="77777777" w:rsidR="00B629AA" w:rsidRPr="00E1152E" w:rsidRDefault="00000000">
      <w:pPr>
        <w:rPr>
          <w:lang w:val="en-US"/>
        </w:rPr>
      </w:pPr>
      <w:r>
        <w:rPr>
          <w:rFonts w:ascii="Liberation Serif" w:eastAsia="DejaVu Sans" w:hAnsi="Liberation Serif" w:cs="Noto Sans Arabic UI"/>
          <w:kern w:val="0"/>
          <w:sz w:val="24"/>
          <w:szCs w:val="24"/>
          <w:lang w:val="en-GB" w:bidi="en-US"/>
        </w:rPr>
        <w:t>This table needs to be checked and completed for genotypes for which I do not have information</w:t>
      </w:r>
    </w:p>
  </w:comment>
  <w:comment w:id="308" w:author="Hélène Fréville" w:date="2024-07-19T17:12:00Z" w:initials="HF">
    <w:p w14:paraId="7A7F5921" w14:textId="1F0B672E" w:rsidR="0025434D" w:rsidRDefault="0025434D">
      <w:pPr>
        <w:pStyle w:val="Commentaire"/>
      </w:pPr>
      <w:r>
        <w:rPr>
          <w:rStyle w:val="Marquedecommentaire"/>
        </w:rPr>
        <w:annotationRef/>
      </w:r>
      <w:r>
        <w:t>J’ai complété. Je m’étais lancé</w:t>
      </w:r>
      <w:r w:rsidR="009842FB">
        <w:t>e</w:t>
      </w:r>
      <w:r>
        <w:t xml:space="preserve"> dans une colonne ‘date d’inscription’ mais j’ai laissé tomber, les infos n’étant pas congruentes entre les bases de données </w:t>
      </w:r>
      <w:r w:rsidR="009842FB">
        <w:t>que j’ai consultées. Ce n’est pas important pour ce papier.</w:t>
      </w:r>
    </w:p>
  </w:comment>
  <w:comment w:id="314" w:author="Hélène Fréville" w:date="2024-07-19T16:17:00Z" w:initials="HF">
    <w:p w14:paraId="5410941F" w14:textId="7CD9FE2F" w:rsidR="00643257" w:rsidRPr="00643257" w:rsidRDefault="00643257">
      <w:pPr>
        <w:pStyle w:val="Commentaire"/>
      </w:pPr>
      <w:r>
        <w:rPr>
          <w:rStyle w:val="Marquedecommentaire"/>
        </w:rPr>
        <w:annotationRef/>
      </w:r>
      <w:r w:rsidRPr="00643257">
        <w:t>En agronomie, monoculture désigne le fait de cultivar la même espè</w:t>
      </w:r>
      <w:r>
        <w:t xml:space="preserve">ce chaque année (Philippe </w:t>
      </w:r>
      <w:proofErr w:type="spellStart"/>
      <w:r>
        <w:t>Hinsinger</w:t>
      </w:r>
      <w:proofErr w:type="spellEnd"/>
      <w:r>
        <w:t xml:space="preserve"> qui était dans le comité de thèse de </w:t>
      </w:r>
      <w:proofErr w:type="spellStart"/>
      <w:r>
        <w:t>Taïna</w:t>
      </w:r>
      <w:proofErr w:type="spellEnd"/>
      <w:r>
        <w:t xml:space="preserve"> ne laissait jamais passer son utilisation pour </w:t>
      </w:r>
      <w:proofErr w:type="spellStart"/>
      <w:r>
        <w:t>monogénotypique</w:t>
      </w:r>
      <w:proofErr w:type="spellEnd"/>
      <w:r>
        <w:t>). Je serais d’avis de changer (</w:t>
      </w:r>
      <w:proofErr w:type="spellStart"/>
      <w:r>
        <w:t>monogenotypic</w:t>
      </w:r>
      <w:proofErr w:type="spellEnd"/>
      <w:r>
        <w:t xml:space="preserve"> cultures ?)</w:t>
      </w:r>
    </w:p>
  </w:comment>
  <w:comment w:id="316" w:author="Hélène Fréville" w:date="2024-07-19T17:27:00Z" w:initials="HF">
    <w:p w14:paraId="32A33E2D" w14:textId="08C25DE8" w:rsidR="00740E98" w:rsidRDefault="00740E98">
      <w:pPr>
        <w:pStyle w:val="Commentaire"/>
      </w:pPr>
      <w:r>
        <w:rPr>
          <w:rStyle w:val="Marquedecommentaire"/>
        </w:rPr>
        <w:annotationRef/>
      </w:r>
      <w:r>
        <w:t>Je pense que c’est la 1</w:t>
      </w:r>
      <w:r w:rsidRPr="00740E98">
        <w:rPr>
          <w:vertAlign w:val="superscript"/>
        </w:rPr>
        <w:t>ère</w:t>
      </w:r>
      <w:r>
        <w:t xml:space="preserve"> fois que tu utilises le terme ‘stress’. Dans le papier avec Michel, on utilise R+ et R- avec R pour </w:t>
      </w:r>
      <w:proofErr w:type="spellStart"/>
      <w:r>
        <w:t>resource</w:t>
      </w:r>
      <w:proofErr w:type="spellEnd"/>
      <w:r>
        <w:t xml:space="preserve">. Je trouve ça mieux, car on ne fait pas d’hypothèse sur le fait que les plantes ont bien subi un stress </w:t>
      </w:r>
      <w:r w:rsidR="007D3FCB">
        <w:t xml:space="preserve">combiné </w:t>
      </w:r>
      <w:r>
        <w:t xml:space="preserve">dans le R-. </w:t>
      </w:r>
      <w:r w:rsidR="007D3FCB">
        <w:t>On analyse a posteriori les effets d’une réduction d’apports</w:t>
      </w:r>
      <w:r w:rsidR="00C645F2">
        <w:t xml:space="preserve"> en eau/nutriments</w:t>
      </w:r>
    </w:p>
  </w:comment>
  <w:comment w:id="319" w:author="Hélène Fréville" w:date="2024-07-23T15:49:00Z" w:initials="HF">
    <w:p w14:paraId="4978D42B" w14:textId="725DE58E" w:rsidR="00D273C9" w:rsidRDefault="00D273C9">
      <w:pPr>
        <w:pStyle w:val="Commentaire"/>
      </w:pPr>
      <w:r>
        <w:rPr>
          <w:rStyle w:val="Marquedecommentaire"/>
        </w:rPr>
        <w:annotationRef/>
      </w:r>
      <w:r>
        <w:t xml:space="preserve">Dans la figure 1, il y 96 </w:t>
      </w:r>
      <w:proofErr w:type="spellStart"/>
      <w:r>
        <w:t>rhizotubes</w:t>
      </w:r>
      <w:proofErr w:type="spellEnd"/>
      <w:r>
        <w:t xml:space="preserve"> par bloc. En plus des 36 monos et 54 mélanges par bloc, il y avait des témoins ‘climatiques’ et des témoins pour les calibrations </w:t>
      </w:r>
      <w:r w:rsidR="003534AA">
        <w:t xml:space="preserve">des analyses d’image. Comme la </w:t>
      </w:r>
      <w:proofErr w:type="spellStart"/>
      <w:r w:rsidR="003534AA">
        <w:t>fig</w:t>
      </w:r>
      <w:proofErr w:type="spellEnd"/>
      <w:r w:rsidR="003534AA">
        <w:t xml:space="preserve"> 1 est dans le main </w:t>
      </w:r>
      <w:proofErr w:type="spellStart"/>
      <w:r w:rsidR="003534AA">
        <w:t>text</w:t>
      </w:r>
      <w:proofErr w:type="spellEnd"/>
      <w:r w:rsidR="003534AA">
        <w:t xml:space="preserve">, ce serait bien de positionner nos 90 </w:t>
      </w:r>
      <w:proofErr w:type="spellStart"/>
      <w:r w:rsidR="003534AA">
        <w:t>rhizotubes</w:t>
      </w:r>
      <w:proofErr w:type="spellEnd"/>
      <w:r w:rsidR="003534AA">
        <w:t xml:space="preserve"> par bloc sur le schéma (l’info est dans le fichier PLAT012_Solace_gestion_essai, feuille ‘lots récolte’). Je ne me souviens plus de la signification des témoins climatiques. On pourra solliciter Dijon pour mettre cette info en légende de la figure</w:t>
      </w:r>
    </w:p>
  </w:comment>
  <w:comment w:id="320" w:author="Hélène Fréville" w:date="2024-07-19T17:42:00Z" w:initials="HF">
    <w:p w14:paraId="519AF29B" w14:textId="77777777" w:rsidR="007501D4" w:rsidRDefault="007501D4">
      <w:pPr>
        <w:pStyle w:val="Commentaire"/>
      </w:pPr>
      <w:r>
        <w:rPr>
          <w:rStyle w:val="Marquedecommentaire"/>
        </w:rPr>
        <w:annotationRef/>
      </w:r>
      <w:r>
        <w:t>Les infos sont dans le fichier PLAT012_Solace_gestion_essai, feuille Organisation ETP</w:t>
      </w:r>
    </w:p>
    <w:p w14:paraId="599753C9" w14:textId="73E500AF" w:rsidR="007501D4" w:rsidRPr="007D3FCB" w:rsidRDefault="007501D4">
      <w:pPr>
        <w:pStyle w:val="Commentaire"/>
      </w:pPr>
      <w:r>
        <w:t>Il y a aus</w:t>
      </w:r>
      <w:r w:rsidR="007D3FCB">
        <w:t xml:space="preserve">si une feuille décrivant le protocole de désinfection des graines. </w:t>
      </w:r>
      <w:r w:rsidR="007D3FCB" w:rsidRPr="007D3FCB">
        <w:t>C’est utile de rajouter cette info dans le ms (le protocole doit être déjà rédigé dans les papiers blé issu</w:t>
      </w:r>
      <w:r w:rsidR="007D3FCB">
        <w:t>s de la 4PMI (pas mis dans le papier publié de Michel </w:t>
      </w:r>
      <w:r w:rsidR="007D3FCB">
        <w:sym w:font="Wingdings" w:char="F04C"/>
      </w:r>
      <w:r w:rsidR="007D3FCB">
        <w:t>)</w:t>
      </w:r>
    </w:p>
  </w:comment>
  <w:comment w:id="325" w:author="Hélène Fréville" w:date="2024-07-19T18:09:00Z" w:initials="HF">
    <w:p w14:paraId="41230B10" w14:textId="666F527E" w:rsidR="00154701" w:rsidRDefault="00154701">
      <w:pPr>
        <w:pStyle w:val="Commentaire"/>
      </w:pPr>
      <w:r>
        <w:rPr>
          <w:rStyle w:val="Marquedecommentaire"/>
        </w:rPr>
        <w:annotationRef/>
      </w:r>
      <w:r>
        <w:t>Dans le papier de Michel (</w:t>
      </w:r>
      <w:proofErr w:type="spellStart"/>
      <w:r>
        <w:rPr>
          <w:rFonts w:cs="Times New Roman"/>
          <w:color w:val="4D4D4D"/>
          <w:kern w:val="0"/>
          <w:sz w:val="14"/>
          <w:szCs w:val="14"/>
        </w:rPr>
        <w:t>doi</w:t>
      </w:r>
      <w:proofErr w:type="spellEnd"/>
      <w:r>
        <w:rPr>
          <w:rFonts w:cs="Times New Roman"/>
          <w:color w:val="4D4D4D"/>
          <w:kern w:val="0"/>
          <w:sz w:val="14"/>
          <w:szCs w:val="14"/>
        </w:rPr>
        <w:t>: 10.3389/fpls.2022.853601</w:t>
      </w:r>
      <w:r>
        <w:t>), il y a ça (à vérifier avec ce qu’il y a dans le fichier Excel) :</w:t>
      </w:r>
    </w:p>
    <w:p w14:paraId="71E07CAD" w14:textId="6DDDC0ED" w:rsidR="00154701" w:rsidRPr="00154701" w:rsidRDefault="00154701" w:rsidP="00154701">
      <w:pPr>
        <w:pStyle w:val="Commentaire"/>
        <w:rPr>
          <w:lang w:val="en-US"/>
        </w:rPr>
      </w:pPr>
      <w:r w:rsidRPr="00154701">
        <w:rPr>
          <w:lang w:val="en-US"/>
        </w:rPr>
        <w:t>The growth media was a 25:75 mixture of sand (</w:t>
      </w:r>
      <w:proofErr w:type="spellStart"/>
      <w:r w:rsidRPr="00154701">
        <w:rPr>
          <w:lang w:val="en-US"/>
        </w:rPr>
        <w:t>Biot</w:t>
      </w:r>
      <w:proofErr w:type="spellEnd"/>
      <w:r w:rsidRPr="00154701">
        <w:rPr>
          <w:lang w:val="en-US"/>
        </w:rPr>
        <w:t xml:space="preserve"> B4, </w:t>
      </w:r>
      <w:proofErr w:type="spellStart"/>
      <w:r w:rsidRPr="00154701">
        <w:rPr>
          <w:lang w:val="en-US"/>
        </w:rPr>
        <w:t>Silices</w:t>
      </w:r>
      <w:proofErr w:type="spellEnd"/>
      <w:r w:rsidRPr="00154701">
        <w:rPr>
          <w:lang w:val="en-US"/>
        </w:rPr>
        <w:t xml:space="preserve"> et </w:t>
      </w:r>
      <w:proofErr w:type="spellStart"/>
      <w:r w:rsidRPr="00154701">
        <w:rPr>
          <w:lang w:val="en-US"/>
        </w:rPr>
        <w:t>Refractaires</w:t>
      </w:r>
      <w:proofErr w:type="spellEnd"/>
      <w:r w:rsidRPr="00154701">
        <w:rPr>
          <w:lang w:val="en-US"/>
        </w:rPr>
        <w:t xml:space="preserve"> de la</w:t>
      </w:r>
      <w:r>
        <w:rPr>
          <w:lang w:val="en-US"/>
        </w:rPr>
        <w:t xml:space="preserve"> </w:t>
      </w:r>
      <w:proofErr w:type="spellStart"/>
      <w:r w:rsidRPr="00154701">
        <w:rPr>
          <w:lang w:val="en-US"/>
        </w:rPr>
        <w:t>Méditerranée</w:t>
      </w:r>
      <w:proofErr w:type="spellEnd"/>
      <w:r w:rsidRPr="00154701">
        <w:rPr>
          <w:lang w:val="en-US"/>
        </w:rPr>
        <w:t>) and perlite. Nutrition was provided in a solution</w:t>
      </w:r>
      <w:r>
        <w:rPr>
          <w:lang w:val="en-US"/>
        </w:rPr>
        <w:t xml:space="preserve"> </w:t>
      </w:r>
      <w:r w:rsidRPr="00154701">
        <w:rPr>
          <w:lang w:val="en-US"/>
        </w:rPr>
        <w:t>containing: 1 mM K2HPO4, 5 mM KNO3, 2.5 mM Ca(NO3)2,</w:t>
      </w:r>
    </w:p>
    <w:p w14:paraId="495F694E" w14:textId="77777777" w:rsidR="00154701" w:rsidRDefault="00154701" w:rsidP="00154701">
      <w:pPr>
        <w:pStyle w:val="Commentaire"/>
        <w:rPr>
          <w:lang w:val="en-US"/>
        </w:rPr>
      </w:pPr>
      <w:r w:rsidRPr="00154701">
        <w:rPr>
          <w:lang w:val="en-US"/>
        </w:rPr>
        <w:t>2 mM MgSO4, 2 mM CaCl2, 50 mM Fe EFTA, 10 mM H3BO3,</w:t>
      </w:r>
      <w:r>
        <w:rPr>
          <w:lang w:val="en-US"/>
        </w:rPr>
        <w:t xml:space="preserve"> </w:t>
      </w:r>
      <w:r w:rsidRPr="00154701">
        <w:rPr>
          <w:lang w:val="en-US"/>
        </w:rPr>
        <w:t>4.5 mM MnCl2, 0.2 mM Mo(Na2O4), 0.4 mM CuCl2, and 0.7 mM</w:t>
      </w:r>
      <w:r>
        <w:rPr>
          <w:lang w:val="en-US"/>
        </w:rPr>
        <w:t xml:space="preserve"> </w:t>
      </w:r>
      <w:r w:rsidRPr="00154701">
        <w:rPr>
          <w:lang w:val="en-US"/>
        </w:rPr>
        <w:t xml:space="preserve">ZnCl2. </w:t>
      </w:r>
    </w:p>
    <w:p w14:paraId="5F5CE2C0" w14:textId="7B85717B" w:rsidR="00154701" w:rsidRPr="00154701" w:rsidRDefault="00154701" w:rsidP="00154701">
      <w:pPr>
        <w:pStyle w:val="Commentaire"/>
        <w:rPr>
          <w:lang w:val="en-US"/>
        </w:rPr>
      </w:pPr>
      <w:r w:rsidRPr="00154701">
        <w:rPr>
          <w:lang w:val="en-US"/>
        </w:rPr>
        <w:t xml:space="preserve">A </w:t>
      </w:r>
      <w:proofErr w:type="spellStart"/>
      <w:r w:rsidRPr="00154701">
        <w:rPr>
          <w:lang w:val="en-US"/>
        </w:rPr>
        <w:t>RhizoTube</w:t>
      </w:r>
      <w:proofErr w:type="spellEnd"/>
      <w:r w:rsidRPr="00154701">
        <w:rPr>
          <w:lang w:val="en-US"/>
        </w:rPr>
        <w:t xml:space="preserve"> has a diameter of 17 cm and a depth of</w:t>
      </w:r>
      <w:r>
        <w:rPr>
          <w:lang w:val="en-US"/>
        </w:rPr>
        <w:t xml:space="preserve"> </w:t>
      </w:r>
      <w:r w:rsidRPr="00154701">
        <w:rPr>
          <w:lang w:val="en-US"/>
        </w:rPr>
        <w:t>49.5 cm (</w:t>
      </w:r>
      <w:proofErr w:type="spellStart"/>
      <w:r w:rsidRPr="00154701">
        <w:rPr>
          <w:lang w:val="en-US"/>
        </w:rPr>
        <w:t>Jeudy</w:t>
      </w:r>
      <w:proofErr w:type="spellEnd"/>
      <w:r w:rsidRPr="00154701">
        <w:rPr>
          <w:lang w:val="en-US"/>
        </w:rPr>
        <w:t xml:space="preserve"> et al., 2016).</w:t>
      </w:r>
    </w:p>
  </w:comment>
  <w:comment w:id="329" w:author="Hélène Fréville" w:date="2024-07-19T18:16:00Z" w:initials="HF">
    <w:p w14:paraId="1E771112" w14:textId="23694033" w:rsidR="00154701" w:rsidRDefault="00154701">
      <w:pPr>
        <w:pStyle w:val="Commentaire"/>
      </w:pPr>
      <w:r>
        <w:rPr>
          <w:rStyle w:val="Marquedecommentaire"/>
        </w:rPr>
        <w:annotationRef/>
      </w:r>
      <w:r>
        <w:t>Tu as les données ? j’ai un fichier qui s’appelle PLAT012_Solace_climat ; on peut mettre les moyennes jour/nuit. Pour l’humidité relative, on peut mettre la moyenne journalière</w:t>
      </w:r>
    </w:p>
  </w:comment>
  <w:comment w:id="332" w:author="Germain Montazeaud" w:date="2024-04-07T18:32:00Z" w:initials="GM">
    <w:p w14:paraId="56018E36" w14:textId="77777777" w:rsidR="00B629AA" w:rsidRPr="00AC1742" w:rsidRDefault="00000000">
      <w:r w:rsidRPr="00AC1742">
        <w:rPr>
          <w:rFonts w:ascii="Liberation Serif" w:eastAsia="DejaVu Sans" w:hAnsi="Liberation Serif" w:cs="Noto Sans Arabic UI"/>
          <w:kern w:val="0"/>
          <w:sz w:val="24"/>
          <w:szCs w:val="24"/>
          <w:lang w:bidi="en-US"/>
        </w:rPr>
        <w:t xml:space="preserve">It </w:t>
      </w:r>
      <w:proofErr w:type="spellStart"/>
      <w:r w:rsidRPr="00AC1742">
        <w:rPr>
          <w:rFonts w:ascii="Liberation Serif" w:eastAsia="DejaVu Sans" w:hAnsi="Liberation Serif" w:cs="Noto Sans Arabic UI"/>
          <w:kern w:val="0"/>
          <w:sz w:val="24"/>
          <w:szCs w:val="24"/>
          <w:lang w:bidi="en-US"/>
        </w:rPr>
        <w:t>would</w:t>
      </w:r>
      <w:proofErr w:type="spellEnd"/>
      <w:r w:rsidRPr="00AC1742">
        <w:rPr>
          <w:rFonts w:ascii="Liberation Serif" w:eastAsia="DejaVu Sans" w:hAnsi="Liberation Serif" w:cs="Noto Sans Arabic UI"/>
          <w:kern w:val="0"/>
          <w:sz w:val="24"/>
          <w:szCs w:val="24"/>
          <w:lang w:bidi="en-US"/>
        </w:rPr>
        <w:t xml:space="preserve"> </w:t>
      </w:r>
      <w:proofErr w:type="spellStart"/>
      <w:r w:rsidRPr="00AC1742">
        <w:rPr>
          <w:rFonts w:ascii="Liberation Serif" w:eastAsia="DejaVu Sans" w:hAnsi="Liberation Serif" w:cs="Noto Sans Arabic UI"/>
          <w:kern w:val="0"/>
          <w:sz w:val="24"/>
          <w:szCs w:val="24"/>
          <w:lang w:bidi="en-US"/>
        </w:rPr>
        <w:t>be</w:t>
      </w:r>
      <w:proofErr w:type="spellEnd"/>
      <w:r w:rsidRPr="00AC1742">
        <w:rPr>
          <w:rFonts w:ascii="Liberation Serif" w:eastAsia="DejaVu Sans" w:hAnsi="Liberation Serif" w:cs="Noto Sans Arabic UI"/>
          <w:kern w:val="0"/>
          <w:sz w:val="24"/>
          <w:szCs w:val="24"/>
          <w:lang w:bidi="en-US"/>
        </w:rPr>
        <w:t xml:space="preserve"> </w:t>
      </w:r>
      <w:proofErr w:type="spellStart"/>
      <w:r w:rsidRPr="00AC1742">
        <w:rPr>
          <w:rFonts w:ascii="Liberation Serif" w:eastAsia="DejaVu Sans" w:hAnsi="Liberation Serif" w:cs="Noto Sans Arabic UI"/>
          <w:kern w:val="0"/>
          <w:sz w:val="24"/>
          <w:szCs w:val="24"/>
          <w:lang w:bidi="en-US"/>
        </w:rPr>
        <w:t>nice</w:t>
      </w:r>
      <w:proofErr w:type="spellEnd"/>
      <w:r w:rsidRPr="00AC1742">
        <w:rPr>
          <w:rFonts w:ascii="Liberation Serif" w:eastAsia="DejaVu Sans" w:hAnsi="Liberation Serif" w:cs="Noto Sans Arabic UI"/>
          <w:kern w:val="0"/>
          <w:sz w:val="24"/>
          <w:szCs w:val="24"/>
          <w:lang w:bidi="en-US"/>
        </w:rPr>
        <w:t xml:space="preserve"> to have a table </w:t>
      </w:r>
      <w:proofErr w:type="spellStart"/>
      <w:r w:rsidRPr="00AC1742">
        <w:rPr>
          <w:rFonts w:ascii="Liberation Serif" w:eastAsia="DejaVu Sans" w:hAnsi="Liberation Serif" w:cs="Noto Sans Arabic UI"/>
          <w:kern w:val="0"/>
          <w:sz w:val="24"/>
          <w:szCs w:val="24"/>
          <w:lang w:bidi="en-US"/>
        </w:rPr>
        <w:t>with</w:t>
      </w:r>
      <w:proofErr w:type="spellEnd"/>
      <w:r w:rsidRPr="00AC1742">
        <w:rPr>
          <w:rFonts w:ascii="Liberation Serif" w:eastAsia="DejaVu Sans" w:hAnsi="Liberation Serif" w:cs="Noto Sans Arabic UI"/>
          <w:kern w:val="0"/>
          <w:sz w:val="24"/>
          <w:szCs w:val="24"/>
          <w:lang w:bidi="en-US"/>
        </w:rPr>
        <w:t xml:space="preserve"> the composition of the </w:t>
      </w:r>
      <w:proofErr w:type="spellStart"/>
      <w:r w:rsidRPr="00AC1742">
        <w:rPr>
          <w:rFonts w:ascii="Liberation Serif" w:eastAsia="DejaVu Sans" w:hAnsi="Liberation Serif" w:cs="Noto Sans Arabic UI"/>
          <w:kern w:val="0"/>
          <w:sz w:val="24"/>
          <w:szCs w:val="24"/>
          <w:lang w:bidi="en-US"/>
        </w:rPr>
        <w:t>nutrient</w:t>
      </w:r>
      <w:proofErr w:type="spellEnd"/>
      <w:r w:rsidRPr="00AC1742">
        <w:rPr>
          <w:rFonts w:ascii="Liberation Serif" w:eastAsia="DejaVu Sans" w:hAnsi="Liberation Serif" w:cs="Noto Sans Arabic UI"/>
          <w:kern w:val="0"/>
          <w:sz w:val="24"/>
          <w:szCs w:val="24"/>
          <w:lang w:bidi="en-US"/>
        </w:rPr>
        <w:t xml:space="preserve"> solution</w:t>
      </w:r>
    </w:p>
  </w:comment>
  <w:comment w:id="333" w:author="Hélène Fréville" w:date="2024-07-19T17:49:00Z" w:initials="HF">
    <w:p w14:paraId="004D43BB" w14:textId="5AE4A36E" w:rsidR="007D3FCB" w:rsidRDefault="007D3FCB">
      <w:pPr>
        <w:pStyle w:val="Commentaire"/>
      </w:pPr>
      <w:r>
        <w:rPr>
          <w:rStyle w:val="Marquedecommentaire"/>
        </w:rPr>
        <w:annotationRef/>
      </w:r>
      <w:r>
        <w:t xml:space="preserve">Oui. Les données sont dispos dans la feuille </w:t>
      </w:r>
      <w:proofErr w:type="spellStart"/>
      <w:r>
        <w:t>recap</w:t>
      </w:r>
      <w:proofErr w:type="spellEnd"/>
      <w:r>
        <w:t xml:space="preserve"> sol </w:t>
      </w:r>
      <w:proofErr w:type="spellStart"/>
      <w:r>
        <w:t>nut</w:t>
      </w:r>
      <w:proofErr w:type="spellEnd"/>
      <w:r>
        <w:t xml:space="preserve"> de ce même fichier </w:t>
      </w:r>
      <w:r>
        <w:sym w:font="Wingdings" w:char="F0E0"/>
      </w:r>
      <w:r>
        <w:t xml:space="preserve"> ça deviendrait à Table 3 si on ajoute la liste des combinaisons de génotypes</w:t>
      </w:r>
    </w:p>
  </w:comment>
  <w:comment w:id="345" w:author="Hélène Fréville" w:date="2024-07-19T18:57:00Z" w:initials="HF">
    <w:p w14:paraId="53037F2C" w14:textId="37105EF4" w:rsidR="002C187D" w:rsidRDefault="002C187D">
      <w:pPr>
        <w:pStyle w:val="Commentaire"/>
      </w:pPr>
      <w:r>
        <w:rPr>
          <w:rStyle w:val="Marquedecommentaire"/>
        </w:rPr>
        <w:annotationRef/>
      </w:r>
      <w:r>
        <w:t xml:space="preserve">Préciser que les systèmes racinaires se chevauchaient dans la plupart des </w:t>
      </w:r>
      <w:proofErr w:type="spellStart"/>
      <w:r>
        <w:t>rhizoboxes</w:t>
      </w:r>
      <w:proofErr w:type="spellEnd"/>
    </w:p>
  </w:comment>
  <w:comment w:id="349" w:author="Hélène Fréville" w:date="2024-07-19T18:50:00Z" w:initials="HF">
    <w:p w14:paraId="271A866A" w14:textId="024B9540" w:rsidR="00E51444" w:rsidRDefault="00E51444">
      <w:pPr>
        <w:pStyle w:val="Commentaire"/>
      </w:pPr>
      <w:r>
        <w:rPr>
          <w:rStyle w:val="Marquedecommentaire"/>
        </w:rPr>
        <w:annotationRef/>
      </w:r>
      <w:r>
        <w:rPr>
          <w:rStyle w:val="Marquedecommentaire"/>
        </w:rPr>
        <w:t>A supprimer (la récolte s’est étalée sur plusieurs jours)</w:t>
      </w:r>
    </w:p>
  </w:comment>
  <w:comment w:id="350" w:author="Germain Montazeaud" w:date="2024-04-07T18:45:00Z" w:initials="GM">
    <w:p w14:paraId="14B997A5" w14:textId="77777777" w:rsidR="00B629AA" w:rsidRPr="00E1152E" w:rsidRDefault="00000000">
      <w:pPr>
        <w:rPr>
          <w:lang w:val="en-US"/>
        </w:rPr>
      </w:pPr>
      <w:r>
        <w:rPr>
          <w:rFonts w:ascii="Liberation Serif" w:eastAsia="DejaVu Sans" w:hAnsi="Liberation Serif" w:cs="Noto Sans Arabic UI"/>
          <w:kern w:val="0"/>
          <w:sz w:val="24"/>
          <w:szCs w:val="24"/>
          <w:lang w:val="en-GB" w:bidi="en-US"/>
        </w:rPr>
        <w:t>would be nice place to describe the pipe-line of image analysis</w:t>
      </w:r>
    </w:p>
  </w:comment>
  <w:comment w:id="351" w:author="Hélène Fréville" w:date="2024-07-19T18:26:00Z" w:initials="HF">
    <w:p w14:paraId="1F0BA3E5" w14:textId="23985F13" w:rsidR="00C645F2" w:rsidRDefault="00C645F2">
      <w:pPr>
        <w:pStyle w:val="Commentaire"/>
      </w:pPr>
      <w:r>
        <w:rPr>
          <w:rStyle w:val="Marquedecommentaire"/>
        </w:rPr>
        <w:annotationRef/>
      </w:r>
      <w:r>
        <w:t xml:space="preserve">Voir si ce qu’il y a dans le papier de Christian </w:t>
      </w:r>
      <w:proofErr w:type="spellStart"/>
      <w:r>
        <w:t>Jeudy</w:t>
      </w:r>
      <w:proofErr w:type="spellEnd"/>
      <w:r>
        <w:t xml:space="preserve"> : </w:t>
      </w:r>
      <w:proofErr w:type="spellStart"/>
      <w:r>
        <w:rPr>
          <w:rFonts w:cs="Times New Roman"/>
          <w:kern w:val="0"/>
          <w:sz w:val="15"/>
          <w:szCs w:val="15"/>
        </w:rPr>
        <w:t>doi</w:t>
      </w:r>
      <w:proofErr w:type="spellEnd"/>
      <w:r>
        <w:rPr>
          <w:rFonts w:cs="Times New Roman"/>
          <w:kern w:val="0"/>
          <w:sz w:val="15"/>
          <w:szCs w:val="15"/>
        </w:rPr>
        <w:t xml:space="preserve">: 10.1186/s13007-016-0131-9, et celui de Michel : </w:t>
      </w:r>
      <w:hyperlink r:id="rId4" w:history="1">
        <w:r w:rsidRPr="006022A0">
          <w:rPr>
            <w:rStyle w:val="Lienhypertexte"/>
            <w:rFonts w:cs="Times New Roman"/>
            <w:kern w:val="0"/>
            <w:sz w:val="15"/>
            <w:szCs w:val="15"/>
          </w:rPr>
          <w:t>https://doi.org/10.3389/fpls.2022.853601</w:t>
        </w:r>
      </w:hyperlink>
      <w:r>
        <w:rPr>
          <w:rFonts w:cs="Times New Roman"/>
          <w:kern w:val="0"/>
          <w:sz w:val="15"/>
          <w:szCs w:val="15"/>
        </w:rPr>
        <w:t>, suffit</w:t>
      </w:r>
    </w:p>
  </w:comment>
  <w:comment w:id="355" w:author="Hélène Fréville" w:date="2024-07-19T18:29:00Z" w:initials="HF">
    <w:p w14:paraId="4A04720B" w14:textId="1F26938D" w:rsidR="00C645F2" w:rsidRPr="00C645F2" w:rsidRDefault="00C645F2">
      <w:pPr>
        <w:pStyle w:val="Commentaire"/>
        <w:rPr>
          <w:lang w:val="en-US"/>
        </w:rPr>
      </w:pPr>
      <w:r>
        <w:rPr>
          <w:rStyle w:val="Marquedecommentaire"/>
        </w:rPr>
        <w:annotationRef/>
      </w:r>
      <w:r w:rsidRPr="00C645F2">
        <w:rPr>
          <w:lang w:val="en-US"/>
        </w:rPr>
        <w:t xml:space="preserve">Je </w:t>
      </w:r>
      <w:proofErr w:type="spellStart"/>
      <w:r w:rsidRPr="00C645F2">
        <w:rPr>
          <w:lang w:val="en-US"/>
        </w:rPr>
        <w:t>supprimerais</w:t>
      </w:r>
      <w:proofErr w:type="spellEnd"/>
    </w:p>
  </w:comment>
  <w:comment w:id="368" w:author="Germain Montazeaud" w:date="2024-04-07T18:37:00Z" w:initials="GM">
    <w:p w14:paraId="2EFB493E" w14:textId="77777777" w:rsidR="00B629AA" w:rsidRPr="00E1152E" w:rsidRDefault="00000000">
      <w:pPr>
        <w:rPr>
          <w:lang w:val="en-US"/>
        </w:rPr>
      </w:pPr>
      <w:r>
        <w:rPr>
          <w:rFonts w:ascii="Liberation Serif" w:eastAsia="DejaVu Sans" w:hAnsi="Liberation Serif" w:cs="Noto Sans Arabic UI"/>
          <w:kern w:val="0"/>
          <w:sz w:val="24"/>
          <w:szCs w:val="24"/>
          <w:lang w:val="en-GB" w:bidi="en-US"/>
        </w:rPr>
        <w:t>I could not find information on the biomass drying conditions (?)</w:t>
      </w:r>
    </w:p>
  </w:comment>
  <w:comment w:id="369" w:author="Hélène Fréville" w:date="2024-07-19T18:46:00Z" w:initials="HF">
    <w:p w14:paraId="5E35A2BA" w14:textId="5E6B3F0E" w:rsidR="007D513A" w:rsidRDefault="007D513A">
      <w:pPr>
        <w:pStyle w:val="Commentaire"/>
      </w:pPr>
      <w:r>
        <w:rPr>
          <w:rStyle w:val="Marquedecommentaire"/>
        </w:rPr>
        <w:annotationRef/>
      </w:r>
      <w:r>
        <w:t>Je sèche aussi </w:t>
      </w:r>
      <w:r>
        <w:sym w:font="Wingdings" w:char="F04A"/>
      </w:r>
      <w:r>
        <w:t xml:space="preserve"> Je n’ai pas trouvé l’info dans les fichiers et dans mes mails. A voir avec Dijon</w:t>
      </w:r>
    </w:p>
  </w:comment>
  <w:comment w:id="374" w:author="Martin Ecarnot" w:date="2024-05-29T17:49:00Z" w:initials="ME">
    <w:p w14:paraId="7935A11E" w14:textId="77777777" w:rsidR="00B629AA" w:rsidRPr="00E1152E" w:rsidRDefault="00000000">
      <w:pPr>
        <w:rPr>
          <w:lang w:val="en-US"/>
        </w:rPr>
      </w:pPr>
      <w:proofErr w:type="spellStart"/>
      <w:r w:rsidRPr="00AC1742">
        <w:rPr>
          <w:rFonts w:ascii="Calibri" w:hAnsi="Calibri" w:cs="Arial"/>
          <w:sz w:val="20"/>
        </w:rPr>
        <w:t>Ecarnot</w:t>
      </w:r>
      <w:proofErr w:type="spellEnd"/>
      <w:r w:rsidRPr="00AC1742">
        <w:rPr>
          <w:rFonts w:ascii="Calibri" w:hAnsi="Calibri" w:cs="Arial"/>
          <w:sz w:val="20"/>
        </w:rPr>
        <w:t xml:space="preserve">, M., Compan, F., &amp; </w:t>
      </w:r>
      <w:proofErr w:type="spellStart"/>
      <w:r w:rsidRPr="00AC1742">
        <w:rPr>
          <w:rFonts w:ascii="Calibri" w:hAnsi="Calibri" w:cs="Arial"/>
          <w:sz w:val="20"/>
        </w:rPr>
        <w:t>Roumet</w:t>
      </w:r>
      <w:proofErr w:type="spellEnd"/>
      <w:r w:rsidRPr="00AC1742">
        <w:rPr>
          <w:rFonts w:ascii="Calibri" w:hAnsi="Calibri" w:cs="Arial"/>
          <w:sz w:val="20"/>
        </w:rPr>
        <w:t xml:space="preserve">, P. (2013). </w:t>
      </w:r>
      <w:r>
        <w:rPr>
          <w:rFonts w:ascii="Calibri" w:hAnsi="Calibri" w:cs="Arial"/>
          <w:sz w:val="20"/>
          <w:lang w:val="en-GB"/>
        </w:rPr>
        <w:t>Assessing leaf nitrogen content and leaf mass per unit area of wheat in the field throughout plant cycle with a portable spectrometer. Field Crops Research, 140, 44-50.</w:t>
      </w:r>
    </w:p>
    <w:p w14:paraId="1972F4AF" w14:textId="77777777" w:rsidR="00B629AA" w:rsidRPr="00E1152E" w:rsidRDefault="00B629AA">
      <w:pPr>
        <w:rPr>
          <w:lang w:val="en-US"/>
        </w:rPr>
      </w:pPr>
    </w:p>
    <w:p w14:paraId="6A21AFEB" w14:textId="77777777" w:rsidR="00B629AA" w:rsidRPr="00E1152E" w:rsidRDefault="00000000">
      <w:pPr>
        <w:rPr>
          <w:lang w:val="en-US"/>
        </w:rPr>
      </w:pPr>
      <w:r>
        <w:rPr>
          <w:rFonts w:asciiTheme="minorHAnsi" w:hAnsiTheme="minorHAnsi"/>
          <w:sz w:val="20"/>
          <w:lang w:val="en-GB"/>
        </w:rPr>
        <w:t>Germain, Ok with this citation, or need for more detail here?</w:t>
      </w:r>
    </w:p>
  </w:comment>
  <w:comment w:id="377" w:author="Germain Montazeaud" w:date="2024-04-07T18:49:00Z" w:initials="GM">
    <w:p w14:paraId="2966BC1D" w14:textId="77777777" w:rsidR="00B629AA" w:rsidRPr="00E1152E" w:rsidRDefault="00000000">
      <w:pPr>
        <w:rPr>
          <w:lang w:val="en-US"/>
        </w:rPr>
      </w:pPr>
      <w:r>
        <w:rPr>
          <w:rFonts w:ascii="Liberation Serif" w:eastAsia="DejaVu Sans" w:hAnsi="Liberation Serif" w:cs="Noto Sans Arabic UI"/>
          <w:kern w:val="0"/>
          <w:sz w:val="24"/>
          <w:szCs w:val="24"/>
          <w:lang w:val="en-GB" w:bidi="en-US"/>
        </w:rPr>
        <w:t>would be a nice place to describe the computation of Leaf N from NIR spectrums</w:t>
      </w:r>
    </w:p>
  </w:comment>
  <w:comment w:id="378" w:author="Hélène Fréville" w:date="2024-07-19T19:13:00Z" w:initials="HF">
    <w:p w14:paraId="2EAFB348" w14:textId="6189D884" w:rsidR="00586075" w:rsidRDefault="00586075">
      <w:pPr>
        <w:pStyle w:val="Commentaire"/>
      </w:pPr>
      <w:r>
        <w:rPr>
          <w:rStyle w:val="Marquedecommentaire"/>
        </w:rPr>
        <w:annotationRef/>
      </w:r>
      <w:r>
        <w:rPr>
          <w:rStyle w:val="Marquedecommentaire"/>
        </w:rPr>
        <w:t>Je mettrais ça dans la partie ‘</w:t>
      </w:r>
      <w:proofErr w:type="spellStart"/>
      <w:r>
        <w:rPr>
          <w:rStyle w:val="Marquedecommentaire"/>
        </w:rPr>
        <w:t>Statistical</w:t>
      </w:r>
      <w:proofErr w:type="spellEnd"/>
      <w:r>
        <w:rPr>
          <w:rStyle w:val="Marquedecommentaire"/>
        </w:rPr>
        <w:t xml:space="preserve"> </w:t>
      </w:r>
      <w:proofErr w:type="spellStart"/>
      <w:r>
        <w:rPr>
          <w:rStyle w:val="Marquedecommentaire"/>
        </w:rPr>
        <w:t>analysis</w:t>
      </w:r>
      <w:proofErr w:type="spellEnd"/>
      <w:r>
        <w:rPr>
          <w:rStyle w:val="Marquedecommentaire"/>
        </w:rPr>
        <w:t>’ car tu as aussi fait des analyses pour lesquelles tu as calculé des valeurs par génotype et non par pot</w:t>
      </w:r>
      <w:r w:rsidR="00FC2C70">
        <w:rPr>
          <w:rStyle w:val="Marquedecommentaire"/>
        </w:rPr>
        <w:t xml:space="preserve"> (sinon ça donne l’impression qu’on s’est fait suer pour rien à séparer les plantes à la récolte </w:t>
      </w:r>
      <w:r w:rsidR="00FC2C70" w:rsidRPr="00FC2C70">
        <w:rPr>
          <w:rStyle w:val="Marquedecommentaire"/>
        </w:rPr>
        <w:sym w:font="Wingdings" w:char="F04A"/>
      </w:r>
      <w:r w:rsidR="00FC2C70">
        <w:rPr>
          <w:rStyle w:val="Marquedecommentaire"/>
        </w:rPr>
        <w:t>)</w:t>
      </w:r>
    </w:p>
  </w:comment>
  <w:comment w:id="381" w:author="Hélène Fréville" w:date="2024-07-23T09:15:00Z" w:initials="HF">
    <w:p w14:paraId="1E116DDF" w14:textId="38D86C9E" w:rsidR="00AC1742" w:rsidRDefault="00AC1742">
      <w:pPr>
        <w:pStyle w:val="Commentaire"/>
      </w:pPr>
      <w:r>
        <w:rPr>
          <w:rStyle w:val="Marquedecommentaire"/>
        </w:rPr>
        <w:annotationRef/>
      </w:r>
      <w:r w:rsidRPr="00AC1742">
        <w:t>R</w:t>
      </w:r>
      <w:r w:rsidRPr="00AC1742">
        <w:rPr>
          <w:vertAlign w:val="superscript"/>
        </w:rPr>
        <w:t>+</w:t>
      </w:r>
      <w:r w:rsidRPr="00AC1742">
        <w:t>, R</w:t>
      </w:r>
      <w:r w:rsidRPr="00AC1742">
        <w:rPr>
          <w:vertAlign w:val="superscript"/>
        </w:rPr>
        <w:t>-</w:t>
      </w:r>
    </w:p>
  </w:comment>
  <w:comment w:id="392" w:author="Hélène Fréville" w:date="2024-07-23T09:15:00Z" w:initials="HF">
    <w:p w14:paraId="611F1C04" w14:textId="243708E5" w:rsidR="00AC1742" w:rsidRDefault="00AC1742">
      <w:pPr>
        <w:pStyle w:val="Commentaire"/>
      </w:pPr>
      <w:r>
        <w:rPr>
          <w:rStyle w:val="Marquedecommentaire"/>
        </w:rPr>
        <w:annotationRef/>
      </w:r>
      <w:r>
        <w:t>Je crois que c’est la 1</w:t>
      </w:r>
      <w:r w:rsidRPr="00AC1742">
        <w:rPr>
          <w:vertAlign w:val="superscript"/>
        </w:rPr>
        <w:t>ère</w:t>
      </w:r>
      <w:r>
        <w:t xml:space="preserve"> fois que tu utilises ce terme</w:t>
      </w:r>
    </w:p>
  </w:comment>
  <w:comment w:id="391" w:author="Hélène Fréville" w:date="2024-07-23T09:35:00Z" w:initials="HF">
    <w:p w14:paraId="1A845292" w14:textId="77777777" w:rsidR="004E758B" w:rsidRDefault="004E758B" w:rsidP="009E2312">
      <w:pPr>
        <w:pStyle w:val="Commentaire"/>
        <w:numPr>
          <w:ilvl w:val="0"/>
          <w:numId w:val="1"/>
        </w:numPr>
      </w:pPr>
      <w:r>
        <w:rPr>
          <w:rStyle w:val="Marquedecommentaire"/>
        </w:rPr>
        <w:annotationRef/>
      </w:r>
      <w:r w:rsidR="00EA6AD6">
        <w:t>Si l’idée ici est de voir si notre traitement R- a bien eu les effets escomptés, j’utiliserais juste les monos pour tester uniquement l’effet stress. Je trouve qu’inclure l’effet stand type ajoute de l’info non nécessaire ici dans la mesure où tu travailles ensuite avec les RY</w:t>
      </w:r>
      <w:r w:rsidR="00722201">
        <w:t xml:space="preserve"> qui ont l’intérêt de prendre en compte l’identité des génotypes</w:t>
      </w:r>
      <w:r w:rsidR="00EA6AD6">
        <w:t xml:space="preserve">. Je n’ai pas encore lu la suite donc peut-être que </w:t>
      </w:r>
      <w:r w:rsidR="00722201">
        <w:t>tu discutes de l’intérêt de comparer les résultats de cette comparaison mélanges/mono en prenant en compte ou pas l’identité des génotypes</w:t>
      </w:r>
    </w:p>
    <w:p w14:paraId="4582BF01" w14:textId="2FBF5777" w:rsidR="009E2312" w:rsidRDefault="009E2312" w:rsidP="009E2312">
      <w:pPr>
        <w:pStyle w:val="Commentaire"/>
        <w:numPr>
          <w:ilvl w:val="0"/>
          <w:numId w:val="1"/>
        </w:numPr>
      </w:pPr>
      <w:r>
        <w:t xml:space="preserve"> Si tu veux garder cette analyse et les RYT, alors mieux expliquer ce que chacune apporte</w:t>
      </w:r>
      <w:r w:rsidR="005458B5">
        <w:t>, et le discuter</w:t>
      </w:r>
    </w:p>
  </w:comment>
  <w:comment w:id="425" w:author="Hélène Fréville" w:date="2024-07-23T10:20:00Z" w:initials="HF">
    <w:p w14:paraId="3D1579C7" w14:textId="77777777" w:rsidR="006F2BDB" w:rsidRDefault="006F2BDB" w:rsidP="000F3053">
      <w:pPr>
        <w:pStyle w:val="Commentaire"/>
        <w:numPr>
          <w:ilvl w:val="0"/>
          <w:numId w:val="1"/>
        </w:numPr>
      </w:pPr>
      <w:r>
        <w:rPr>
          <w:rStyle w:val="Marquedecommentaire"/>
        </w:rPr>
        <w:annotationRef/>
      </w:r>
      <w:r>
        <w:t xml:space="preserve">Je pense que ce serait encore plus clair si tu donnes la formule comme tu l’as fait dans ton papier riz, en utilisant des indices i et j pour les génotypes et </w:t>
      </w:r>
      <w:proofErr w:type="spellStart"/>
      <w:r>
        <w:t>k,l</w:t>
      </w:r>
      <w:proofErr w:type="spellEnd"/>
      <w:r>
        <w:t xml:space="preserve">, m pour le design, avant d’expliquer comment tu calcules chaque terme du ratio. </w:t>
      </w:r>
    </w:p>
    <w:p w14:paraId="49ADC7ED" w14:textId="3065FA4B" w:rsidR="000F3053" w:rsidRDefault="000F3053" w:rsidP="000F3053">
      <w:pPr>
        <w:pStyle w:val="Commentaire"/>
        <w:numPr>
          <w:ilvl w:val="0"/>
          <w:numId w:val="1"/>
        </w:numPr>
      </w:pPr>
      <w:r>
        <w:t xml:space="preserve">Ce pourrait être utile de rappeler que pour chaque génotype il y a 3 voisins possibles au moment où tu parles des pair </w:t>
      </w:r>
      <w:proofErr w:type="spellStart"/>
      <w:r>
        <w:t>identities</w:t>
      </w:r>
      <w:proofErr w:type="spellEnd"/>
    </w:p>
  </w:comment>
  <w:comment w:id="439" w:author="Hélène Fréville" w:date="2024-07-23T10:09:00Z" w:initials="HF">
    <w:p w14:paraId="238C671E" w14:textId="6CD1DAA9" w:rsidR="000025D7" w:rsidRDefault="000025D7">
      <w:pPr>
        <w:pStyle w:val="Commentaire"/>
      </w:pPr>
      <w:r>
        <w:rPr>
          <w:rStyle w:val="Marquedecommentaire"/>
        </w:rPr>
        <w:annotationRef/>
      </w:r>
      <w:r>
        <w:t xml:space="preserve">Je laisse le terme ‘cultivar’ mais proposition d’utiliser </w:t>
      </w:r>
      <w:proofErr w:type="spellStart"/>
      <w:r>
        <w:t>variety</w:t>
      </w:r>
      <w:proofErr w:type="spellEnd"/>
      <w:r>
        <w:t xml:space="preserve"> ou </w:t>
      </w:r>
      <w:proofErr w:type="spellStart"/>
      <w:r>
        <w:t>genotype</w:t>
      </w:r>
      <w:proofErr w:type="spellEnd"/>
    </w:p>
  </w:comment>
  <w:comment w:id="442" w:author="Hélène Fréville" w:date="2024-07-23T10:53:00Z" w:initials="HF">
    <w:p w14:paraId="31FDDBC4" w14:textId="6DA15245" w:rsidR="00D43540" w:rsidRPr="00D43540" w:rsidRDefault="00D43540">
      <w:pPr>
        <w:pStyle w:val="Commentaire"/>
        <w:rPr>
          <w:lang w:val="en-US"/>
        </w:rPr>
      </w:pPr>
      <w:r>
        <w:rPr>
          <w:rStyle w:val="Marquedecommentaire"/>
        </w:rPr>
        <w:annotationRef/>
      </w:r>
      <w:r w:rsidRPr="00D43540">
        <w:rPr>
          <w:lang w:val="en-US"/>
        </w:rPr>
        <w:t xml:space="preserve">RY </w:t>
      </w:r>
      <w:proofErr w:type="spellStart"/>
      <w:r w:rsidRPr="00D43540">
        <w:rPr>
          <w:lang w:val="en-US"/>
        </w:rPr>
        <w:t>puis</w:t>
      </w:r>
      <w:proofErr w:type="spellEnd"/>
      <w:r w:rsidRPr="00D43540">
        <w:rPr>
          <w:lang w:val="en-US"/>
        </w:rPr>
        <w:t xml:space="preserve"> 2d step = R</w:t>
      </w:r>
      <w:r>
        <w:rPr>
          <w:lang w:val="en-US"/>
        </w:rPr>
        <w:t>YT</w:t>
      </w:r>
    </w:p>
  </w:comment>
  <w:comment w:id="447" w:author="Hélène Fréville" w:date="2024-07-23T10:29:00Z" w:initials="HF">
    <w:p w14:paraId="213352C1" w14:textId="1F86C275" w:rsidR="000F3053" w:rsidRDefault="000F3053">
      <w:pPr>
        <w:pStyle w:val="Commentaire"/>
      </w:pPr>
      <w:r>
        <w:rPr>
          <w:rStyle w:val="Marquedecommentaire"/>
        </w:rPr>
        <w:annotationRef/>
      </w:r>
      <w:r w:rsidR="00FF73F0">
        <w:t>Mal dit. Ca donne l’impression que tu calcules la somme des productivités de chacune des composantes du mélange</w:t>
      </w:r>
    </w:p>
  </w:comment>
  <w:comment w:id="463" w:author="Hélène Fréville" w:date="2024-07-23T10:47:00Z" w:initials="HF">
    <w:p w14:paraId="2129F618" w14:textId="755F08BE" w:rsidR="00D43540" w:rsidRDefault="00D43540">
      <w:pPr>
        <w:pStyle w:val="Commentaire"/>
      </w:pPr>
      <w:r>
        <w:rPr>
          <w:rStyle w:val="Marquedecommentaire"/>
        </w:rPr>
        <w:annotationRef/>
      </w:r>
      <w:r>
        <w:t>Bof, faire plutôt deux phrases</w:t>
      </w:r>
    </w:p>
  </w:comment>
  <w:comment w:id="469" w:author="Hélène Fréville" w:date="2024-07-23T10:55:00Z" w:initials="HF">
    <w:p w14:paraId="2C3CD446" w14:textId="54A7003F" w:rsidR="00D43540" w:rsidRDefault="00D43540">
      <w:pPr>
        <w:pStyle w:val="Commentaire"/>
      </w:pPr>
      <w:r>
        <w:rPr>
          <w:rStyle w:val="Marquedecommentaire"/>
        </w:rPr>
        <w:annotationRef/>
      </w:r>
      <w:r>
        <w:t>bof</w:t>
      </w:r>
    </w:p>
  </w:comment>
  <w:comment w:id="475" w:author="Hélène Fréville" w:date="2024-07-23T11:01:00Z" w:initials="HF">
    <w:p w14:paraId="6965CFC3" w14:textId="05CBAED3" w:rsidR="00AB6262" w:rsidRDefault="00AB6262">
      <w:pPr>
        <w:pStyle w:val="Commentaire"/>
      </w:pPr>
      <w:r>
        <w:rPr>
          <w:rStyle w:val="Marquedecommentaire"/>
        </w:rPr>
        <w:annotationRef/>
      </w:r>
      <w:r>
        <w:t>ici il n’y a plus de distinction entre paire (1,2) et paire (2,1) comme tu l’expliques plus haut pour les analyses par génotype. A expliquer ou variable à appeler différemment ?</w:t>
      </w:r>
    </w:p>
  </w:comment>
  <w:comment w:id="470" w:author="Hélène Fréville" w:date="2024-07-24T16:03:00Z" w:initials="HF">
    <w:p w14:paraId="57D44C7E" w14:textId="7B376D79" w:rsidR="00A62C22" w:rsidRDefault="00A62C22">
      <w:pPr>
        <w:pStyle w:val="Commentaire"/>
      </w:pPr>
      <w:r>
        <w:rPr>
          <w:rStyle w:val="Marquedecommentaire"/>
        </w:rPr>
        <w:annotationRef/>
      </w:r>
      <w:r>
        <w:t xml:space="preserve">J’aurais plutôt fait d’abord le modèle pour tester l’effet traitement, puis si effet traitement t-test au sein de chaque traitement, et si pas d’effet traitement, t-test sur le jeu de données </w:t>
      </w:r>
      <w:proofErr w:type="spellStart"/>
      <w:r>
        <w:t>poolé</w:t>
      </w:r>
      <w:proofErr w:type="spellEnd"/>
      <w:r>
        <w:t>. La valeur moyenne de RYT = 0,97 (significativement différente pour tous les composantes de la biomasse) ne veut pas dire grand-chose, sachant que tu as un effet du traitement</w:t>
      </w:r>
    </w:p>
  </w:comment>
  <w:comment w:id="495" w:author="Hélène Fréville" w:date="2024-07-23T11:16:00Z" w:initials="HF">
    <w:p w14:paraId="5284CEA6" w14:textId="0D735A2B" w:rsidR="00C121E1" w:rsidRDefault="00C121E1">
      <w:pPr>
        <w:pStyle w:val="Commentaire"/>
      </w:pPr>
      <w:r>
        <w:rPr>
          <w:rStyle w:val="Marquedecommentaire"/>
        </w:rPr>
        <w:annotationRef/>
      </w:r>
      <w:r>
        <w:t>Ce serait mieux de dire pour quels traits tu as fait quoi</w:t>
      </w:r>
    </w:p>
  </w:comment>
  <w:comment w:id="520" w:author="Hélène Fréville" w:date="2024-07-23T11:30:00Z" w:initials="HF">
    <w:p w14:paraId="49C0EA9B" w14:textId="1F8EA917" w:rsidR="00040475" w:rsidRDefault="00040475">
      <w:pPr>
        <w:pStyle w:val="Commentaire"/>
      </w:pPr>
      <w:r>
        <w:rPr>
          <w:rStyle w:val="Marquedecommentaire"/>
        </w:rPr>
        <w:annotationRef/>
      </w:r>
      <w:r>
        <w:t>Ce genre de phrase manque dans la partie sur les RY et les RYT. Ca aide bien à se représenter ce qui a été fait.</w:t>
      </w:r>
    </w:p>
  </w:comment>
  <w:comment w:id="525" w:author="Hélène Fréville" w:date="2024-07-24T15:24:00Z" w:initials="HF">
    <w:p w14:paraId="42FA35D8" w14:textId="5CE15E60" w:rsidR="005458B5" w:rsidRDefault="005458B5">
      <w:pPr>
        <w:pStyle w:val="Commentaire"/>
      </w:pPr>
      <w:r>
        <w:rPr>
          <w:rStyle w:val="Marquedecommentaire"/>
        </w:rPr>
        <w:annotationRef/>
      </w:r>
      <w:r>
        <w:t xml:space="preserve">A la lecture des résultats, on a l’impression que mélanger des génotypes ne peut rien apporter. Il y a plusieurs endroits dans les résultats où tu pourrais mettre en lumière le </w:t>
      </w:r>
      <w:r w:rsidR="00413433">
        <w:t>fait qu’il y a moyen de jouer sur le choix des composantes (</w:t>
      </w:r>
      <w:proofErr w:type="spellStart"/>
      <w:r w:rsidR="00413433">
        <w:t>fig</w:t>
      </w:r>
      <w:proofErr w:type="spellEnd"/>
      <w:r w:rsidR="00413433">
        <w:t xml:space="preserve"> 3 + approche trait) </w:t>
      </w:r>
    </w:p>
  </w:comment>
  <w:comment w:id="528" w:author="Hélène Fréville" w:date="2024-07-23T11:35:00Z" w:initials="HF">
    <w:p w14:paraId="78173AAE" w14:textId="2FF1812C" w:rsidR="00040475" w:rsidRDefault="00040475">
      <w:pPr>
        <w:pStyle w:val="Commentaire"/>
      </w:pPr>
      <w:r>
        <w:rPr>
          <w:rStyle w:val="Marquedecommentaire"/>
        </w:rPr>
        <w:annotationRef/>
      </w:r>
      <w:r>
        <w:t xml:space="preserve">Je ne pense pas que tu aies utilisé ce terme dans ce qui précède. Tu pourrais parler de plant traits and plant </w:t>
      </w:r>
      <w:proofErr w:type="spellStart"/>
      <w:r>
        <w:t>biomass</w:t>
      </w:r>
      <w:proofErr w:type="spellEnd"/>
    </w:p>
  </w:comment>
  <w:comment w:id="532" w:author="Hélène Fréville" w:date="2024-07-23T11:39:00Z" w:initials="HF">
    <w:p w14:paraId="58865F29" w14:textId="4BCF1495" w:rsidR="00860E51" w:rsidRDefault="00860E51">
      <w:pPr>
        <w:pStyle w:val="Commentaire"/>
      </w:pPr>
      <w:r>
        <w:rPr>
          <w:rStyle w:val="Marquedecommentaire"/>
        </w:rPr>
        <w:annotationRef/>
      </w:r>
      <w:r>
        <w:t xml:space="preserve">Ce serait plus logique de numéroter dans l’ordre d’apparition dans le texte : je mettrais en a, b et c, total </w:t>
      </w:r>
      <w:proofErr w:type="spellStart"/>
      <w:r>
        <w:t>biomass</w:t>
      </w:r>
      <w:proofErr w:type="spellEnd"/>
      <w:r>
        <w:t xml:space="preserve">, shoot et </w:t>
      </w:r>
      <w:proofErr w:type="spellStart"/>
      <w:r>
        <w:t>roots</w:t>
      </w:r>
      <w:proofErr w:type="spellEnd"/>
    </w:p>
  </w:comment>
  <w:comment w:id="550" w:author="Hélène Fréville" w:date="2024-07-23T16:14:00Z" w:initials="HF">
    <w:p w14:paraId="2BF3A60F" w14:textId="4129DA03" w:rsidR="009E2312" w:rsidRDefault="009E2312">
      <w:pPr>
        <w:pStyle w:val="Commentaire"/>
      </w:pPr>
      <w:r>
        <w:rPr>
          <w:rStyle w:val="Marquedecommentaire"/>
        </w:rPr>
        <w:annotationRef/>
      </w:r>
      <w:r>
        <w:t xml:space="preserve">Si tu enlèves les résultats de cette première analyse, tu peux renommer ce §, par ex ‘Relative </w:t>
      </w:r>
      <w:proofErr w:type="spellStart"/>
      <w:r>
        <w:t>biomass</w:t>
      </w:r>
      <w:proofErr w:type="spellEnd"/>
      <w:r>
        <w:t xml:space="preserve"> of mixtures’</w:t>
      </w:r>
    </w:p>
  </w:comment>
  <w:comment w:id="551" w:author="Hélène Fréville" w:date="2024-07-23T15:43:00Z" w:initials="HF">
    <w:p w14:paraId="1CBA3B3E" w14:textId="4200BB46" w:rsidR="00D273C9" w:rsidRDefault="00D273C9">
      <w:pPr>
        <w:pStyle w:val="Commentaire"/>
      </w:pPr>
      <w:r>
        <w:rPr>
          <w:rStyle w:val="Marquedecommentaire"/>
        </w:rPr>
        <w:annotationRef/>
      </w:r>
      <w:r>
        <w:t xml:space="preserve">J’enlèverais (voir mon commentaire dans le mat et </w:t>
      </w:r>
      <w:proofErr w:type="spellStart"/>
      <w:r>
        <w:t>meth</w:t>
      </w:r>
      <w:proofErr w:type="spellEnd"/>
      <w:r w:rsidR="00722201">
        <w:t>, mais je n’ai pas encore lu la discussion </w:t>
      </w:r>
      <w:r w:rsidR="00722201">
        <w:sym w:font="Wingdings" w:char="F04A"/>
      </w:r>
      <w:r>
        <w:t>)</w:t>
      </w:r>
    </w:p>
  </w:comment>
  <w:comment w:id="554" w:author="Hélène Fréville" w:date="2024-07-23T16:10:00Z" w:initials="HF">
    <w:p w14:paraId="7B3FD526" w14:textId="5BAAEBDF" w:rsidR="00722201" w:rsidRDefault="00722201">
      <w:pPr>
        <w:pStyle w:val="Commentaire"/>
      </w:pPr>
      <w:r>
        <w:rPr>
          <w:rStyle w:val="Marquedecommentaire"/>
        </w:rPr>
        <w:annotationRef/>
      </w:r>
      <w:r>
        <w:t>J’inverserais l’ordre sur la figure</w:t>
      </w:r>
    </w:p>
  </w:comment>
  <w:comment w:id="557" w:author="Hélène Fréville" w:date="2024-07-23T16:22:00Z" w:initials="HF">
    <w:p w14:paraId="7637B684" w14:textId="19825218" w:rsidR="009E2312" w:rsidRDefault="009E2312">
      <w:pPr>
        <w:pStyle w:val="Commentaire"/>
      </w:pPr>
      <w:r>
        <w:rPr>
          <w:rStyle w:val="Marquedecommentaire"/>
        </w:rPr>
        <w:annotationRef/>
      </w:r>
      <w:r>
        <w:t>Pour coller avec le titre de la figure</w:t>
      </w:r>
    </w:p>
  </w:comment>
  <w:comment w:id="552" w:author="Hélène Fréville" w:date="2024-07-24T16:06:00Z" w:initials="HF">
    <w:p w14:paraId="32BE665D" w14:textId="293C68FB" w:rsidR="00A62C22" w:rsidRDefault="00A62C22">
      <w:pPr>
        <w:pStyle w:val="Commentaire"/>
      </w:pPr>
      <w:r>
        <w:rPr>
          <w:rStyle w:val="Marquedecommentaire"/>
        </w:rPr>
        <w:annotationRef/>
      </w:r>
      <w:r>
        <w:t xml:space="preserve">Voir ma remarque dans le mat et </w:t>
      </w:r>
      <w:proofErr w:type="spellStart"/>
      <w:r>
        <w:t>meth</w:t>
      </w:r>
      <w:proofErr w:type="spellEnd"/>
      <w:r>
        <w:t>. O</w:t>
      </w:r>
      <w:r w:rsidR="00000000">
        <w:rPr>
          <w:noProof/>
        </w:rPr>
        <w:t>n aurait envie de savo</w:t>
      </w:r>
      <w:r w:rsidR="00000000">
        <w:rPr>
          <w:noProof/>
        </w:rPr>
        <w:t xml:space="preserve">ir </w:t>
      </w:r>
      <w:r w:rsidR="00000000">
        <w:rPr>
          <w:noProof/>
        </w:rPr>
        <w:t xml:space="preserve">si </w:t>
      </w:r>
      <w:r w:rsidR="00000000">
        <w:rPr>
          <w:noProof/>
        </w:rPr>
        <w:t xml:space="preserve">tous </w:t>
      </w:r>
      <w:r w:rsidR="00000000">
        <w:rPr>
          <w:noProof/>
        </w:rPr>
        <w:t>les R</w:t>
      </w:r>
      <w:r w:rsidR="00000000">
        <w:rPr>
          <w:noProof/>
        </w:rPr>
        <w:t xml:space="preserve">YTs par </w:t>
      </w:r>
      <w:r w:rsidR="00000000">
        <w:rPr>
          <w:noProof/>
        </w:rPr>
        <w:t>t</w:t>
      </w:r>
      <w:r w:rsidR="00000000">
        <w:rPr>
          <w:noProof/>
        </w:rPr>
        <w:t>ra</w:t>
      </w:r>
      <w:r w:rsidR="00000000">
        <w:rPr>
          <w:noProof/>
        </w:rPr>
        <w:t>itement sont si</w:t>
      </w:r>
      <w:r w:rsidR="00000000">
        <w:rPr>
          <w:noProof/>
        </w:rPr>
        <w:t>gnifica</w:t>
      </w:r>
      <w:r w:rsidR="00000000">
        <w:rPr>
          <w:noProof/>
        </w:rPr>
        <w:t xml:space="preserve">tivement </w:t>
      </w:r>
      <w:r w:rsidR="00000000">
        <w:rPr>
          <w:noProof/>
        </w:rPr>
        <w:t>différents de 1</w:t>
      </w:r>
      <w:r w:rsidR="00000000">
        <w:rPr>
          <w:noProof/>
        </w:rPr>
        <w:t xml:space="preserve">, ou </w:t>
      </w:r>
      <w:r w:rsidR="00000000">
        <w:rPr>
          <w:noProof/>
        </w:rPr>
        <w:t xml:space="preserve">si c'est </w:t>
      </w:r>
      <w:r w:rsidR="00000000">
        <w:rPr>
          <w:noProof/>
        </w:rPr>
        <w:t>le c</w:t>
      </w:r>
      <w:r w:rsidR="00000000">
        <w:rPr>
          <w:noProof/>
        </w:rPr>
        <w:t xml:space="preserve">as </w:t>
      </w:r>
      <w:r w:rsidR="00000000">
        <w:rPr>
          <w:noProof/>
        </w:rPr>
        <w:t>uni</w:t>
      </w:r>
      <w:r w:rsidR="00000000">
        <w:rPr>
          <w:noProof/>
        </w:rPr>
        <w:t>quemen</w:t>
      </w:r>
      <w:r w:rsidR="00000000">
        <w:rPr>
          <w:noProof/>
        </w:rPr>
        <w:t>t</w:t>
      </w:r>
      <w:r w:rsidR="00000000">
        <w:rPr>
          <w:noProof/>
        </w:rPr>
        <w:t xml:space="preserve"> </w:t>
      </w:r>
      <w:r w:rsidR="00000000">
        <w:rPr>
          <w:noProof/>
        </w:rPr>
        <w:t xml:space="preserve">en </w:t>
      </w:r>
      <w:r w:rsidR="00000000">
        <w:rPr>
          <w:noProof/>
        </w:rPr>
        <w:t>S</w:t>
      </w:r>
    </w:p>
  </w:comment>
  <w:comment w:id="577" w:author="Hélène Fréville" w:date="2024-07-23T17:19:00Z" w:initials="HF">
    <w:p w14:paraId="57B33B0F" w14:textId="3A1E0759" w:rsidR="00D97DD5" w:rsidRDefault="00D97DD5">
      <w:pPr>
        <w:pStyle w:val="Commentaire"/>
      </w:pPr>
      <w:r>
        <w:rPr>
          <w:rStyle w:val="Marquedecommentaire"/>
        </w:rPr>
        <w:annotationRef/>
      </w:r>
      <w:r>
        <w:t xml:space="preserve">Mettre root </w:t>
      </w:r>
      <w:proofErr w:type="spellStart"/>
      <w:r>
        <w:t>length</w:t>
      </w:r>
      <w:proofErr w:type="spellEnd"/>
      <w:r>
        <w:t xml:space="preserve"> et non root </w:t>
      </w:r>
      <w:proofErr w:type="spellStart"/>
      <w:r>
        <w:t>len</w:t>
      </w:r>
      <w:proofErr w:type="spellEnd"/>
      <w:r>
        <w:t>. (ça doit tenir)</w:t>
      </w:r>
    </w:p>
  </w:comment>
  <w:comment w:id="578" w:author="Hélène Fréville" w:date="2024-07-24T13:55:00Z" w:initials="HF">
    <w:p w14:paraId="0EC17037" w14:textId="3DE836DC" w:rsidR="00B20FED" w:rsidRDefault="00B20FED">
      <w:pPr>
        <w:pStyle w:val="Commentaire"/>
      </w:pPr>
      <w:r>
        <w:rPr>
          <w:rStyle w:val="Marquedecommentaire"/>
        </w:rPr>
        <w:annotationRef/>
      </w:r>
      <w:r>
        <w:t>Quand on voit la figure, on se dit que la longueur des racines est aussi une variable importante</w:t>
      </w:r>
    </w:p>
  </w:comment>
  <w:comment w:id="571" w:author="Hélène Fréville" w:date="2024-07-23T16:36:00Z" w:initials="HF">
    <w:p w14:paraId="34406D3C" w14:textId="77777777" w:rsidR="0038194C" w:rsidRDefault="0038194C">
      <w:pPr>
        <w:pStyle w:val="Commentaire"/>
      </w:pPr>
      <w:r>
        <w:rPr>
          <w:rStyle w:val="Marquedecommentaire"/>
        </w:rPr>
        <w:annotationRef/>
      </w:r>
      <w:r>
        <w:t>Top comme résultat !</w:t>
      </w:r>
    </w:p>
    <w:p w14:paraId="14A124A2" w14:textId="1B43891B" w:rsidR="0038194C" w:rsidRDefault="0038194C">
      <w:pPr>
        <w:pStyle w:val="Commentaire"/>
      </w:pPr>
      <w:r>
        <w:t>A l’œil, je n’ai pas l’impression que la variance de RYT soit différente entre les traitements. Ça pourrait être bien à tester pour montrer que ce n’est pas parce que tu as plus de variance de RYT en stressé que les traits expliquent plus de chose</w:t>
      </w:r>
    </w:p>
  </w:comment>
  <w:comment w:id="596" w:author="Hélène Fréville" w:date="2024-07-24T13:50:00Z" w:initials="HF">
    <w:p w14:paraId="5E7DF698" w14:textId="113CC7C9" w:rsidR="005D70BF" w:rsidRDefault="005D70BF">
      <w:pPr>
        <w:pStyle w:val="Commentaire"/>
      </w:pPr>
      <w:r>
        <w:rPr>
          <w:rStyle w:val="Marquedecommentaire"/>
        </w:rPr>
        <w:annotationRef/>
      </w:r>
      <w:r>
        <w:t xml:space="preserve">Ce pourrait être intéressant </w:t>
      </w:r>
      <w:r w:rsidR="002F0E5B">
        <w:t xml:space="preserve">de montrer en </w:t>
      </w:r>
      <w:proofErr w:type="spellStart"/>
      <w:r w:rsidR="002F0E5B">
        <w:t>SuppInfo</w:t>
      </w:r>
      <w:proofErr w:type="spellEnd"/>
      <w:r w:rsidR="002F0E5B">
        <w:t xml:space="preserve"> les</w:t>
      </w:r>
      <w:r>
        <w:t xml:space="preserve"> équivalents de la figure 5 pour la biomasse racinaire et la biomasse aérienne</w:t>
      </w:r>
      <w:r w:rsidR="00C3230C">
        <w:t xml:space="preserve"> pour étayer le fait que c’est probablement surtout la compétition souterraine qui explique les patrons observés</w:t>
      </w:r>
    </w:p>
  </w:comment>
  <w:comment w:id="610" w:author="Hélène Fréville" w:date="2024-07-24T13:01:00Z" w:initials="HF">
    <w:p w14:paraId="7066F8E6" w14:textId="01F394F9" w:rsidR="00081A8D" w:rsidRDefault="00B73E16" w:rsidP="00B23CD4">
      <w:pPr>
        <w:pStyle w:val="Commentaire"/>
      </w:pPr>
      <w:r>
        <w:rPr>
          <w:rStyle w:val="Marquedecommentaire"/>
        </w:rPr>
        <w:annotationRef/>
      </w:r>
      <w:r>
        <w:t>Comme les traits sont mesurés en mono</w:t>
      </w:r>
      <w:r w:rsidR="00081A8D">
        <w:t>, cette formulation peut paraître bizarre. Je reformulerais</w:t>
      </w:r>
      <w:r>
        <w:t xml:space="preserve"> pour dire que si la root area est un trait plastique (ce qui est le cas quand tu compares S/C), alors on s’attend à ce que la compétition soit plus intense dans les monos de cultivars qui sont capables par plasticité d’atteindre des fortes valeurs de root area (= ce que l’on mesure dans les monos)</w:t>
      </w:r>
      <w:r w:rsidR="00081A8D">
        <w:t xml:space="preserve">. Ce surinvestissement dans la compétition peut se traduire par une augmentation de la biomasse racinaire et </w:t>
      </w:r>
      <w:r w:rsidR="00B23CD4">
        <w:t>de la biomasse aérienne</w:t>
      </w:r>
      <w:r w:rsidR="003F5E22">
        <w:t>.</w:t>
      </w:r>
    </w:p>
    <w:p w14:paraId="35706042" w14:textId="2B0381D5" w:rsidR="00B73E16" w:rsidRDefault="00B23CD4">
      <w:pPr>
        <w:pStyle w:val="Commentaire"/>
      </w:pPr>
      <w:r>
        <w:t>Il faut ici vraiment insister sur le fait que cette hypothèse tient la route uniquement si la root area d’une plante est un trait plastique en réponse à la plante voisine</w:t>
      </w:r>
    </w:p>
  </w:comment>
  <w:comment w:id="657" w:author="Hélène Fréville" w:date="2024-07-24T13:40:00Z" w:initials="HF">
    <w:p w14:paraId="7F7004A1" w14:textId="084474CD" w:rsidR="003F5E22" w:rsidRDefault="003F5E22">
      <w:pPr>
        <w:pStyle w:val="Commentaire"/>
      </w:pPr>
      <w:r>
        <w:rPr>
          <w:rStyle w:val="Marquedecommentaire"/>
        </w:rPr>
        <w:annotationRef/>
      </w:r>
      <w:r>
        <w:t>Mettre le même nombre de décimales pour les R dans la figure</w:t>
      </w:r>
    </w:p>
  </w:comment>
  <w:comment w:id="664" w:author="Hélène Fréville" w:date="2024-07-24T15:16:00Z" w:initials="HF">
    <w:p w14:paraId="076C011A" w14:textId="65648259" w:rsidR="007E6E29" w:rsidRPr="005458B5" w:rsidRDefault="007E6E29">
      <w:pPr>
        <w:pStyle w:val="Commentaire"/>
      </w:pPr>
      <w:r>
        <w:rPr>
          <w:rStyle w:val="Marquedecommentaire"/>
        </w:rPr>
        <w:annotationRef/>
      </w:r>
      <w:r w:rsidRPr="005458B5">
        <w:t>J’éviterais de parler d’adaptative</w:t>
      </w:r>
      <w:r w:rsidR="005458B5" w:rsidRPr="005458B5">
        <w:t xml:space="preserve">. Le patron </w:t>
      </w:r>
      <w:r w:rsidR="005458B5">
        <w:t xml:space="preserve">que l’on </w:t>
      </w:r>
      <w:r w:rsidR="005458B5" w:rsidRPr="005458B5">
        <w:t xml:space="preserve">observe </w:t>
      </w:r>
      <w:r w:rsidR="005458B5">
        <w:t>suggère effectivement une plasticité adaptative mais ça reste à tester (c’est d’ailleurs la conclusion de ton §)</w:t>
      </w:r>
      <w:r w:rsidR="005458B5" w:rsidRPr="005458B5">
        <w:t xml:space="preserve"> </w:t>
      </w:r>
    </w:p>
  </w:comment>
  <w:comment w:id="665" w:author="Hélène Fréville" w:date="2024-07-24T15:31:00Z" w:initials="HF">
    <w:p w14:paraId="07AAD743" w14:textId="044BA79F" w:rsidR="00413433" w:rsidRDefault="00413433" w:rsidP="00413433">
      <w:pPr>
        <w:suppressAutoHyphens w:val="0"/>
        <w:autoSpaceDE w:val="0"/>
        <w:autoSpaceDN w:val="0"/>
        <w:adjustRightInd w:val="0"/>
        <w:spacing w:before="0" w:after="0" w:line="240" w:lineRule="auto"/>
        <w:rPr>
          <w:rFonts w:cs="Times New Roman"/>
          <w:kern w:val="0"/>
          <w:sz w:val="20"/>
          <w:szCs w:val="20"/>
          <w:lang w:val="en-US"/>
        </w:rPr>
      </w:pPr>
      <w:r>
        <w:rPr>
          <w:rStyle w:val="Marquedecommentaire"/>
        </w:rPr>
        <w:annotationRef/>
      </w:r>
      <w:r w:rsidRPr="00413433">
        <w:rPr>
          <w:lang w:val="en-US"/>
        </w:rPr>
        <w:t xml:space="preserve">Tu </w:t>
      </w:r>
      <w:proofErr w:type="spellStart"/>
      <w:r w:rsidRPr="00413433">
        <w:rPr>
          <w:lang w:val="en-US"/>
        </w:rPr>
        <w:t>peux</w:t>
      </w:r>
      <w:proofErr w:type="spellEnd"/>
      <w:r w:rsidRPr="00413433">
        <w:rPr>
          <w:lang w:val="en-US"/>
        </w:rPr>
        <w:t xml:space="preserve"> </w:t>
      </w:r>
      <w:proofErr w:type="spellStart"/>
      <w:r w:rsidRPr="00413433">
        <w:rPr>
          <w:lang w:val="en-US"/>
        </w:rPr>
        <w:t>aussi</w:t>
      </w:r>
      <w:proofErr w:type="spellEnd"/>
      <w:r w:rsidRPr="00413433">
        <w:rPr>
          <w:lang w:val="en-US"/>
        </w:rPr>
        <w:t xml:space="preserve"> </w:t>
      </w:r>
      <w:proofErr w:type="spellStart"/>
      <w:r w:rsidRPr="00413433">
        <w:rPr>
          <w:lang w:val="en-US"/>
        </w:rPr>
        <w:t>rebondir</w:t>
      </w:r>
      <w:proofErr w:type="spellEnd"/>
      <w:r w:rsidRPr="00413433">
        <w:rPr>
          <w:lang w:val="en-US"/>
        </w:rPr>
        <w:t xml:space="preserve"> sur le papier de Michel (https://doi.org/10.3389/fpls.2022.853601) </w:t>
      </w:r>
      <w:r>
        <w:rPr>
          <w:lang w:val="en-US"/>
        </w:rPr>
        <w:t xml:space="preserve">: </w:t>
      </w:r>
      <w:r w:rsidRPr="00413433">
        <w:rPr>
          <w:lang w:val="en-US"/>
        </w:rPr>
        <w:t xml:space="preserve"> « </w:t>
      </w:r>
      <w:r w:rsidRPr="00413433">
        <w:rPr>
          <w:rFonts w:cs="Times New Roman"/>
          <w:kern w:val="0"/>
          <w:sz w:val="20"/>
          <w:szCs w:val="20"/>
          <w:lang w:val="en-US"/>
        </w:rPr>
        <w:t>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t>
      </w:r>
    </w:p>
    <w:p w14:paraId="240A6F01" w14:textId="1F9A2B67" w:rsidR="00413433" w:rsidRPr="00413433" w:rsidRDefault="00413433" w:rsidP="00413433">
      <w:pPr>
        <w:suppressAutoHyphens w:val="0"/>
        <w:autoSpaceDE w:val="0"/>
        <w:autoSpaceDN w:val="0"/>
        <w:adjustRightInd w:val="0"/>
        <w:spacing w:before="0" w:after="0" w:line="240" w:lineRule="auto"/>
        <w:rPr>
          <w:rFonts w:cs="Times New Roman"/>
          <w:kern w:val="0"/>
          <w:sz w:val="20"/>
          <w:szCs w:val="20"/>
        </w:rPr>
      </w:pPr>
      <w:r w:rsidRPr="00413433">
        <w:rPr>
          <w:rFonts w:cs="Times New Roman"/>
          <w:kern w:val="0"/>
          <w:sz w:val="20"/>
          <w:szCs w:val="20"/>
        </w:rPr>
        <w:t xml:space="preserve">Ceci dit, je boycotte les citations </w:t>
      </w:r>
      <w:r>
        <w:rPr>
          <w:rFonts w:cs="Times New Roman"/>
          <w:kern w:val="0"/>
          <w:sz w:val="20"/>
          <w:szCs w:val="20"/>
        </w:rPr>
        <w:t>d’article publiés par cet éditeur… Je ne sais pas s’il y a d’autres papiers issus de la 4PMI sur lesquels on pourrait s’appuyer</w:t>
      </w:r>
      <w:r w:rsidR="00A64F28">
        <w:rPr>
          <w:rFonts w:cs="Times New Roman"/>
          <w:kern w:val="0"/>
          <w:sz w:val="20"/>
          <w:szCs w:val="20"/>
        </w:rPr>
        <w:t>. Ce qui est notamment intéressant dans le papier de Michel, c’est l’exploration du lien entre variables mesurées dans la 4PMI et variables mesurées au champ</w:t>
      </w:r>
      <w:r w:rsidR="00000000">
        <w:rPr>
          <w:rFonts w:cs="Times New Roman"/>
          <w:noProof/>
          <w:kern w:val="0"/>
          <w:sz w:val="20"/>
          <w:szCs w:val="20"/>
        </w:rPr>
        <w:t>. Je pense</w:t>
      </w:r>
      <w:r w:rsidR="00000000">
        <w:rPr>
          <w:rFonts w:cs="Times New Roman"/>
          <w:noProof/>
          <w:kern w:val="0"/>
          <w:sz w:val="20"/>
          <w:szCs w:val="20"/>
        </w:rPr>
        <w:t xml:space="preserve"> que ça mérite un </w:t>
      </w:r>
      <w:r w:rsidR="00000000">
        <w:rPr>
          <w:rFonts w:cs="Times New Roman"/>
          <w:noProof/>
          <w:kern w:val="0"/>
          <w:sz w:val="20"/>
          <w:szCs w:val="20"/>
        </w:rPr>
        <w:t xml:space="preserve">quelques phrases </w:t>
      </w:r>
      <w:r w:rsidR="00000000">
        <w:rPr>
          <w:rFonts w:cs="Times New Roman"/>
          <w:noProof/>
          <w:kern w:val="0"/>
          <w:sz w:val="20"/>
          <w:szCs w:val="20"/>
        </w:rPr>
        <w:t>dans</w:t>
      </w:r>
      <w:r w:rsidR="00000000">
        <w:rPr>
          <w:rFonts w:cs="Times New Roman"/>
          <w:noProof/>
          <w:kern w:val="0"/>
          <w:sz w:val="20"/>
          <w:szCs w:val="20"/>
        </w:rPr>
        <w:t xml:space="preserve"> </w:t>
      </w:r>
      <w:r w:rsidR="00000000">
        <w:rPr>
          <w:rFonts w:cs="Times New Roman"/>
          <w:noProof/>
          <w:kern w:val="0"/>
          <w:sz w:val="20"/>
          <w:szCs w:val="20"/>
        </w:rPr>
        <w:t xml:space="preserve">la </w:t>
      </w:r>
      <w:r w:rsidR="00000000">
        <w:rPr>
          <w:rFonts w:cs="Times New Roman"/>
          <w:noProof/>
          <w:kern w:val="0"/>
          <w:sz w:val="20"/>
          <w:szCs w:val="20"/>
        </w:rPr>
        <w:t>discussio</w:t>
      </w:r>
      <w:r w:rsidR="00000000">
        <w:rPr>
          <w:rFonts w:cs="Times New Roman"/>
          <w:noProof/>
          <w:kern w:val="0"/>
          <w:sz w:val="20"/>
          <w:szCs w:val="20"/>
        </w:rPr>
        <w:t>n</w:t>
      </w:r>
      <w:r w:rsidR="00000000">
        <w:rPr>
          <w:rFonts w:cs="Times New Roman"/>
          <w:noProof/>
          <w:kern w:val="0"/>
          <w:sz w:val="20"/>
          <w:szCs w:val="20"/>
        </w:rPr>
        <w:t xml:space="preserve"> </w:t>
      </w:r>
      <w:r w:rsidR="00000000">
        <w:rPr>
          <w:rFonts w:cs="Times New Roman"/>
          <w:noProof/>
          <w:kern w:val="0"/>
          <w:sz w:val="20"/>
          <w:szCs w:val="20"/>
        </w:rPr>
        <w:t xml:space="preserve">de </w:t>
      </w:r>
      <w:r w:rsidR="00000000">
        <w:rPr>
          <w:rFonts w:cs="Times New Roman"/>
          <w:noProof/>
          <w:kern w:val="0"/>
          <w:sz w:val="20"/>
          <w:szCs w:val="20"/>
        </w:rPr>
        <w:t>'</w:t>
      </w:r>
      <w:r w:rsidR="00000000">
        <w:rPr>
          <w:rFonts w:cs="Times New Roman"/>
          <w:noProof/>
          <w:kern w:val="0"/>
          <w:sz w:val="20"/>
          <w:szCs w:val="20"/>
        </w:rPr>
        <w:t>qu</w:t>
      </w:r>
      <w:r w:rsidR="00000000">
        <w:rPr>
          <w:rFonts w:cs="Times New Roman"/>
          <w:noProof/>
          <w:kern w:val="0"/>
          <w:sz w:val="20"/>
          <w:szCs w:val="20"/>
        </w:rPr>
        <w:t>u</w:t>
      </w:r>
      <w:r w:rsidR="00000000">
        <w:rPr>
          <w:rFonts w:cs="Times New Roman"/>
          <w:noProof/>
          <w:kern w:val="0"/>
          <w:sz w:val="20"/>
          <w:szCs w:val="20"/>
        </w:rPr>
        <w:t>'est q</w:t>
      </w:r>
      <w:r w:rsidR="00000000">
        <w:rPr>
          <w:rFonts w:cs="Times New Roman"/>
          <w:noProof/>
          <w:kern w:val="0"/>
          <w:sz w:val="20"/>
          <w:szCs w:val="20"/>
        </w:rPr>
        <w:t xml:space="preserve">u'on </w:t>
      </w:r>
      <w:r w:rsidR="00000000">
        <w:rPr>
          <w:rFonts w:cs="Times New Roman"/>
          <w:noProof/>
          <w:kern w:val="0"/>
          <w:sz w:val="20"/>
          <w:szCs w:val="20"/>
        </w:rPr>
        <w:t>peut interpoler à partir d</w:t>
      </w:r>
      <w:r w:rsidR="00000000">
        <w:rPr>
          <w:rFonts w:cs="Times New Roman"/>
          <w:noProof/>
          <w:kern w:val="0"/>
          <w:sz w:val="20"/>
          <w:szCs w:val="20"/>
        </w:rPr>
        <w:t xml:space="preserve">e données </w:t>
      </w:r>
      <w:r w:rsidR="00000000">
        <w:rPr>
          <w:rFonts w:cs="Times New Roman"/>
          <w:noProof/>
          <w:kern w:val="0"/>
          <w:sz w:val="20"/>
          <w:szCs w:val="20"/>
        </w:rPr>
        <w:t>sur plantes jeunes</w:t>
      </w:r>
      <w:r w:rsidR="00000000">
        <w:rPr>
          <w:rFonts w:cs="Times New Roman"/>
          <w:noProof/>
          <w:kern w:val="0"/>
          <w:sz w:val="20"/>
          <w:szCs w:val="20"/>
        </w:rPr>
        <w:t xml:space="preserve"> mesurée</w:t>
      </w:r>
      <w:r w:rsidR="00000000">
        <w:rPr>
          <w:rFonts w:cs="Times New Roman"/>
          <w:noProof/>
          <w:kern w:val="0"/>
          <w:sz w:val="20"/>
          <w:szCs w:val="20"/>
        </w:rPr>
        <w:t xml:space="preserve">s en </w:t>
      </w:r>
      <w:r w:rsidR="00000000">
        <w:rPr>
          <w:rFonts w:cs="Times New Roman"/>
          <w:noProof/>
          <w:kern w:val="0"/>
          <w:sz w:val="20"/>
          <w:szCs w:val="20"/>
        </w:rPr>
        <w:t>plat</w:t>
      </w:r>
      <w:r w:rsidR="00000000">
        <w:rPr>
          <w:rFonts w:cs="Times New Roman"/>
          <w:noProof/>
          <w:kern w:val="0"/>
          <w:sz w:val="20"/>
          <w:szCs w:val="20"/>
        </w:rPr>
        <w:t>eforme</w:t>
      </w:r>
      <w:r w:rsidR="00000000">
        <w:rPr>
          <w:rFonts w:cs="Times New Roman"/>
          <w:noProof/>
          <w:kern w:val="0"/>
          <w:sz w:val="20"/>
          <w:szCs w:val="20"/>
        </w:rPr>
        <w:t>'</w:t>
      </w:r>
    </w:p>
  </w:comment>
  <w:comment w:id="711" w:author="Hélène Fréville" w:date="2024-07-24T16:34:00Z" w:initials="HF">
    <w:p w14:paraId="7315FB53" w14:textId="19FDBF95" w:rsidR="00BD1B48" w:rsidRDefault="00BD1B48">
      <w:pPr>
        <w:pStyle w:val="Commentaire"/>
      </w:pPr>
      <w:r>
        <w:rPr>
          <w:rStyle w:val="Marquedecommentaire"/>
        </w:rPr>
        <w:annotationRef/>
      </w:r>
      <w:r>
        <w:t>Cette formulation n’est pas super claire si on n’a pas lu le contenu du §</w:t>
      </w:r>
    </w:p>
  </w:comment>
  <w:comment w:id="712" w:author="Hélène Fréville" w:date="2024-07-24T15:58:00Z" w:initials="HF">
    <w:p w14:paraId="1BFC90E6" w14:textId="6B018661" w:rsidR="00FE52CA" w:rsidRDefault="00A62C22" w:rsidP="00FE52CA">
      <w:pPr>
        <w:pStyle w:val="Commentaire"/>
        <w:numPr>
          <w:ilvl w:val="0"/>
          <w:numId w:val="1"/>
        </w:numPr>
      </w:pPr>
      <w:r>
        <w:rPr>
          <w:rStyle w:val="Marquedecommentaire"/>
        </w:rPr>
        <w:annotationRef/>
      </w:r>
      <w:r w:rsidR="00FE52CA">
        <w:t xml:space="preserve">Dans ce §, je pensais que tu parlais des RY, mais ici tu parles des RYT, c’est bien ça ? La complémentarité de ce § et de celui sur la niche </w:t>
      </w:r>
      <w:proofErr w:type="spellStart"/>
      <w:r w:rsidR="00FE52CA">
        <w:t>complementarity</w:t>
      </w:r>
      <w:proofErr w:type="spellEnd"/>
      <w:r w:rsidR="00FE52CA">
        <w:t xml:space="preserve"> pourrait être mieux faite </w:t>
      </w:r>
    </w:p>
    <w:p w14:paraId="087BA312" w14:textId="5AA322B9" w:rsidR="00BD1B48" w:rsidRDefault="00A62C22" w:rsidP="00FE52CA">
      <w:pPr>
        <w:pStyle w:val="Commentaire"/>
        <w:numPr>
          <w:ilvl w:val="0"/>
          <w:numId w:val="1"/>
        </w:numPr>
      </w:pPr>
      <w:r>
        <w:t xml:space="preserve">Dans la figure 3, on a l’impression que ce n’est pas le cas dans le traitement C. </w:t>
      </w:r>
      <w:r w:rsidR="00F84A09">
        <w:t xml:space="preserve">Voir ma </w:t>
      </w:r>
      <w:proofErr w:type="spellStart"/>
      <w:r w:rsidR="00F84A09">
        <w:t>rque</w:t>
      </w:r>
      <w:proofErr w:type="spellEnd"/>
      <w:r w:rsidR="00F84A09">
        <w:t xml:space="preserve"> sur les analyses associées à cette figure</w:t>
      </w:r>
    </w:p>
  </w:comment>
  <w:comment w:id="713" w:author="Hélène Fréville" w:date="2024-07-24T16:10:00Z" w:initials="HF">
    <w:p w14:paraId="638E4317" w14:textId="36955289" w:rsidR="00F84A09" w:rsidRDefault="00F84A09">
      <w:pPr>
        <w:pStyle w:val="Commentaire"/>
      </w:pPr>
      <w:r>
        <w:rPr>
          <w:rStyle w:val="Marquedecommentaire"/>
        </w:rPr>
        <w:annotationRef/>
      </w:r>
      <w:r>
        <w:t xml:space="preserve">Cf </w:t>
      </w:r>
      <w:proofErr w:type="spellStart"/>
      <w:r>
        <w:t>rque</w:t>
      </w:r>
      <w:proofErr w:type="spellEnd"/>
      <w:r>
        <w:t xml:space="preserve"> intro</w:t>
      </w:r>
    </w:p>
  </w:comment>
  <w:comment w:id="724" w:author="Hélène Fréville" w:date="2024-07-24T16:15:00Z" w:initials="HF">
    <w:p w14:paraId="1AD81CB2" w14:textId="5339A220" w:rsidR="004A620A" w:rsidRDefault="004A620A">
      <w:pPr>
        <w:pStyle w:val="Commentaire"/>
      </w:pPr>
      <w:r>
        <w:rPr>
          <w:rStyle w:val="Marquedecommentaire"/>
        </w:rPr>
        <w:annotationRef/>
      </w:r>
      <w:r>
        <w:t xml:space="preserve">Pas </w:t>
      </w:r>
      <w:proofErr w:type="spellStart"/>
      <w:r>
        <w:t>forcémrnt</w:t>
      </w:r>
      <w:proofErr w:type="spellEnd"/>
      <w:r>
        <w:t xml:space="preserve"> reproductive</w:t>
      </w:r>
    </w:p>
  </w:comment>
  <w:comment w:id="721" w:author="Hélène Fréville" w:date="2024-07-24T16:14:00Z" w:initials="HF">
    <w:p w14:paraId="18F17678" w14:textId="406102CA" w:rsidR="004A620A" w:rsidRDefault="004A620A">
      <w:pPr>
        <w:pStyle w:val="Commentaire"/>
      </w:pPr>
      <w:r>
        <w:rPr>
          <w:rStyle w:val="Marquedecommentaire"/>
        </w:rPr>
        <w:annotationRef/>
      </w:r>
      <w:r>
        <w:t>Voir s’il y a des choses intéressantes dans le papier de Michel</w:t>
      </w:r>
    </w:p>
  </w:comment>
  <w:comment w:id="734" w:author="Hélène Fréville" w:date="2024-07-24T17:46:00Z" w:initials="HF">
    <w:p w14:paraId="76AAC40D" w14:textId="49E906A7" w:rsidR="004B653C" w:rsidRDefault="004B653C">
      <w:pPr>
        <w:pStyle w:val="Commentaire"/>
      </w:pPr>
      <w:r>
        <w:rPr>
          <w:rStyle w:val="Marquedecommentaire"/>
        </w:rPr>
        <w:annotationRef/>
      </w:r>
      <w:r>
        <w:t>Tu peux aussi rebondir sur le papier d’</w:t>
      </w:r>
      <w:proofErr w:type="spellStart"/>
      <w:r>
        <w:t>Anten</w:t>
      </w:r>
      <w:proofErr w:type="spellEnd"/>
      <w:r>
        <w:t xml:space="preserve"> &amp; Vermeulen (table 1, root mass)</w:t>
      </w:r>
    </w:p>
  </w:comment>
  <w:comment w:id="736" w:author="Hélène Fréville" w:date="2024-07-24T16:21:00Z" w:initials="HF">
    <w:p w14:paraId="4D9013F0" w14:textId="7E8377F3" w:rsidR="00375474" w:rsidRDefault="00375474">
      <w:pPr>
        <w:pStyle w:val="Commentaire"/>
      </w:pPr>
      <w:r>
        <w:rPr>
          <w:rStyle w:val="Marquedecommentaire"/>
        </w:rPr>
        <w:annotationRef/>
      </w:r>
      <w:r>
        <w:t xml:space="preserve">Je mettrais ce § avant celui sur la root area pour parler de plasticité dans la continuité du § sur la </w:t>
      </w:r>
      <w:proofErr w:type="spellStart"/>
      <w:r>
        <w:t>competitive</w:t>
      </w:r>
      <w:proofErr w:type="spellEnd"/>
      <w:r>
        <w:t xml:space="preserve"> </w:t>
      </w:r>
      <w:proofErr w:type="spellStart"/>
      <w:r>
        <w:t>hierarchy</w:t>
      </w:r>
      <w:proofErr w:type="spellEnd"/>
    </w:p>
  </w:comment>
  <w:comment w:id="737" w:author="Hélène Fréville" w:date="2024-07-24T16:44:00Z" w:initials="HF">
    <w:p w14:paraId="0B36EFA7" w14:textId="0E1EC343" w:rsidR="00FE52CA" w:rsidRDefault="00FE52CA">
      <w:pPr>
        <w:pStyle w:val="Commentaire"/>
      </w:pPr>
      <w:r>
        <w:rPr>
          <w:rStyle w:val="Marquedecommentaire"/>
        </w:rPr>
        <w:annotationRef/>
      </w:r>
      <w:r>
        <w:t>J’ai fait plus court (pas la peine de s’autoflageller </w:t>
      </w:r>
      <w:r>
        <w:sym w:font="Wingdings" w:char="F04A"/>
      </w:r>
      <w:r>
        <w:t>)</w:t>
      </w:r>
    </w:p>
  </w:comment>
  <w:comment w:id="749" w:author="Hélène Fréville" w:date="2024-07-24T16:30:00Z" w:initials="HF">
    <w:p w14:paraId="3878546C" w14:textId="56A06A47" w:rsidR="00BD1B48" w:rsidRDefault="00BD1B48">
      <w:pPr>
        <w:pStyle w:val="Commentaire"/>
      </w:pPr>
      <w:r>
        <w:rPr>
          <w:rStyle w:val="Marquedecommentaire"/>
        </w:rPr>
        <w:annotationRef/>
      </w:r>
      <w:r>
        <w:rPr>
          <w:rFonts w:ascii="@œ˚_ò" w:hAnsi="@œ˚_ò" w:cs="@œ˚_ò"/>
          <w:kern w:val="0"/>
          <w:sz w:val="14"/>
          <w:szCs w:val="14"/>
        </w:rPr>
        <w:t xml:space="preserve">Voir aussi </w:t>
      </w:r>
      <w:r>
        <w:rPr>
          <w:rFonts w:ascii="@œ˚_ò" w:hAnsi="@œ˚_ò" w:cs="@œ˚_ò"/>
          <w:kern w:val="0"/>
          <w:sz w:val="14"/>
          <w:szCs w:val="14"/>
        </w:rPr>
        <w:t>10.1111/1365-2435.14381</w:t>
      </w:r>
    </w:p>
  </w:comment>
  <w:comment w:id="753" w:author="Hélène Fréville" w:date="2024-07-24T16:51:00Z" w:initials="HF">
    <w:p w14:paraId="521DD416" w14:textId="2239CDD5" w:rsidR="00443951" w:rsidRDefault="00443951">
      <w:pPr>
        <w:pStyle w:val="Commentaire"/>
      </w:pPr>
      <w:r>
        <w:rPr>
          <w:rStyle w:val="Marquedecommentaire"/>
        </w:rPr>
        <w:annotationRef/>
      </w:r>
      <w:r>
        <w:t>Tu peux citer ton papier </w:t>
      </w:r>
      <w:r>
        <w:sym w:font="Wingdings" w:char="F04A"/>
      </w:r>
    </w:p>
  </w:comment>
  <w:comment w:id="760" w:author="Hélène Fréville" w:date="2024-07-24T16:53:00Z" w:initials="HF">
    <w:p w14:paraId="33325C69" w14:textId="7128005F" w:rsidR="00443951" w:rsidRDefault="00443951">
      <w:pPr>
        <w:pStyle w:val="Commentaire"/>
      </w:pPr>
      <w:r>
        <w:rPr>
          <w:rStyle w:val="Marquedecommentaire"/>
        </w:rPr>
        <w:annotationRef/>
      </w:r>
      <w:r>
        <w:t>Voir le papier de Michel</w:t>
      </w:r>
    </w:p>
  </w:comment>
  <w:comment w:id="762" w:author="Hélène Fréville" w:date="2024-07-24T16:55:00Z" w:initials="HF">
    <w:p w14:paraId="0CC9984B" w14:textId="09AF0548" w:rsidR="00443951" w:rsidRDefault="00443951">
      <w:pPr>
        <w:pStyle w:val="Commentaire"/>
      </w:pPr>
      <w:r>
        <w:rPr>
          <w:rStyle w:val="Marquedecommentaire"/>
        </w:rPr>
        <w:annotationRef/>
      </w:r>
      <w:r w:rsidR="008A5D77">
        <w:t xml:space="preserve">Voir s’il a des choses intéressantes à dire sur la base de </w:t>
      </w:r>
      <w:r>
        <w:t>la</w:t>
      </w:r>
      <w:r w:rsidR="008A5D77">
        <w:t xml:space="preserve"> </w:t>
      </w:r>
      <w:r>
        <w:t xml:space="preserve">figure 9 </w:t>
      </w:r>
      <w:r w:rsidR="008A5D77">
        <w:t>du papier de Michel qui regarde différents traits aériens et racinaires mesurées sur la 4PMI en fonction de la date d’inscription des variétés de blé dur</w:t>
      </w:r>
    </w:p>
  </w:comment>
  <w:comment w:id="768" w:author="Hélène Fréville" w:date="2024-07-24T17:03:00Z" w:initials="HF">
    <w:p w14:paraId="2AEF5287" w14:textId="2C13C73C" w:rsidR="00141D44" w:rsidRDefault="00141D44">
      <w:pPr>
        <w:pStyle w:val="Commentaire"/>
      </w:pPr>
      <w:r>
        <w:rPr>
          <w:rStyle w:val="Marquedecommentaire"/>
        </w:rPr>
        <w:annotationRef/>
      </w:r>
      <w:r>
        <w:t xml:space="preserve">Voir ma remarque sur les témoins </w:t>
      </w:r>
    </w:p>
  </w:comment>
  <w:comment w:id="771" w:author="Hélène Fréville" w:date="2024-07-24T17:44:00Z" w:initials="HF">
    <w:p w14:paraId="5D3F5CD3" w14:textId="679AB53F" w:rsidR="004B653C" w:rsidRDefault="004B653C">
      <w:pPr>
        <w:pStyle w:val="Commentaire"/>
      </w:pPr>
      <w:r>
        <w:rPr>
          <w:rStyle w:val="Marquedecommentaire"/>
        </w:rPr>
        <w:annotationRef/>
      </w:r>
      <w:r>
        <w:t>Voir si tu changes la formulation (</w:t>
      </w:r>
      <w:proofErr w:type="spellStart"/>
      <w:r>
        <w:t>cf</w:t>
      </w:r>
      <w:proofErr w:type="spellEnd"/>
      <w:r>
        <w:t xml:space="preserve"> mon commentaire dans le mat et </w:t>
      </w:r>
      <w:proofErr w:type="spellStart"/>
      <w:r>
        <w:t>meth</w:t>
      </w:r>
      <w:proofErr w:type="spellEnd"/>
      <w:r>
        <w:t>)</w:t>
      </w:r>
    </w:p>
  </w:comment>
  <w:comment w:id="778" w:author="Hélène Fréville" w:date="2024-07-24T17:48:00Z" w:initials="HF">
    <w:p w14:paraId="710E2DEC" w14:textId="7D296E0C" w:rsidR="00506F38" w:rsidRDefault="00506F38">
      <w:pPr>
        <w:pStyle w:val="Commentaire"/>
      </w:pPr>
      <w:r>
        <w:rPr>
          <w:rStyle w:val="Marquedecommentaire"/>
        </w:rPr>
        <w:annotationRef/>
      </w:r>
      <w:r>
        <w:t>Cf mes commentaires sur la figure plus haut</w:t>
      </w:r>
    </w:p>
  </w:comment>
  <w:comment w:id="782" w:author="Hélène Fréville" w:date="2024-07-19T18:04:00Z" w:initials="HF">
    <w:p w14:paraId="33F053AD" w14:textId="75C3D603" w:rsidR="000858C3" w:rsidRDefault="000858C3">
      <w:pPr>
        <w:pStyle w:val="Commentaire"/>
      </w:pPr>
      <w:r>
        <w:rPr>
          <w:rStyle w:val="Marquedecommentaire"/>
        </w:rPr>
        <w:annotationRef/>
      </w:r>
      <w:r w:rsidR="00E764C2">
        <w:t>Ca peut paraitre b</w:t>
      </w:r>
      <w:r>
        <w:t>izarre ces barres rouges le 15/07 pour le traitement S</w:t>
      </w:r>
      <w:r w:rsidR="00E764C2">
        <w:t xml:space="preserve">. J’imagine que c’est fait pour </w:t>
      </w:r>
      <w:proofErr w:type="spellStart"/>
      <w:r w:rsidR="00E764C2">
        <w:t>ré-hydrater</w:t>
      </w:r>
      <w:proofErr w:type="spellEnd"/>
      <w:r w:rsidR="00E764C2">
        <w:t xml:space="preserve"> les systèmes racinaires pour qu’on ne les casse pas à la récolte. C’est peut-être expliqué dans le papier de </w:t>
      </w:r>
      <w:proofErr w:type="spellStart"/>
      <w:r w:rsidR="00E764C2">
        <w:t>Jeudy</w:t>
      </w:r>
      <w:proofErr w:type="spellEnd"/>
      <w:r w:rsidR="00E764C2">
        <w:t xml:space="preserve"> e</w:t>
      </w:r>
    </w:p>
  </w:comment>
  <w:comment w:id="783" w:author="Hélène Fréville" w:date="2024-07-19T18:02:00Z" w:initials="HF">
    <w:p w14:paraId="79849129" w14:textId="4865F4D6" w:rsidR="009C55B3" w:rsidRDefault="009C55B3">
      <w:pPr>
        <w:pStyle w:val="Commentaire"/>
      </w:pPr>
      <w:r>
        <w:rPr>
          <w:rStyle w:val="Marquedecommentaire"/>
        </w:rPr>
        <w:annotationRef/>
      </w:r>
      <w:r>
        <w:t>Je ne comprends pas comment c’est calculé (valeurs &gt; 100%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2302C9" w15:done="0"/>
  <w15:commentEx w15:paraId="55862AF7" w15:done="0"/>
  <w15:commentEx w15:paraId="157A98BE" w15:done="0"/>
  <w15:commentEx w15:paraId="281F7D2B" w15:done="0"/>
  <w15:commentEx w15:paraId="12CE8B2F" w15:done="0"/>
  <w15:commentEx w15:paraId="47D9D0C1" w15:done="0"/>
  <w15:commentEx w15:paraId="1C189BEE" w15:done="0"/>
  <w15:commentEx w15:paraId="1FEF2443" w15:done="0"/>
  <w15:commentEx w15:paraId="3B4320D2" w15:done="0"/>
  <w15:commentEx w15:paraId="078CC112" w15:done="0"/>
  <w15:commentEx w15:paraId="6D073C6D" w15:done="0"/>
  <w15:commentEx w15:paraId="0D8A1551" w15:done="0"/>
  <w15:commentEx w15:paraId="2D3DA2A3" w15:done="0"/>
  <w15:commentEx w15:paraId="0C1D0667" w15:done="0"/>
  <w15:commentEx w15:paraId="0FBB9045" w15:done="0"/>
  <w15:commentEx w15:paraId="30635415" w15:done="0"/>
  <w15:commentEx w15:paraId="0ACC3E0C" w15:done="0"/>
  <w15:commentEx w15:paraId="5BF8E07F" w15:done="0"/>
  <w15:commentEx w15:paraId="389D385B" w15:done="0"/>
  <w15:commentEx w15:paraId="2898FB12" w15:done="0"/>
  <w15:commentEx w15:paraId="32F64318" w15:done="0"/>
  <w15:commentEx w15:paraId="74CB1A4F" w15:done="0"/>
  <w15:commentEx w15:paraId="123DF3DF" w15:done="0"/>
  <w15:commentEx w15:paraId="4C34DB82" w15:done="0"/>
  <w15:commentEx w15:paraId="2D5D74EC" w15:done="0"/>
  <w15:commentEx w15:paraId="434A4139" w15:done="0"/>
  <w15:commentEx w15:paraId="68112737" w15:done="0"/>
  <w15:commentEx w15:paraId="2FC5544A" w15:done="0"/>
  <w15:commentEx w15:paraId="2F5E1AE7" w15:done="0"/>
  <w15:commentEx w15:paraId="6BC2ACE0" w15:done="0"/>
  <w15:commentEx w15:paraId="2F70ADFE" w15:done="0"/>
  <w15:commentEx w15:paraId="65F9D2E5" w15:done="0"/>
  <w15:commentEx w15:paraId="21AE615C" w15:done="0"/>
  <w15:commentEx w15:paraId="0393F031" w15:done="0"/>
  <w15:commentEx w15:paraId="6AE26795" w15:done="0"/>
  <w15:commentEx w15:paraId="7543B419" w15:done="0"/>
  <w15:commentEx w15:paraId="67063E91" w15:done="0"/>
  <w15:commentEx w15:paraId="5BE33511" w15:done="0"/>
  <w15:commentEx w15:paraId="4E45E616" w15:done="0"/>
  <w15:commentEx w15:paraId="6782EBFF" w15:done="0"/>
  <w15:commentEx w15:paraId="7A7F5921" w15:paraIdParent="6782EBFF" w15:done="0"/>
  <w15:commentEx w15:paraId="5410941F" w15:done="0"/>
  <w15:commentEx w15:paraId="32A33E2D" w15:done="0"/>
  <w15:commentEx w15:paraId="4978D42B" w15:done="0"/>
  <w15:commentEx w15:paraId="599753C9" w15:done="0"/>
  <w15:commentEx w15:paraId="5F5CE2C0" w15:done="0"/>
  <w15:commentEx w15:paraId="1E771112" w15:done="0"/>
  <w15:commentEx w15:paraId="56018E36" w15:done="0"/>
  <w15:commentEx w15:paraId="004D43BB" w15:paraIdParent="56018E36" w15:done="0"/>
  <w15:commentEx w15:paraId="53037F2C" w15:done="0"/>
  <w15:commentEx w15:paraId="271A866A" w15:done="0"/>
  <w15:commentEx w15:paraId="14B997A5" w15:done="0"/>
  <w15:commentEx w15:paraId="1F0BA3E5" w15:paraIdParent="14B997A5" w15:done="0"/>
  <w15:commentEx w15:paraId="4A04720B" w15:done="0"/>
  <w15:commentEx w15:paraId="2EFB493E" w15:done="0"/>
  <w15:commentEx w15:paraId="5E35A2BA" w15:paraIdParent="2EFB493E" w15:done="0"/>
  <w15:commentEx w15:paraId="6A21AFEB" w15:done="0"/>
  <w15:commentEx w15:paraId="2966BC1D" w15:done="0"/>
  <w15:commentEx w15:paraId="2EAFB348" w15:done="0"/>
  <w15:commentEx w15:paraId="1E116DDF" w15:done="0"/>
  <w15:commentEx w15:paraId="611F1C04" w15:done="0"/>
  <w15:commentEx w15:paraId="4582BF01" w15:done="0"/>
  <w15:commentEx w15:paraId="49ADC7ED" w15:done="0"/>
  <w15:commentEx w15:paraId="238C671E" w15:done="0"/>
  <w15:commentEx w15:paraId="31FDDBC4" w15:done="0"/>
  <w15:commentEx w15:paraId="213352C1" w15:done="0"/>
  <w15:commentEx w15:paraId="2129F618" w15:done="0"/>
  <w15:commentEx w15:paraId="2C3CD446" w15:done="0"/>
  <w15:commentEx w15:paraId="6965CFC3" w15:done="0"/>
  <w15:commentEx w15:paraId="57D44C7E" w15:done="0"/>
  <w15:commentEx w15:paraId="5284CEA6" w15:done="0"/>
  <w15:commentEx w15:paraId="49C0EA9B" w15:done="0"/>
  <w15:commentEx w15:paraId="42FA35D8" w15:done="0"/>
  <w15:commentEx w15:paraId="78173AAE" w15:done="0"/>
  <w15:commentEx w15:paraId="58865F29" w15:done="0"/>
  <w15:commentEx w15:paraId="2BF3A60F" w15:done="0"/>
  <w15:commentEx w15:paraId="1CBA3B3E" w15:done="0"/>
  <w15:commentEx w15:paraId="7B3FD526" w15:done="0"/>
  <w15:commentEx w15:paraId="7637B684" w15:done="0"/>
  <w15:commentEx w15:paraId="32BE665D" w15:done="0"/>
  <w15:commentEx w15:paraId="57B33B0F" w15:done="0"/>
  <w15:commentEx w15:paraId="0EC17037" w15:done="0"/>
  <w15:commentEx w15:paraId="14A124A2" w15:done="0"/>
  <w15:commentEx w15:paraId="5E7DF698" w15:done="0"/>
  <w15:commentEx w15:paraId="35706042" w15:done="0"/>
  <w15:commentEx w15:paraId="7F7004A1" w15:done="0"/>
  <w15:commentEx w15:paraId="076C011A" w15:done="0"/>
  <w15:commentEx w15:paraId="240A6F01" w15:done="0"/>
  <w15:commentEx w15:paraId="7315FB53" w15:done="0"/>
  <w15:commentEx w15:paraId="087BA312" w15:done="0"/>
  <w15:commentEx w15:paraId="638E4317" w15:done="0"/>
  <w15:commentEx w15:paraId="1AD81CB2" w15:done="0"/>
  <w15:commentEx w15:paraId="18F17678" w15:done="0"/>
  <w15:commentEx w15:paraId="76AAC40D" w15:done="0"/>
  <w15:commentEx w15:paraId="4D9013F0" w15:done="0"/>
  <w15:commentEx w15:paraId="0B36EFA7" w15:done="0"/>
  <w15:commentEx w15:paraId="3878546C" w15:done="0"/>
  <w15:commentEx w15:paraId="521DD416" w15:done="0"/>
  <w15:commentEx w15:paraId="33325C69" w15:done="0"/>
  <w15:commentEx w15:paraId="0CC9984B" w15:done="0"/>
  <w15:commentEx w15:paraId="2AEF5287" w15:done="0"/>
  <w15:commentEx w15:paraId="5D3F5CD3" w15:done="0"/>
  <w15:commentEx w15:paraId="710E2DEC" w15:done="0"/>
  <w15:commentEx w15:paraId="33F053AD" w15:done="0"/>
  <w15:commentEx w15:paraId="798491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50B634" w16cex:dateUtc="2024-07-19T07:38:00Z"/>
  <w16cex:commentExtensible w16cex:durableId="5CBB7005" w16cex:dateUtc="2024-07-19T07:53:00Z"/>
  <w16cex:commentExtensible w16cex:durableId="5E6ADCB3" w16cex:dateUtc="2024-07-19T07:46:00Z"/>
  <w16cex:commentExtensible w16cex:durableId="76A0B982" w16cex:dateUtc="2024-07-19T07:49:00Z"/>
  <w16cex:commentExtensible w16cex:durableId="24F22936" w16cex:dateUtc="2024-07-19T07:48:00Z"/>
  <w16cex:commentExtensible w16cex:durableId="3A5DCAB1" w16cex:dateUtc="2024-07-19T08:28:00Z"/>
  <w16cex:commentExtensible w16cex:durableId="5490B625" w16cex:dateUtc="2024-07-19T08:05:00Z"/>
  <w16cex:commentExtensible w16cex:durableId="517B1839" w16cex:dateUtc="2024-07-19T08:15:00Z"/>
  <w16cex:commentExtensible w16cex:durableId="439D1A7A" w16cex:dateUtc="2024-07-19T08:54:00Z"/>
  <w16cex:commentExtensible w16cex:durableId="610756EA" w16cex:dateUtc="2024-07-19T09:02:00Z"/>
  <w16cex:commentExtensible w16cex:durableId="68060764" w16cex:dateUtc="2024-07-19T09:07:00Z"/>
  <w16cex:commentExtensible w16cex:durableId="6145B544" w16cex:dateUtc="2024-07-19T08:58:00Z"/>
  <w16cex:commentExtensible w16cex:durableId="1B1A02E3" w16cex:dateUtc="2024-07-19T09:10:00Z"/>
  <w16cex:commentExtensible w16cex:durableId="3B081042" w16cex:dateUtc="2024-07-19T09:13:00Z"/>
  <w16cex:commentExtensible w16cex:durableId="02409E8A" w16cex:dateUtc="2024-07-19T09:16:00Z"/>
  <w16cex:commentExtensible w16cex:durableId="6D22C929" w16cex:dateUtc="2024-07-19T09:22:00Z"/>
  <w16cex:commentExtensible w16cex:durableId="65493387" w16cex:dateUtc="2024-07-19T09:32:00Z"/>
  <w16cex:commentExtensible w16cex:durableId="5EE1BE8F" w16cex:dateUtc="2024-07-19T09:41:00Z"/>
  <w16cex:commentExtensible w16cex:durableId="5A39CC45" w16cex:dateUtc="2024-07-19T09:48:00Z"/>
  <w16cex:commentExtensible w16cex:durableId="13AE0750" w16cex:dateUtc="2024-07-19T09:57:00Z"/>
  <w16cex:commentExtensible w16cex:durableId="706AA3A9" w16cex:dateUtc="2024-07-19T09:59:00Z"/>
  <w16cex:commentExtensible w16cex:durableId="4C07538F" w16cex:dateUtc="2024-07-19T09:59:00Z"/>
  <w16cex:commentExtensible w16cex:durableId="7B2A5560" w16cex:dateUtc="2024-07-19T10:01:00Z"/>
  <w16cex:commentExtensible w16cex:durableId="73035FA3" w16cex:dateUtc="2024-07-19T10:17:00Z"/>
  <w16cex:commentExtensible w16cex:durableId="2D6D8BD5" w16cex:dateUtc="2024-07-19T10:06:00Z"/>
  <w16cex:commentExtensible w16cex:durableId="5C9CB0A8" w16cex:dateUtc="2024-07-19T10:25:00Z"/>
  <w16cex:commentExtensible w16cex:durableId="6C42B7CA" w16cex:dateUtc="2024-07-19T11:09:00Z"/>
  <w16cex:commentExtensible w16cex:durableId="49CA3A92" w16cex:dateUtc="2024-07-24T14:25:00Z"/>
  <w16cex:commentExtensible w16cex:durableId="2307BF58" w16cex:dateUtc="2024-07-19T10:32:00Z"/>
  <w16cex:commentExtensible w16cex:durableId="43E6FE72" w16cex:dateUtc="2024-07-19T11:38:00Z"/>
  <w16cex:commentExtensible w16cex:durableId="178298F3" w16cex:dateUtc="2024-07-19T11:43:00Z"/>
  <w16cex:commentExtensible w16cex:durableId="51B1792F" w16cex:dateUtc="2024-07-19T11:46:00Z"/>
  <w16cex:commentExtensible w16cex:durableId="1BCB4D86" w16cex:dateUtc="2024-07-19T12:38:00Z"/>
  <w16cex:commentExtensible w16cex:durableId="789FA300" w16cex:dateUtc="2024-07-19T12:41:00Z"/>
  <w16cex:commentExtensible w16cex:durableId="0A79C02E" w16cex:dateUtc="2024-07-19T13:14:00Z"/>
  <w16cex:commentExtensible w16cex:durableId="2B22792B" w16cex:dateUtc="2024-07-19T15:02:00Z"/>
  <w16cex:commentExtensible w16cex:durableId="261FA6EB" w16cex:dateUtc="2024-07-19T13:46:00Z"/>
  <w16cex:commentExtensible w16cex:durableId="409B4B7C" w16cex:dateUtc="2024-07-19T13:34:00Z"/>
  <w16cex:commentExtensible w16cex:durableId="6C89DE24" w16cex:dateUtc="2024-07-23T07:08:00Z"/>
  <w16cex:commentExtensible w16cex:durableId="0FBC73A2" w16cex:dateUtc="2024-07-19T15:12:00Z"/>
  <w16cex:commentExtensible w16cex:durableId="7DB40441" w16cex:dateUtc="2024-07-19T14:17:00Z"/>
  <w16cex:commentExtensible w16cex:durableId="3F93F5F0" w16cex:dateUtc="2024-07-19T15:27:00Z"/>
  <w16cex:commentExtensible w16cex:durableId="7C6B1A8E" w16cex:dateUtc="2024-07-23T13:49:00Z"/>
  <w16cex:commentExtensible w16cex:durableId="62C357A6" w16cex:dateUtc="2024-07-19T15:42:00Z"/>
  <w16cex:commentExtensible w16cex:durableId="20D1CB0F" w16cex:dateUtc="2024-07-19T16:09:00Z"/>
  <w16cex:commentExtensible w16cex:durableId="1B011331" w16cex:dateUtc="2024-07-19T16:16:00Z"/>
  <w16cex:commentExtensible w16cex:durableId="68BD9B48" w16cex:dateUtc="2024-07-19T15:49:00Z"/>
  <w16cex:commentExtensible w16cex:durableId="78A7D15D" w16cex:dateUtc="2024-07-19T16:57:00Z"/>
  <w16cex:commentExtensible w16cex:durableId="30907C92" w16cex:dateUtc="2024-07-19T16:50:00Z"/>
  <w16cex:commentExtensible w16cex:durableId="2ED0E741" w16cex:dateUtc="2024-07-19T16:26:00Z"/>
  <w16cex:commentExtensible w16cex:durableId="07C21339" w16cex:dateUtc="2024-07-19T16:29:00Z"/>
  <w16cex:commentExtensible w16cex:durableId="70874A9A" w16cex:dateUtc="2024-07-19T16:46:00Z"/>
  <w16cex:commentExtensible w16cex:durableId="638DD984" w16cex:dateUtc="2024-07-19T17:13:00Z"/>
  <w16cex:commentExtensible w16cex:durableId="2C01F31F" w16cex:dateUtc="2024-07-23T07:15:00Z"/>
  <w16cex:commentExtensible w16cex:durableId="2EC5A731" w16cex:dateUtc="2024-07-23T07:15:00Z"/>
  <w16cex:commentExtensible w16cex:durableId="334B6A68" w16cex:dateUtc="2024-07-23T07:35:00Z"/>
  <w16cex:commentExtensible w16cex:durableId="0F83CC6F" w16cex:dateUtc="2024-07-23T08:20:00Z"/>
  <w16cex:commentExtensible w16cex:durableId="10290147" w16cex:dateUtc="2024-07-23T08:09:00Z"/>
  <w16cex:commentExtensible w16cex:durableId="300F347C" w16cex:dateUtc="2024-07-23T08:53:00Z"/>
  <w16cex:commentExtensible w16cex:durableId="2F816E6A" w16cex:dateUtc="2024-07-23T08:29:00Z"/>
  <w16cex:commentExtensible w16cex:durableId="449AF93C" w16cex:dateUtc="2024-07-23T08:47:00Z"/>
  <w16cex:commentExtensible w16cex:durableId="617841FB" w16cex:dateUtc="2024-07-23T08:55:00Z"/>
  <w16cex:commentExtensible w16cex:durableId="3D1C2FC0" w16cex:dateUtc="2024-07-23T09:01:00Z"/>
  <w16cex:commentExtensible w16cex:durableId="62381F07" w16cex:dateUtc="2024-07-24T14:03:00Z"/>
  <w16cex:commentExtensible w16cex:durableId="60A8AECE" w16cex:dateUtc="2024-07-23T09:16:00Z"/>
  <w16cex:commentExtensible w16cex:durableId="38AE95DB" w16cex:dateUtc="2024-07-23T09:30:00Z"/>
  <w16cex:commentExtensible w16cex:durableId="23412649" w16cex:dateUtc="2024-07-24T13:24:00Z"/>
  <w16cex:commentExtensible w16cex:durableId="7A58EDF1" w16cex:dateUtc="2024-07-23T09:35:00Z"/>
  <w16cex:commentExtensible w16cex:durableId="42F26E70" w16cex:dateUtc="2024-07-23T09:39:00Z"/>
  <w16cex:commentExtensible w16cex:durableId="4B193553" w16cex:dateUtc="2024-07-23T14:14:00Z"/>
  <w16cex:commentExtensible w16cex:durableId="2E58ACE0" w16cex:dateUtc="2024-07-23T13:43:00Z"/>
  <w16cex:commentExtensible w16cex:durableId="14F0C7CB" w16cex:dateUtc="2024-07-23T14:10:00Z"/>
  <w16cex:commentExtensible w16cex:durableId="672F2577" w16cex:dateUtc="2024-07-23T14:22:00Z"/>
  <w16cex:commentExtensible w16cex:durableId="523FB3E3" w16cex:dateUtc="2024-07-24T14:06:00Z"/>
  <w16cex:commentExtensible w16cex:durableId="2E01D929" w16cex:dateUtc="2024-07-23T15:19:00Z"/>
  <w16cex:commentExtensible w16cex:durableId="0BABB0C4" w16cex:dateUtc="2024-07-24T11:55:00Z"/>
  <w16cex:commentExtensible w16cex:durableId="55AB24B8" w16cex:dateUtc="2024-07-23T14:36:00Z"/>
  <w16cex:commentExtensible w16cex:durableId="0047367C" w16cex:dateUtc="2024-07-24T11:50:00Z"/>
  <w16cex:commentExtensible w16cex:durableId="33062BF7" w16cex:dateUtc="2024-07-24T11:01:00Z"/>
  <w16cex:commentExtensible w16cex:durableId="289DA023" w16cex:dateUtc="2024-07-24T11:40:00Z"/>
  <w16cex:commentExtensible w16cex:durableId="5EE26D4D" w16cex:dateUtc="2024-07-24T13:16:00Z"/>
  <w16cex:commentExtensible w16cex:durableId="43B0976A" w16cex:dateUtc="2024-07-24T13:31:00Z"/>
  <w16cex:commentExtensible w16cex:durableId="5753FC1C" w16cex:dateUtc="2024-07-24T14:34:00Z"/>
  <w16cex:commentExtensible w16cex:durableId="4AAC167C" w16cex:dateUtc="2024-07-24T13:58:00Z"/>
  <w16cex:commentExtensible w16cex:durableId="438B6BF6" w16cex:dateUtc="2024-07-24T14:10:00Z"/>
  <w16cex:commentExtensible w16cex:durableId="15EF66C4" w16cex:dateUtc="2024-07-24T14:15:00Z"/>
  <w16cex:commentExtensible w16cex:durableId="61134D8E" w16cex:dateUtc="2024-07-24T14:14:00Z"/>
  <w16cex:commentExtensible w16cex:durableId="193454F7" w16cex:dateUtc="2024-07-24T15:46:00Z"/>
  <w16cex:commentExtensible w16cex:durableId="2554B6C7" w16cex:dateUtc="2024-07-24T14:21:00Z"/>
  <w16cex:commentExtensible w16cex:durableId="62B2D11A" w16cex:dateUtc="2024-07-24T14:44:00Z"/>
  <w16cex:commentExtensible w16cex:durableId="7D8C5161" w16cex:dateUtc="2024-07-24T14:30:00Z"/>
  <w16cex:commentExtensible w16cex:durableId="2CF1B463" w16cex:dateUtc="2024-07-24T14:51:00Z"/>
  <w16cex:commentExtensible w16cex:durableId="49ACE70D" w16cex:dateUtc="2024-07-24T14:53:00Z"/>
  <w16cex:commentExtensible w16cex:durableId="344F16E7" w16cex:dateUtc="2024-07-24T14:55:00Z"/>
  <w16cex:commentExtensible w16cex:durableId="0B388240" w16cex:dateUtc="2024-07-24T15:03:00Z"/>
  <w16cex:commentExtensible w16cex:durableId="43AFEF83" w16cex:dateUtc="2024-07-24T15:44:00Z"/>
  <w16cex:commentExtensible w16cex:durableId="68EC4ECA" w16cex:dateUtc="2024-07-24T15:48:00Z"/>
  <w16cex:commentExtensible w16cex:durableId="08C6C4C7" w16cex:dateUtc="2024-07-19T16:04:00Z"/>
  <w16cex:commentExtensible w16cex:durableId="5B67CC90" w16cex:dateUtc="2024-07-19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2302C9" w16cid:durableId="2050B634"/>
  <w16cid:commentId w16cid:paraId="55862AF7" w16cid:durableId="5CBB7005"/>
  <w16cid:commentId w16cid:paraId="157A98BE" w16cid:durableId="5E6ADCB3"/>
  <w16cid:commentId w16cid:paraId="281F7D2B" w16cid:durableId="76A0B982"/>
  <w16cid:commentId w16cid:paraId="12CE8B2F" w16cid:durableId="24F22936"/>
  <w16cid:commentId w16cid:paraId="47D9D0C1" w16cid:durableId="3A5DCAB1"/>
  <w16cid:commentId w16cid:paraId="1C189BEE" w16cid:durableId="5490B625"/>
  <w16cid:commentId w16cid:paraId="1FEF2443" w16cid:durableId="517B1839"/>
  <w16cid:commentId w16cid:paraId="3B4320D2" w16cid:durableId="439D1A7A"/>
  <w16cid:commentId w16cid:paraId="078CC112" w16cid:durableId="610756EA"/>
  <w16cid:commentId w16cid:paraId="6D073C6D" w16cid:durableId="68060764"/>
  <w16cid:commentId w16cid:paraId="0D8A1551" w16cid:durableId="6145B544"/>
  <w16cid:commentId w16cid:paraId="2D3DA2A3" w16cid:durableId="1B1A02E3"/>
  <w16cid:commentId w16cid:paraId="0C1D0667" w16cid:durableId="3B081042"/>
  <w16cid:commentId w16cid:paraId="0FBB9045" w16cid:durableId="02409E8A"/>
  <w16cid:commentId w16cid:paraId="30635415" w16cid:durableId="6D22C929"/>
  <w16cid:commentId w16cid:paraId="0ACC3E0C" w16cid:durableId="65493387"/>
  <w16cid:commentId w16cid:paraId="5BF8E07F" w16cid:durableId="5EE1BE8F"/>
  <w16cid:commentId w16cid:paraId="389D385B" w16cid:durableId="5A39CC45"/>
  <w16cid:commentId w16cid:paraId="2898FB12" w16cid:durableId="13AE0750"/>
  <w16cid:commentId w16cid:paraId="32F64318" w16cid:durableId="706AA3A9"/>
  <w16cid:commentId w16cid:paraId="74CB1A4F" w16cid:durableId="4C07538F"/>
  <w16cid:commentId w16cid:paraId="123DF3DF" w16cid:durableId="7B2A5560"/>
  <w16cid:commentId w16cid:paraId="4C34DB82" w16cid:durableId="73035FA3"/>
  <w16cid:commentId w16cid:paraId="2D5D74EC" w16cid:durableId="2D6D8BD5"/>
  <w16cid:commentId w16cid:paraId="434A4139" w16cid:durableId="5C9CB0A8"/>
  <w16cid:commentId w16cid:paraId="68112737" w16cid:durableId="6C42B7CA"/>
  <w16cid:commentId w16cid:paraId="2FC5544A" w16cid:durableId="49CA3A92"/>
  <w16cid:commentId w16cid:paraId="2F5E1AE7" w16cid:durableId="2307BF58"/>
  <w16cid:commentId w16cid:paraId="6BC2ACE0" w16cid:durableId="43E6FE72"/>
  <w16cid:commentId w16cid:paraId="2F70ADFE" w16cid:durableId="178298F3"/>
  <w16cid:commentId w16cid:paraId="65F9D2E5" w16cid:durableId="51B1792F"/>
  <w16cid:commentId w16cid:paraId="21AE615C" w16cid:durableId="1BCB4D86"/>
  <w16cid:commentId w16cid:paraId="0393F031" w16cid:durableId="789FA300"/>
  <w16cid:commentId w16cid:paraId="6AE26795" w16cid:durableId="0A79C02E"/>
  <w16cid:commentId w16cid:paraId="7543B419" w16cid:durableId="2B22792B"/>
  <w16cid:commentId w16cid:paraId="67063E91" w16cid:durableId="261FA6EB"/>
  <w16cid:commentId w16cid:paraId="5BE33511" w16cid:durableId="409B4B7C"/>
  <w16cid:commentId w16cid:paraId="4E45E616" w16cid:durableId="6C89DE24"/>
  <w16cid:commentId w16cid:paraId="6782EBFF" w16cid:durableId="517C0816"/>
  <w16cid:commentId w16cid:paraId="7A7F5921" w16cid:durableId="0FBC73A2"/>
  <w16cid:commentId w16cid:paraId="5410941F" w16cid:durableId="7DB40441"/>
  <w16cid:commentId w16cid:paraId="32A33E2D" w16cid:durableId="3F93F5F0"/>
  <w16cid:commentId w16cid:paraId="4978D42B" w16cid:durableId="7C6B1A8E"/>
  <w16cid:commentId w16cid:paraId="599753C9" w16cid:durableId="62C357A6"/>
  <w16cid:commentId w16cid:paraId="5F5CE2C0" w16cid:durableId="20D1CB0F"/>
  <w16cid:commentId w16cid:paraId="1E771112" w16cid:durableId="1B011331"/>
  <w16cid:commentId w16cid:paraId="56018E36" w16cid:durableId="392A16EC"/>
  <w16cid:commentId w16cid:paraId="004D43BB" w16cid:durableId="68BD9B48"/>
  <w16cid:commentId w16cid:paraId="53037F2C" w16cid:durableId="78A7D15D"/>
  <w16cid:commentId w16cid:paraId="271A866A" w16cid:durableId="30907C92"/>
  <w16cid:commentId w16cid:paraId="14B997A5" w16cid:durableId="01572451"/>
  <w16cid:commentId w16cid:paraId="1F0BA3E5" w16cid:durableId="2ED0E741"/>
  <w16cid:commentId w16cid:paraId="4A04720B" w16cid:durableId="07C21339"/>
  <w16cid:commentId w16cid:paraId="2EFB493E" w16cid:durableId="3D4ABEDB"/>
  <w16cid:commentId w16cid:paraId="5E35A2BA" w16cid:durableId="70874A9A"/>
  <w16cid:commentId w16cid:paraId="6A21AFEB" w16cid:durableId="27B3DD31"/>
  <w16cid:commentId w16cid:paraId="2966BC1D" w16cid:durableId="3CD2170B"/>
  <w16cid:commentId w16cid:paraId="2EAFB348" w16cid:durableId="638DD984"/>
  <w16cid:commentId w16cid:paraId="1E116DDF" w16cid:durableId="2C01F31F"/>
  <w16cid:commentId w16cid:paraId="611F1C04" w16cid:durableId="2EC5A731"/>
  <w16cid:commentId w16cid:paraId="4582BF01" w16cid:durableId="334B6A68"/>
  <w16cid:commentId w16cid:paraId="49ADC7ED" w16cid:durableId="0F83CC6F"/>
  <w16cid:commentId w16cid:paraId="238C671E" w16cid:durableId="10290147"/>
  <w16cid:commentId w16cid:paraId="31FDDBC4" w16cid:durableId="300F347C"/>
  <w16cid:commentId w16cid:paraId="213352C1" w16cid:durableId="2F816E6A"/>
  <w16cid:commentId w16cid:paraId="2129F618" w16cid:durableId="449AF93C"/>
  <w16cid:commentId w16cid:paraId="2C3CD446" w16cid:durableId="617841FB"/>
  <w16cid:commentId w16cid:paraId="6965CFC3" w16cid:durableId="3D1C2FC0"/>
  <w16cid:commentId w16cid:paraId="57D44C7E" w16cid:durableId="62381F07"/>
  <w16cid:commentId w16cid:paraId="5284CEA6" w16cid:durableId="60A8AECE"/>
  <w16cid:commentId w16cid:paraId="49C0EA9B" w16cid:durableId="38AE95DB"/>
  <w16cid:commentId w16cid:paraId="42FA35D8" w16cid:durableId="23412649"/>
  <w16cid:commentId w16cid:paraId="78173AAE" w16cid:durableId="7A58EDF1"/>
  <w16cid:commentId w16cid:paraId="58865F29" w16cid:durableId="42F26E70"/>
  <w16cid:commentId w16cid:paraId="2BF3A60F" w16cid:durableId="4B193553"/>
  <w16cid:commentId w16cid:paraId="1CBA3B3E" w16cid:durableId="2E58ACE0"/>
  <w16cid:commentId w16cid:paraId="7B3FD526" w16cid:durableId="14F0C7CB"/>
  <w16cid:commentId w16cid:paraId="7637B684" w16cid:durableId="672F2577"/>
  <w16cid:commentId w16cid:paraId="32BE665D" w16cid:durableId="523FB3E3"/>
  <w16cid:commentId w16cid:paraId="57B33B0F" w16cid:durableId="2E01D929"/>
  <w16cid:commentId w16cid:paraId="0EC17037" w16cid:durableId="0BABB0C4"/>
  <w16cid:commentId w16cid:paraId="14A124A2" w16cid:durableId="55AB24B8"/>
  <w16cid:commentId w16cid:paraId="5E7DF698" w16cid:durableId="0047367C"/>
  <w16cid:commentId w16cid:paraId="35706042" w16cid:durableId="33062BF7"/>
  <w16cid:commentId w16cid:paraId="7F7004A1" w16cid:durableId="289DA023"/>
  <w16cid:commentId w16cid:paraId="076C011A" w16cid:durableId="5EE26D4D"/>
  <w16cid:commentId w16cid:paraId="240A6F01" w16cid:durableId="43B0976A"/>
  <w16cid:commentId w16cid:paraId="7315FB53" w16cid:durableId="5753FC1C"/>
  <w16cid:commentId w16cid:paraId="087BA312" w16cid:durableId="4AAC167C"/>
  <w16cid:commentId w16cid:paraId="638E4317" w16cid:durableId="438B6BF6"/>
  <w16cid:commentId w16cid:paraId="1AD81CB2" w16cid:durableId="15EF66C4"/>
  <w16cid:commentId w16cid:paraId="18F17678" w16cid:durableId="61134D8E"/>
  <w16cid:commentId w16cid:paraId="76AAC40D" w16cid:durableId="193454F7"/>
  <w16cid:commentId w16cid:paraId="4D9013F0" w16cid:durableId="2554B6C7"/>
  <w16cid:commentId w16cid:paraId="0B36EFA7" w16cid:durableId="62B2D11A"/>
  <w16cid:commentId w16cid:paraId="3878546C" w16cid:durableId="7D8C5161"/>
  <w16cid:commentId w16cid:paraId="521DD416" w16cid:durableId="2CF1B463"/>
  <w16cid:commentId w16cid:paraId="33325C69" w16cid:durableId="49ACE70D"/>
  <w16cid:commentId w16cid:paraId="0CC9984B" w16cid:durableId="344F16E7"/>
  <w16cid:commentId w16cid:paraId="2AEF5287" w16cid:durableId="0B388240"/>
  <w16cid:commentId w16cid:paraId="5D3F5CD3" w16cid:durableId="43AFEF83"/>
  <w16cid:commentId w16cid:paraId="710E2DEC" w16cid:durableId="68EC4ECA"/>
  <w16cid:commentId w16cid:paraId="33F053AD" w16cid:durableId="08C6C4C7"/>
  <w16cid:commentId w16cid:paraId="79849129" w16cid:durableId="5B67CC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Noto Sans Arabic UI">
    <w:panose1 w:val="020B0604020202020204"/>
    <w:charset w:val="00"/>
    <w:family w:val="roman"/>
    <w:notTrueType/>
    <w:pitch w:val="default"/>
  </w:font>
  <w:font w:name="@œ˚_ò">
    <w:altName w:val="Calibri"/>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B1C"/>
    <w:multiLevelType w:val="hybridMultilevel"/>
    <w:tmpl w:val="EC24A4AA"/>
    <w:lvl w:ilvl="0" w:tplc="8D8825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CC55BD"/>
    <w:multiLevelType w:val="hybridMultilevel"/>
    <w:tmpl w:val="A76689A8"/>
    <w:lvl w:ilvl="0" w:tplc="9FBC579E">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3348939">
    <w:abstractNumId w:val="1"/>
  </w:num>
  <w:num w:numId="2" w16cid:durableId="19340515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élène Fréville">
    <w15:presenceInfo w15:providerId="None" w15:userId="Hélène Frévi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trackRevisions/>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AA"/>
    <w:rsid w:val="000025D7"/>
    <w:rsid w:val="0002098B"/>
    <w:rsid w:val="00040475"/>
    <w:rsid w:val="00081A8D"/>
    <w:rsid w:val="000858C3"/>
    <w:rsid w:val="00086912"/>
    <w:rsid w:val="000F3053"/>
    <w:rsid w:val="000F3291"/>
    <w:rsid w:val="00141D44"/>
    <w:rsid w:val="00154701"/>
    <w:rsid w:val="001D2EAE"/>
    <w:rsid w:val="001F6456"/>
    <w:rsid w:val="00201CFD"/>
    <w:rsid w:val="002323C8"/>
    <w:rsid w:val="0025434D"/>
    <w:rsid w:val="00293F93"/>
    <w:rsid w:val="002B1AB6"/>
    <w:rsid w:val="002C187D"/>
    <w:rsid w:val="002E330B"/>
    <w:rsid w:val="002F0E5B"/>
    <w:rsid w:val="00312171"/>
    <w:rsid w:val="00333151"/>
    <w:rsid w:val="0034174C"/>
    <w:rsid w:val="003534AA"/>
    <w:rsid w:val="00375474"/>
    <w:rsid w:val="0038194C"/>
    <w:rsid w:val="003F5E22"/>
    <w:rsid w:val="00413433"/>
    <w:rsid w:val="00416643"/>
    <w:rsid w:val="00443951"/>
    <w:rsid w:val="00474E34"/>
    <w:rsid w:val="0048721F"/>
    <w:rsid w:val="004A620A"/>
    <w:rsid w:val="004B653C"/>
    <w:rsid w:val="004E758B"/>
    <w:rsid w:val="00506F38"/>
    <w:rsid w:val="005458B5"/>
    <w:rsid w:val="00586075"/>
    <w:rsid w:val="00594691"/>
    <w:rsid w:val="005967DB"/>
    <w:rsid w:val="005C5F36"/>
    <w:rsid w:val="005D70BF"/>
    <w:rsid w:val="005E1C0E"/>
    <w:rsid w:val="005E4FF9"/>
    <w:rsid w:val="006279E8"/>
    <w:rsid w:val="00633415"/>
    <w:rsid w:val="00643257"/>
    <w:rsid w:val="006720FE"/>
    <w:rsid w:val="00672A3E"/>
    <w:rsid w:val="006869A7"/>
    <w:rsid w:val="00696371"/>
    <w:rsid w:val="006B2049"/>
    <w:rsid w:val="006F2BDB"/>
    <w:rsid w:val="00715840"/>
    <w:rsid w:val="00722201"/>
    <w:rsid w:val="00730844"/>
    <w:rsid w:val="00740E98"/>
    <w:rsid w:val="007501D4"/>
    <w:rsid w:val="0075046F"/>
    <w:rsid w:val="00764104"/>
    <w:rsid w:val="007B47F7"/>
    <w:rsid w:val="007B51AE"/>
    <w:rsid w:val="007D3FCB"/>
    <w:rsid w:val="007D513A"/>
    <w:rsid w:val="007D58E1"/>
    <w:rsid w:val="007E6E29"/>
    <w:rsid w:val="00860E51"/>
    <w:rsid w:val="008A5D77"/>
    <w:rsid w:val="008D1821"/>
    <w:rsid w:val="009342D8"/>
    <w:rsid w:val="0094527D"/>
    <w:rsid w:val="00954C28"/>
    <w:rsid w:val="009842FB"/>
    <w:rsid w:val="009C55B3"/>
    <w:rsid w:val="009E2312"/>
    <w:rsid w:val="00A060CD"/>
    <w:rsid w:val="00A51035"/>
    <w:rsid w:val="00A62C22"/>
    <w:rsid w:val="00A64EA0"/>
    <w:rsid w:val="00A64F28"/>
    <w:rsid w:val="00AB6262"/>
    <w:rsid w:val="00AB6DDD"/>
    <w:rsid w:val="00AC1742"/>
    <w:rsid w:val="00B20FED"/>
    <w:rsid w:val="00B23CD4"/>
    <w:rsid w:val="00B365ED"/>
    <w:rsid w:val="00B5156D"/>
    <w:rsid w:val="00B629AA"/>
    <w:rsid w:val="00B73E16"/>
    <w:rsid w:val="00B90822"/>
    <w:rsid w:val="00B9556A"/>
    <w:rsid w:val="00BD1B48"/>
    <w:rsid w:val="00BF4B43"/>
    <w:rsid w:val="00C121E1"/>
    <w:rsid w:val="00C3230C"/>
    <w:rsid w:val="00C4458B"/>
    <w:rsid w:val="00C645F2"/>
    <w:rsid w:val="00C81DC6"/>
    <w:rsid w:val="00CB577C"/>
    <w:rsid w:val="00D00E0E"/>
    <w:rsid w:val="00D273C9"/>
    <w:rsid w:val="00D43540"/>
    <w:rsid w:val="00D944CD"/>
    <w:rsid w:val="00D97DD5"/>
    <w:rsid w:val="00DD0939"/>
    <w:rsid w:val="00E1152E"/>
    <w:rsid w:val="00E51444"/>
    <w:rsid w:val="00E764C2"/>
    <w:rsid w:val="00EA6AD6"/>
    <w:rsid w:val="00EC7C37"/>
    <w:rsid w:val="00F255A7"/>
    <w:rsid w:val="00F4024F"/>
    <w:rsid w:val="00F42D13"/>
    <w:rsid w:val="00F6194E"/>
    <w:rsid w:val="00F619B8"/>
    <w:rsid w:val="00F84A09"/>
    <w:rsid w:val="00FC2C70"/>
    <w:rsid w:val="00FE52CA"/>
    <w:rsid w:val="00FF73F0"/>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decimalSymbol w:val=","/>
  <w:listSeparator w:val=";"/>
  <w14:docId w14:val="3590CA4E"/>
  <w15:docId w15:val="{B141784F-25D1-6040-9F4D-7CEDC78A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42128"/>
    <w:rPr>
      <w:rFonts w:ascii="Times New Roman" w:eastAsiaTheme="majorEastAsia" w:hAnsi="Times New Roman" w:cstheme="majorBidi"/>
      <w:b/>
      <w:spacing w:val="-10"/>
      <w:kern w:val="2"/>
      <w:sz w:val="44"/>
      <w:szCs w:val="56"/>
    </w:rPr>
  </w:style>
  <w:style w:type="character" w:customStyle="1" w:styleId="LienInternet">
    <w:name w:val="Lien Internet"/>
    <w:basedOn w:val="Policepardfaut"/>
    <w:uiPriority w:val="99"/>
    <w:unhideWhenUsed/>
    <w:rsid w:val="00AB7E44"/>
    <w:rPr>
      <w:color w:val="0563C1" w:themeColor="hyperlink"/>
      <w:u w:val="single"/>
    </w:rPr>
  </w:style>
  <w:style w:type="character" w:customStyle="1" w:styleId="Mentionnonrsolue1">
    <w:name w:val="Mention non résolue1"/>
    <w:basedOn w:val="Policepardfaut"/>
    <w:uiPriority w:val="99"/>
    <w:semiHidden/>
    <w:unhideWhenUsed/>
    <w:qFormat/>
    <w:rsid w:val="00AB7E44"/>
    <w:rPr>
      <w:color w:val="605E5C"/>
      <w:shd w:val="clear" w:color="auto" w:fill="E1DFDD"/>
    </w:rPr>
  </w:style>
  <w:style w:type="character" w:customStyle="1" w:styleId="Titre1Car">
    <w:name w:val="Titre 1 Car"/>
    <w:basedOn w:val="Policepardfaut"/>
    <w:link w:val="Titre1"/>
    <w:uiPriority w:val="9"/>
    <w:qFormat/>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qFormat/>
    <w:rsid w:val="0049747A"/>
  </w:style>
  <w:style w:type="character" w:customStyle="1" w:styleId="Titre2Car">
    <w:name w:val="Titre 2 Car"/>
    <w:basedOn w:val="Policepardfaut"/>
    <w:link w:val="Titre2"/>
    <w:uiPriority w:val="9"/>
    <w:qFormat/>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qFormat/>
    <w:rsid w:val="00C304CA"/>
    <w:rPr>
      <w:sz w:val="16"/>
      <w:szCs w:val="16"/>
    </w:rPr>
  </w:style>
  <w:style w:type="character" w:customStyle="1" w:styleId="CommentaireCar">
    <w:name w:val="Commentaire Car"/>
    <w:basedOn w:val="Policepardfaut"/>
    <w:link w:val="Commentaire"/>
    <w:uiPriority w:val="99"/>
    <w:semiHidden/>
    <w:qFormat/>
    <w:rsid w:val="00C304CA"/>
    <w:rPr>
      <w:rFonts w:ascii="Times New Roman" w:hAnsi="Times New Roman"/>
      <w:sz w:val="20"/>
      <w:szCs w:val="20"/>
    </w:rPr>
  </w:style>
  <w:style w:type="character" w:customStyle="1" w:styleId="ObjetducommentaireCar">
    <w:name w:val="Objet du commentaire Car"/>
    <w:basedOn w:val="CommentaireCar"/>
    <w:link w:val="Objetducommentaire"/>
    <w:uiPriority w:val="99"/>
    <w:semiHidden/>
    <w:qFormat/>
    <w:rsid w:val="00C304CA"/>
    <w:rPr>
      <w:rFonts w:ascii="Times New Roman" w:hAnsi="Times New Roman"/>
      <w:b/>
      <w:bCs/>
      <w:sz w:val="20"/>
      <w:szCs w:val="20"/>
    </w:rPr>
  </w:style>
  <w:style w:type="character" w:customStyle="1" w:styleId="TextedebullesCar">
    <w:name w:val="Texte de bulles Car"/>
    <w:basedOn w:val="Policepardfaut"/>
    <w:link w:val="Textedebulles"/>
    <w:uiPriority w:val="99"/>
    <w:semiHidden/>
    <w:qFormat/>
    <w:rsid w:val="00C304CA"/>
    <w:rPr>
      <w:rFonts w:ascii="Segoe UI" w:hAnsi="Segoe UI" w:cs="Segoe UI"/>
      <w:sz w:val="18"/>
      <w:szCs w:val="18"/>
    </w:rPr>
  </w:style>
  <w:style w:type="character" w:styleId="Textedelespacerserv">
    <w:name w:val="Placeholder Text"/>
    <w:basedOn w:val="Policepardfaut"/>
    <w:uiPriority w:val="99"/>
    <w:semiHidden/>
    <w:qFormat/>
    <w:rsid w:val="00043E93"/>
    <w:rPr>
      <w:color w:val="808080"/>
    </w:rPr>
  </w:style>
  <w:style w:type="character" w:customStyle="1" w:styleId="title-text">
    <w:name w:val="title-text"/>
    <w:basedOn w:val="Policepardfaut"/>
    <w:qFormat/>
    <w:rsid w:val="003542A7"/>
  </w:style>
  <w:style w:type="character" w:customStyle="1" w:styleId="En-tteCar">
    <w:name w:val="En-tête Car"/>
    <w:basedOn w:val="Policepardfaut"/>
    <w:link w:val="En-tte"/>
    <w:uiPriority w:val="99"/>
    <w:qFormat/>
    <w:rsid w:val="00A90009"/>
    <w:rPr>
      <w:rFonts w:ascii="Times New Roman" w:hAnsi="Times New Roman"/>
    </w:rPr>
  </w:style>
  <w:style w:type="character" w:customStyle="1" w:styleId="PieddepageCar">
    <w:name w:val="Pied de page Car"/>
    <w:basedOn w:val="Policepardfaut"/>
    <w:link w:val="Pieddepage"/>
    <w:uiPriority w:val="99"/>
    <w:qFormat/>
    <w:rsid w:val="00A90009"/>
    <w:rPr>
      <w:rFonts w:ascii="Times New Roman" w:hAnsi="Times New Roman"/>
    </w:rPr>
  </w:style>
  <w:style w:type="character" w:customStyle="1" w:styleId="Numrotationdelignes">
    <w:name w:val="Numérotation de lignes"/>
  </w:style>
  <w:style w:type="paragraph" w:styleId="Titre">
    <w:name w:val="Title"/>
    <w:basedOn w:val="Normal"/>
    <w:next w:val="Corpsdetexte"/>
    <w:link w:val="TitreCar"/>
    <w:uiPriority w:val="10"/>
    <w:qFormat/>
    <w:rsid w:val="00242128"/>
    <w:pPr>
      <w:spacing w:after="240" w:line="240" w:lineRule="auto"/>
      <w:contextualSpacing/>
      <w:jc w:val="center"/>
    </w:pPr>
    <w:rPr>
      <w:rFonts w:eastAsiaTheme="majorEastAsia" w:cstheme="majorBidi"/>
      <w:b/>
      <w:spacing w:val="-10"/>
      <w:sz w:val="44"/>
      <w:szCs w:val="56"/>
    </w:rPr>
  </w:style>
  <w:style w:type="paragraph" w:styleId="Corpsdetexte">
    <w:name w:val="Body Text"/>
    <w:basedOn w:val="Normal"/>
    <w:pPr>
      <w:spacing w:before="0" w:after="140" w:line="276" w:lineRule="auto"/>
    </w:pPr>
  </w:style>
  <w:style w:type="paragraph" w:styleId="Liste">
    <w:name w:val="List"/>
    <w:basedOn w:val="Corpsdetexte"/>
    <w:rPr>
      <w:rFonts w:cs="Lohit Devanagari"/>
    </w:rPr>
  </w:style>
  <w:style w:type="paragraph" w:styleId="Lgende">
    <w:name w:val="caption"/>
    <w:basedOn w:val="Normal"/>
    <w:qFormat/>
    <w:pPr>
      <w:suppressLineNumbers/>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aire">
    <w:name w:val="annotation text"/>
    <w:basedOn w:val="Normal"/>
    <w:link w:val="CommentaireCar"/>
    <w:uiPriority w:val="99"/>
    <w:semiHidden/>
    <w:unhideWhenUsed/>
    <w:qFormat/>
    <w:rsid w:val="00C304CA"/>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C304CA"/>
    <w:rPr>
      <w:b/>
      <w:bCs/>
    </w:rPr>
  </w:style>
  <w:style w:type="paragraph" w:styleId="Textedebulles">
    <w:name w:val="Balloon Text"/>
    <w:basedOn w:val="Normal"/>
    <w:link w:val="TextedebullesCar"/>
    <w:uiPriority w:val="99"/>
    <w:semiHidden/>
    <w:unhideWhenUsed/>
    <w:qFormat/>
    <w:rsid w:val="00C304CA"/>
    <w:pPr>
      <w:spacing w:before="0" w:after="0" w:line="240" w:lineRule="auto"/>
    </w:pPr>
    <w:rPr>
      <w:rFonts w:ascii="Segoe UI" w:hAnsi="Segoe UI" w:cs="Segoe UI"/>
      <w:sz w:val="18"/>
      <w:szCs w:val="18"/>
    </w:rPr>
  </w:style>
  <w:style w:type="paragraph" w:styleId="Paragraphedeliste">
    <w:name w:val="List Paragraph"/>
    <w:basedOn w:val="Normal"/>
    <w:uiPriority w:val="34"/>
    <w:qFormat/>
    <w:rsid w:val="008130D4"/>
    <w:pPr>
      <w:ind w:left="720"/>
      <w:contextualSpacing/>
    </w:p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A90009"/>
    <w:pPr>
      <w:tabs>
        <w:tab w:val="center" w:pos="4536"/>
        <w:tab w:val="right" w:pos="9072"/>
      </w:tabs>
      <w:spacing w:before="0" w:after="0" w:line="240" w:lineRule="auto"/>
    </w:pPr>
  </w:style>
  <w:style w:type="paragraph" w:styleId="Pieddepage">
    <w:name w:val="footer"/>
    <w:basedOn w:val="Normal"/>
    <w:link w:val="PieddepageCar"/>
    <w:uiPriority w:val="99"/>
    <w:unhideWhenUsed/>
    <w:rsid w:val="00A90009"/>
    <w:pPr>
      <w:tabs>
        <w:tab w:val="center" w:pos="4536"/>
        <w:tab w:val="right" w:pos="9072"/>
      </w:tabs>
      <w:spacing w:before="0" w:after="0" w:line="240" w:lineRule="auto"/>
    </w:pPr>
  </w:style>
  <w:style w:type="paragraph" w:styleId="Sansinterligne">
    <w:name w:val="No Spacing"/>
    <w:uiPriority w:val="1"/>
    <w:qFormat/>
    <w:rsid w:val="001110F4"/>
    <w:rPr>
      <w:rFonts w:ascii="Times New Roman" w:hAnsi="Times New Roman"/>
    </w:rPr>
  </w:style>
  <w:style w:type="paragraph" w:styleId="Bibliographie">
    <w:name w:val="Bibliography"/>
    <w:basedOn w:val="Normal"/>
    <w:next w:val="Normal"/>
    <w:uiPriority w:val="37"/>
    <w:semiHidden/>
    <w:unhideWhenUsed/>
    <w:qFormat/>
    <w:rsid w:val="000A64CF"/>
  </w:style>
  <w:style w:type="paragraph" w:styleId="Rvision">
    <w:name w:val="Revision"/>
    <w:hidden/>
    <w:uiPriority w:val="99"/>
    <w:semiHidden/>
    <w:rsid w:val="0002098B"/>
    <w:pPr>
      <w:suppressAutoHyphens w:val="0"/>
    </w:pPr>
    <w:rPr>
      <w:rFonts w:ascii="Times New Roman" w:hAnsi="Times New Roman"/>
    </w:rPr>
  </w:style>
  <w:style w:type="character" w:styleId="Lienhypertexte">
    <w:name w:val="Hyperlink"/>
    <w:basedOn w:val="Policepardfaut"/>
    <w:uiPriority w:val="99"/>
    <w:unhideWhenUsed/>
    <w:rsid w:val="00416643"/>
    <w:rPr>
      <w:color w:val="0563C1" w:themeColor="hyperlink"/>
      <w:u w:val="single"/>
    </w:rPr>
  </w:style>
  <w:style w:type="character" w:styleId="Mentionnonrsolue">
    <w:name w:val="Unresolved Mention"/>
    <w:basedOn w:val="Policepardfaut"/>
    <w:uiPriority w:val="99"/>
    <w:semiHidden/>
    <w:unhideWhenUsed/>
    <w:rsid w:val="00416643"/>
    <w:rPr>
      <w:color w:val="605E5C"/>
      <w:shd w:val="clear" w:color="auto" w:fill="E1DFDD"/>
    </w:rPr>
  </w:style>
  <w:style w:type="character" w:customStyle="1" w:styleId="c-bibliographic-informationvalue">
    <w:name w:val="c-bibliographic-information__value"/>
    <w:basedOn w:val="Policepardfaut"/>
    <w:rsid w:val="00416643"/>
  </w:style>
  <w:style w:type="character" w:styleId="Lienhypertextesuivivisit">
    <w:name w:val="FollowedHyperlink"/>
    <w:basedOn w:val="Policepardfaut"/>
    <w:uiPriority w:val="99"/>
    <w:semiHidden/>
    <w:unhideWhenUsed/>
    <w:rsid w:val="003121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www.solace-eu.net/service/news/clothilde-collets-phd-thesis-a-novel-phenotyping-pipeline-for-root-architecture-evaluation-with-diversity-panels-of-bread-and-durum-wheat.html" TargetMode="External"/><Relationship Id="rId2" Type="http://schemas.openxmlformats.org/officeDocument/2006/relationships/hyperlink" Target="https://doi.org/10.1038/nature05684" TargetMode="External"/><Relationship Id="rId1" Type="http://schemas.openxmlformats.org/officeDocument/2006/relationships/hyperlink" Target="https://doi.org/10.1038/nature19324" TargetMode="External"/><Relationship Id="rId4" Type="http://schemas.openxmlformats.org/officeDocument/2006/relationships/hyperlink" Target="https://doi.org/10.3389/fpls.2022.853601"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g.montazeaud@gmail.com"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5D69-5F87-4A96-87E4-2CF08D8E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21</Pages>
  <Words>43349</Words>
  <Characters>238420</Characters>
  <Application>Microsoft Office Word</Application>
  <DocSecurity>0</DocSecurity>
  <Lines>1986</Lines>
  <Paragraphs>562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dc:description/>
  <cp:lastModifiedBy>Hélène Fréville</cp:lastModifiedBy>
  <cp:revision>39</cp:revision>
  <dcterms:created xsi:type="dcterms:W3CDTF">2024-07-19T07:37:00Z</dcterms:created>
  <dcterms:modified xsi:type="dcterms:W3CDTF">2024-07-24T15:54:00Z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id="R4NWMh4y"/&gt;&lt;style id="http://www.zotero.org/styles/plant-and-soil" hasBibliography="1" bibliographyStyleHasBeenSet="1"/&gt;&lt;prefs&gt;&lt;pref name="fieldType" value="Field"/&gt;&lt;/prefs&gt;&lt;/data&gt;</vt:lpwstr>
  </property>
</Properties>
</file>