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96AF" w14:textId="3295A16A" w:rsidR="00B629AA" w:rsidRDefault="00BC61BC">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5AB79C34" w14:textId="77777777" w:rsidR="00B629AA" w:rsidRDefault="00BC61BC">
      <w:pPr>
        <w:jc w:val="center"/>
      </w:pPr>
      <w:r>
        <w:t>Germain Montazeaud</w:t>
      </w:r>
      <w:proofErr w:type="gramStart"/>
      <w:r>
        <w:rPr>
          <w:vertAlign w:val="superscript"/>
        </w:rPr>
        <w:t>1,</w:t>
      </w:r>
      <w:r>
        <w:rPr>
          <w:rFonts w:cs="Times New Roman"/>
          <w:vertAlign w:val="superscript"/>
        </w:rPr>
        <w:t>†</w:t>
      </w:r>
      <w:proofErr w:type="gramEnd"/>
      <w:r>
        <w:t>, Pierre Roumet</w:t>
      </w:r>
      <w:r>
        <w:rPr>
          <w:vertAlign w:val="superscript"/>
        </w:rPr>
        <w:t>1</w:t>
      </w:r>
      <w:r>
        <w:t>, Mickaël Lamboeuf</w:t>
      </w:r>
      <w:r>
        <w:rPr>
          <w:vertAlign w:val="superscript"/>
        </w:rPr>
        <w:t>2</w:t>
      </w:r>
      <w:r>
        <w:t>, Christian Jeudy</w:t>
      </w:r>
      <w:r>
        <w:rPr>
          <w:vertAlign w:val="superscript"/>
        </w:rPr>
        <w:t>2</w:t>
      </w:r>
      <w:r>
        <w:t>, Martin Ecarnot</w:t>
      </w:r>
      <w:r>
        <w:rPr>
          <w:vertAlign w:val="superscript"/>
        </w:rPr>
        <w:t>1</w:t>
      </w:r>
      <w:r>
        <w:t>, Lise Malicet-Chebbah</w:t>
      </w:r>
      <w:r>
        <w:rPr>
          <w:vertAlign w:val="superscript"/>
        </w:rPr>
        <w:t>1</w:t>
      </w:r>
      <w:r>
        <w:t>, Christophe Salon</w:t>
      </w:r>
      <w:r>
        <w:rPr>
          <w:vertAlign w:val="superscript"/>
        </w:rPr>
        <w:t>2</w:t>
      </w:r>
      <w:r>
        <w:t>, Hélène Fréville</w:t>
      </w:r>
      <w:r>
        <w:rPr>
          <w:vertAlign w:val="superscript"/>
        </w:rPr>
        <w:t>1</w:t>
      </w:r>
    </w:p>
    <w:p w14:paraId="50F04E8E" w14:textId="77777777" w:rsidR="00B629AA" w:rsidRDefault="00B629AA">
      <w:pPr>
        <w:jc w:val="center"/>
      </w:pPr>
    </w:p>
    <w:p w14:paraId="2E028B5B" w14:textId="77777777" w:rsidR="00B629AA" w:rsidRDefault="00BC61BC">
      <w:pPr>
        <w:jc w:val="center"/>
      </w:pPr>
      <w:r>
        <w:rPr>
          <w:vertAlign w:val="superscript"/>
        </w:rPr>
        <w:t>1</w:t>
      </w:r>
      <w:r>
        <w:t>AGAP, Université de Montpellier, CIRAD, INRAE, L'institut Agro, Montpellier, France</w:t>
      </w:r>
    </w:p>
    <w:p w14:paraId="32A8FFDF" w14:textId="77777777" w:rsidR="00B629AA" w:rsidRDefault="00BC61BC">
      <w:pPr>
        <w:jc w:val="center"/>
      </w:pPr>
      <w:commentRangeStart w:id="0"/>
      <w:r>
        <w:rPr>
          <w:vertAlign w:val="superscript"/>
        </w:rPr>
        <w:t>2</w:t>
      </w:r>
      <w:r>
        <w:rPr>
          <w:highlight w:val="yellow"/>
        </w:rPr>
        <w:t>XXXXXXXXXXXXXXXXXXXXXXXXXXX</w:t>
      </w:r>
      <w:commentRangeEnd w:id="0"/>
      <w:r w:rsidR="00645774">
        <w:rPr>
          <w:rStyle w:val="Marquedecommentaire"/>
        </w:rPr>
        <w:commentReference w:id="0"/>
      </w:r>
    </w:p>
    <w:p w14:paraId="186CD160" w14:textId="35CEC35E" w:rsidR="00B629AA" w:rsidRPr="008A30D9" w:rsidRDefault="00BC61BC">
      <w:pPr>
        <w:jc w:val="center"/>
        <w:rPr>
          <w:rFonts w:cs="Times New Roman"/>
          <w:lang w:val="en-GB"/>
        </w:rPr>
      </w:pPr>
      <w:r w:rsidRPr="008A30D9">
        <w:rPr>
          <w:rFonts w:cs="Times New Roman"/>
          <w:vertAlign w:val="superscript"/>
          <w:lang w:val="en-GB"/>
        </w:rPr>
        <w:t>†</w:t>
      </w:r>
      <w:proofErr w:type="gramStart"/>
      <w:r w:rsidRPr="008A30D9">
        <w:rPr>
          <w:rFonts w:cs="Times New Roman"/>
          <w:lang w:val="en-GB"/>
        </w:rPr>
        <w:t>corresponding</w:t>
      </w:r>
      <w:proofErr w:type="gramEnd"/>
      <w:r w:rsidRPr="008A30D9">
        <w:rPr>
          <w:rFonts w:cs="Times New Roman"/>
          <w:lang w:val="en-GB"/>
        </w:rPr>
        <w:t xml:space="preserve"> author: </w:t>
      </w:r>
      <w:r w:rsidR="003C3852" w:rsidRPr="008A30D9">
        <w:rPr>
          <w:lang w:val="en-GB"/>
        </w:rPr>
        <w:t>germain.montazeaud@inrae.fr</w:t>
      </w:r>
    </w:p>
    <w:p w14:paraId="21A90EAB" w14:textId="77777777" w:rsidR="00B629AA" w:rsidRDefault="00BC61BC">
      <w:pPr>
        <w:pStyle w:val="Titre1"/>
        <w:rPr>
          <w:lang w:val="en-GB"/>
        </w:rPr>
      </w:pPr>
      <w:r>
        <w:rPr>
          <w:lang w:val="en-GB"/>
        </w:rPr>
        <w:t>Keywords</w:t>
      </w:r>
    </w:p>
    <w:p w14:paraId="6DA471D6" w14:textId="7F67F24F" w:rsidR="00B629AA" w:rsidRDefault="003C3852">
      <w:pPr>
        <w:rPr>
          <w:lang w:val="en-GB"/>
        </w:rPr>
      </w:pPr>
      <w:r>
        <w:rPr>
          <w:lang w:val="en-GB"/>
        </w:rPr>
        <w:t>varietal</w:t>
      </w:r>
      <w:r w:rsidR="00BC61BC">
        <w:rPr>
          <w:lang w:val="en-GB"/>
        </w:rPr>
        <w:t xml:space="preserve"> mixtures, agroecology, relative yield, </w:t>
      </w:r>
      <w:r w:rsidR="00C01D00">
        <w:rPr>
          <w:lang w:val="en-GB"/>
        </w:rPr>
        <w:t>stress-gradient hypothesis</w:t>
      </w:r>
      <w:r w:rsidR="00BC61BC">
        <w:rPr>
          <w:lang w:val="en-GB"/>
        </w:rPr>
        <w:t xml:space="preserve">, complementarity, </w:t>
      </w:r>
      <w:r w:rsidR="00201CFD">
        <w:rPr>
          <w:lang w:val="en-GB"/>
        </w:rPr>
        <w:t>high</w:t>
      </w:r>
      <w:r w:rsidR="008D1821">
        <w:rPr>
          <w:lang w:val="en-GB"/>
        </w:rPr>
        <w:t>-</w:t>
      </w:r>
      <w:r w:rsidR="00201CFD">
        <w:rPr>
          <w:lang w:val="en-GB"/>
        </w:rPr>
        <w:t xml:space="preserve">throughput </w:t>
      </w:r>
      <w:r w:rsidR="00BC61BC">
        <w:rPr>
          <w:lang w:val="en-GB"/>
        </w:rPr>
        <w:t xml:space="preserve">root phenotyping, root area, </w:t>
      </w:r>
      <w:r w:rsidR="00375474">
        <w:rPr>
          <w:lang w:val="en-GB"/>
        </w:rPr>
        <w:t xml:space="preserve">competitive </w:t>
      </w:r>
      <w:r w:rsidR="00BC61BC">
        <w:rPr>
          <w:lang w:val="en-GB"/>
        </w:rPr>
        <w:t>hierarchy</w:t>
      </w:r>
    </w:p>
    <w:p w14:paraId="4E965FA2" w14:textId="74318792" w:rsidR="00F845A3" w:rsidRDefault="00BC61BC" w:rsidP="00F845A3">
      <w:pPr>
        <w:pStyle w:val="Titre1"/>
        <w:rPr>
          <w:lang w:val="en-GB"/>
        </w:rPr>
      </w:pPr>
      <w:commentRangeStart w:id="1"/>
      <w:r>
        <w:rPr>
          <w:lang w:val="en-GB"/>
        </w:rPr>
        <w:t>Abstract</w:t>
      </w:r>
      <w:commentRangeEnd w:id="1"/>
      <w:r w:rsidR="00C01D00">
        <w:rPr>
          <w:rStyle w:val="Marquedecommentaire"/>
          <w:rFonts w:eastAsiaTheme="minorHAnsi" w:cstheme="minorBidi"/>
          <w:b w:val="0"/>
        </w:rPr>
        <w:commentReference w:id="1"/>
      </w:r>
    </w:p>
    <w:p w14:paraId="6247FF07" w14:textId="7FA1555E" w:rsidR="00592224" w:rsidRDefault="00821BD9">
      <w:pPr>
        <w:rPr>
          <w:lang w:val="en-GB"/>
        </w:rPr>
      </w:pPr>
      <w:r>
        <w:rPr>
          <w:lang w:val="en-GB"/>
        </w:rPr>
        <w:t>Ecological research suggest that plant diversity increase</w:t>
      </w:r>
      <w:r w:rsidR="00BE4240">
        <w:rPr>
          <w:lang w:val="en-GB"/>
        </w:rPr>
        <w:t>s</w:t>
      </w:r>
      <w:r>
        <w:rPr>
          <w:lang w:val="en-GB"/>
        </w:rPr>
        <w:t xml:space="preserve"> productivity, and that positive interactions </w:t>
      </w:r>
      <w:r w:rsidR="00BE4240">
        <w:rPr>
          <w:lang w:val="en-GB"/>
        </w:rPr>
        <w:t xml:space="preserve">between plants increase </w:t>
      </w:r>
      <w:r w:rsidR="00592224">
        <w:rPr>
          <w:lang w:val="en-GB"/>
        </w:rPr>
        <w:t>under</w:t>
      </w:r>
      <w:r w:rsidR="00BE4240">
        <w:rPr>
          <w:lang w:val="en-GB"/>
        </w:rPr>
        <w:t xml:space="preserve"> harsh environments. Cultivating varietal mixtures instead of monovarietal stands could thus </w:t>
      </w:r>
      <w:r w:rsidR="00592224">
        <w:rPr>
          <w:lang w:val="en-GB"/>
        </w:rPr>
        <w:t xml:space="preserve">help </w:t>
      </w:r>
      <w:r w:rsidR="00BE4240">
        <w:rPr>
          <w:lang w:val="en-GB"/>
        </w:rPr>
        <w:t>optimiz</w:t>
      </w:r>
      <w:r w:rsidR="00592224">
        <w:rPr>
          <w:lang w:val="en-GB"/>
        </w:rPr>
        <w:t xml:space="preserve">ing </w:t>
      </w:r>
      <w:r w:rsidR="00BE4240">
        <w:rPr>
          <w:lang w:val="en-GB"/>
        </w:rPr>
        <w:t>resourc</w:t>
      </w:r>
      <w:r w:rsidR="00592224">
        <w:rPr>
          <w:lang w:val="en-GB"/>
        </w:rPr>
        <w:t>e</w:t>
      </w:r>
      <w:r w:rsidR="00105530">
        <w:rPr>
          <w:lang w:val="en-GB"/>
        </w:rPr>
        <w:t>s</w:t>
      </w:r>
      <w:r w:rsidR="00BE4240">
        <w:rPr>
          <w:lang w:val="en-GB"/>
        </w:rPr>
        <w:t xml:space="preserve"> while limiting </w:t>
      </w:r>
      <w:r w:rsidR="00592224">
        <w:rPr>
          <w:lang w:val="en-GB"/>
        </w:rPr>
        <w:t>chemical</w:t>
      </w:r>
      <w:r w:rsidR="00BE4240">
        <w:rPr>
          <w:lang w:val="en-GB"/>
        </w:rPr>
        <w:t xml:space="preserve"> inputs. </w:t>
      </w:r>
      <w:r w:rsidR="00C91512">
        <w:rPr>
          <w:lang w:val="en-GB"/>
        </w:rPr>
        <w:t>Mixing varieties indeed increase yield on average</w:t>
      </w:r>
      <w:r w:rsidR="00BE4240">
        <w:rPr>
          <w:lang w:val="en-GB"/>
        </w:rPr>
        <w:t xml:space="preserve">, but mixing effects are </w:t>
      </w:r>
      <w:r w:rsidR="0048014E">
        <w:rPr>
          <w:lang w:val="en-GB"/>
        </w:rPr>
        <w:t xml:space="preserve">also </w:t>
      </w:r>
      <w:r w:rsidR="00BE4240">
        <w:rPr>
          <w:lang w:val="en-GB"/>
        </w:rPr>
        <w:t>highly variable</w:t>
      </w:r>
      <w:r w:rsidR="00105530">
        <w:rPr>
          <w:lang w:val="en-GB"/>
        </w:rPr>
        <w:t xml:space="preserve">. </w:t>
      </w:r>
      <w:r w:rsidR="00BE4240">
        <w:rPr>
          <w:lang w:val="en-GB"/>
        </w:rPr>
        <w:t xml:space="preserve">In this study, we tested whether diversity in root traits could promote positive interactions between varieties, </w:t>
      </w:r>
      <w:r w:rsidR="00C91512">
        <w:rPr>
          <w:lang w:val="en-GB"/>
        </w:rPr>
        <w:t>especially</w:t>
      </w:r>
      <w:r w:rsidR="00BE4240">
        <w:rPr>
          <w:lang w:val="en-GB"/>
        </w:rPr>
        <w:t xml:space="preserve"> under limiting resource</w:t>
      </w:r>
      <w:r w:rsidR="00C91512">
        <w:rPr>
          <w:lang w:val="en-GB"/>
        </w:rPr>
        <w:t>s</w:t>
      </w:r>
      <w:r w:rsidR="00BE4240">
        <w:rPr>
          <w:lang w:val="en-GB"/>
        </w:rPr>
        <w:t>. We grew 36 durum wheat (</w:t>
      </w:r>
      <w:r w:rsidR="00BE4240">
        <w:rPr>
          <w:i/>
          <w:iCs/>
          <w:lang w:val="en-GB"/>
        </w:rPr>
        <w:t>Triticum turgidum</w:t>
      </w:r>
      <w:r w:rsidR="00BE4240">
        <w:rPr>
          <w:lang w:val="en-GB"/>
        </w:rPr>
        <w:t xml:space="preserve"> ssp. </w:t>
      </w:r>
      <w:r w:rsidR="00BE4240">
        <w:rPr>
          <w:i/>
          <w:iCs/>
          <w:lang w:val="en-GB"/>
        </w:rPr>
        <w:t>durum</w:t>
      </w:r>
      <w:r w:rsidR="00BE4240">
        <w:rPr>
          <w:lang w:val="en-GB"/>
        </w:rPr>
        <w:t xml:space="preserve">) varieties in pure stands and in 54 binary mixtures in a high-throughput root phenotyping platform under both </w:t>
      </w:r>
      <w:r w:rsidR="00C91512">
        <w:rPr>
          <w:lang w:val="en-GB"/>
        </w:rPr>
        <w:t xml:space="preserve">controlled </w:t>
      </w:r>
      <w:r w:rsidR="00BE4240">
        <w:rPr>
          <w:lang w:val="en-GB"/>
        </w:rPr>
        <w:t>conditions (</w:t>
      </w:r>
      <w:r w:rsidR="00396BE7">
        <w:rPr>
          <w:lang w:val="en-GB"/>
        </w:rPr>
        <w:t>R+</w:t>
      </w:r>
      <w:r w:rsidR="00BE4240">
        <w:rPr>
          <w:lang w:val="en-GB"/>
        </w:rPr>
        <w:t xml:space="preserve">) and water and nutrient </w:t>
      </w:r>
      <w:r w:rsidR="00396BE7">
        <w:rPr>
          <w:lang w:val="en-GB"/>
        </w:rPr>
        <w:t>limitation</w:t>
      </w:r>
      <w:r w:rsidR="00BE4240">
        <w:rPr>
          <w:lang w:val="en-GB"/>
        </w:rPr>
        <w:t xml:space="preserve"> (</w:t>
      </w:r>
      <w:r w:rsidR="00396BE7">
        <w:rPr>
          <w:lang w:val="en-GB"/>
        </w:rPr>
        <w:t>R-</w:t>
      </w:r>
      <w:r w:rsidR="00BE4240">
        <w:rPr>
          <w:lang w:val="en-GB"/>
        </w:rPr>
        <w:t xml:space="preserve">). We found that </w:t>
      </w:r>
      <w:r w:rsidR="00C91512">
        <w:rPr>
          <w:lang w:val="en-GB"/>
        </w:rPr>
        <w:t xml:space="preserve">seedlings in </w:t>
      </w:r>
      <w:r w:rsidR="00BE4240">
        <w:rPr>
          <w:lang w:val="en-GB"/>
        </w:rPr>
        <w:t xml:space="preserve">mixed stands produced less biomass than predicted from their pure stands, particularly </w:t>
      </w:r>
      <w:r w:rsidR="00396BE7">
        <w:rPr>
          <w:lang w:val="en-GB"/>
        </w:rPr>
        <w:t>under</w:t>
      </w:r>
      <w:r w:rsidR="00BE4240">
        <w:rPr>
          <w:lang w:val="en-GB"/>
        </w:rPr>
        <w:t xml:space="preserve"> </w:t>
      </w:r>
      <w:r w:rsidR="00396BE7">
        <w:rPr>
          <w:lang w:val="en-GB"/>
        </w:rPr>
        <w:t>R-</w:t>
      </w:r>
      <w:r w:rsidR="00BE4240">
        <w:rPr>
          <w:lang w:val="en-GB"/>
        </w:rPr>
        <w:t>.</w:t>
      </w:r>
      <w:r w:rsidR="00592224">
        <w:rPr>
          <w:lang w:val="en-GB"/>
        </w:rPr>
        <w:t xml:space="preserve"> This biomass reduction </w:t>
      </w:r>
      <w:r w:rsidR="000E399E">
        <w:rPr>
          <w:lang w:val="en-GB"/>
        </w:rPr>
        <w:t>reflected a relaxation of competition where</w:t>
      </w:r>
      <w:r w:rsidR="00592224">
        <w:rPr>
          <w:lang w:val="en-GB"/>
        </w:rPr>
        <w:t xml:space="preserve"> competitive varieties benefited from having a less competitive neighbo</w:t>
      </w:r>
      <w:r w:rsidR="00C91512">
        <w:rPr>
          <w:lang w:val="en-GB"/>
        </w:rPr>
        <w:t>u</w:t>
      </w:r>
      <w:r w:rsidR="00592224">
        <w:rPr>
          <w:lang w:val="en-GB"/>
        </w:rPr>
        <w:t xml:space="preserve">r </w:t>
      </w:r>
      <w:r w:rsidR="00C91512">
        <w:rPr>
          <w:lang w:val="en-GB"/>
        </w:rPr>
        <w:t>than themselves</w:t>
      </w:r>
      <w:r w:rsidR="00592224">
        <w:rPr>
          <w:lang w:val="en-GB"/>
        </w:rPr>
        <w:t xml:space="preserve"> </w:t>
      </w:r>
      <w:r w:rsidR="00C91512">
        <w:rPr>
          <w:lang w:val="en-GB"/>
        </w:rPr>
        <w:t xml:space="preserve">in </w:t>
      </w:r>
      <w:r w:rsidR="00592224">
        <w:rPr>
          <w:lang w:val="en-GB"/>
        </w:rPr>
        <w:t xml:space="preserve">mixture. </w:t>
      </w:r>
      <w:r w:rsidR="00C91512">
        <w:rPr>
          <w:lang w:val="en-GB"/>
        </w:rPr>
        <w:t>The c</w:t>
      </w:r>
      <w:r w:rsidR="00592224">
        <w:rPr>
          <w:lang w:val="en-GB"/>
        </w:rPr>
        <w:t xml:space="preserve">ompetitive hierarchy </w:t>
      </w:r>
      <w:r w:rsidR="00592224">
        <w:rPr>
          <w:lang w:val="en-GB"/>
        </w:rPr>
        <w:lastRenderedPageBreak/>
        <w:t xml:space="preserve">between varieties was captured by a single trait, the 2D projected area of the </w:t>
      </w:r>
      <w:r w:rsidR="00C91512">
        <w:rPr>
          <w:lang w:val="en-GB"/>
        </w:rPr>
        <w:t>root system</w:t>
      </w:r>
      <w:r w:rsidR="00592224">
        <w:rPr>
          <w:lang w:val="en-GB"/>
        </w:rPr>
        <w:t xml:space="preserve"> which predict</w:t>
      </w:r>
      <w:r w:rsidR="00C91512">
        <w:rPr>
          <w:lang w:val="en-GB"/>
        </w:rPr>
        <w:t>ed</w:t>
      </w:r>
      <w:r w:rsidR="00592224">
        <w:rPr>
          <w:lang w:val="en-GB"/>
        </w:rPr>
        <w:t xml:space="preserve"> </w:t>
      </w:r>
      <w:r w:rsidR="0048014E">
        <w:rPr>
          <w:lang w:val="en-GB"/>
        </w:rPr>
        <w:t>~</w:t>
      </w:r>
      <w:r w:rsidR="00592224">
        <w:rPr>
          <w:lang w:val="en-GB"/>
        </w:rPr>
        <w:t>50% of the biomass reduction</w:t>
      </w:r>
      <w:r w:rsidR="00C91512">
        <w:rPr>
          <w:lang w:val="en-GB"/>
        </w:rPr>
        <w:t xml:space="preserve"> </w:t>
      </w:r>
      <w:r w:rsidR="00396BE7">
        <w:rPr>
          <w:lang w:val="en-GB"/>
        </w:rPr>
        <w:t>in R-</w:t>
      </w:r>
      <w:r w:rsidR="00592224">
        <w:rPr>
          <w:lang w:val="en-GB"/>
        </w:rPr>
        <w:t>. Our results suggest that root area is a promising breeding targets to reduce intra-specific competition and a key trait to consider for mixture assembly.</w:t>
      </w:r>
    </w:p>
    <w:p w14:paraId="7AC79E58" w14:textId="77777777" w:rsidR="00B629AA" w:rsidRDefault="00BC61BC">
      <w:pPr>
        <w:pStyle w:val="Titre1"/>
        <w:rPr>
          <w:lang w:val="en-GB"/>
        </w:rPr>
      </w:pPr>
      <w:r>
        <w:rPr>
          <w:lang w:val="en-GB"/>
        </w:rPr>
        <w:t>Introduction</w:t>
      </w:r>
    </w:p>
    <w:p w14:paraId="57129319" w14:textId="6647DF58" w:rsidR="00B629AA" w:rsidRDefault="00BC61BC">
      <w:pPr>
        <w:rPr>
          <w:lang w:val="en-GB"/>
        </w:rPr>
      </w:pPr>
      <w:r>
        <w:rPr>
          <w:lang w:val="en-GB"/>
        </w:rPr>
        <w:t xml:space="preserve">Decades of experimental ecology have established a general positive relationship between plant diversity and ecosystem functioning </w:t>
      </w:r>
      <w:r>
        <w:fldChar w:fldCharType="begin"/>
      </w:r>
      <w:r w:rsidR="004E258C">
        <w:rPr>
          <w:lang w:val="en-GB"/>
        </w:rPr>
        <w:instrText xml:space="preserve"> ADDIN ZOTERO_ITEM CSL_CITATION {"citationID":"8NS7Iyko","properties":{"formattedCitation":"(Tilman {\\i{}et al.}, 1996, 2001; Hector {\\i{}et al.}, 1999)","plainCitation":"(Tilman et al., 1996, 2001; Hector et al., 1999)","noteIndex":0},"citationItems":[{"id":245,"uris":["http://zotero.org/users/3458704/items/WIGKTEWM"],"itemData":{"id":245,"type":"article-journal","abstract":"THE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196,"uris":["http://zotero.org/users/3458704/items/2XUENB7Z"],"itemData":{"id":196,"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525,"uris":["http://zotero.org/users/3458704/items/E7PSPUHP"],"itemData":{"id":525,"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Pr>
          <w:lang w:val="en-GB"/>
        </w:rPr>
        <w:fldChar w:fldCharType="separate"/>
      </w:r>
      <w:r w:rsidR="004E258C" w:rsidRPr="004E258C">
        <w:rPr>
          <w:rFonts w:cs="Times New Roman"/>
          <w:szCs w:val="24"/>
          <w:lang w:val="en-GB"/>
        </w:rPr>
        <w:t xml:space="preserve">(Tilman </w:t>
      </w:r>
      <w:r w:rsidR="004E258C" w:rsidRPr="004E258C">
        <w:rPr>
          <w:rFonts w:cs="Times New Roman"/>
          <w:i/>
          <w:iCs/>
          <w:szCs w:val="24"/>
          <w:lang w:val="en-GB"/>
        </w:rPr>
        <w:t>et al.</w:t>
      </w:r>
      <w:r w:rsidR="004E258C" w:rsidRPr="004E258C">
        <w:rPr>
          <w:rFonts w:cs="Times New Roman"/>
          <w:szCs w:val="24"/>
          <w:lang w:val="en-GB"/>
        </w:rPr>
        <w:t xml:space="preserve">, 1996, 2001; Hector </w:t>
      </w:r>
      <w:r w:rsidR="004E258C" w:rsidRPr="004E258C">
        <w:rPr>
          <w:rFonts w:cs="Times New Roman"/>
          <w:i/>
          <w:iCs/>
          <w:szCs w:val="24"/>
          <w:lang w:val="en-GB"/>
        </w:rPr>
        <w:t>et al.</w:t>
      </w:r>
      <w:r w:rsidR="004E258C" w:rsidRPr="004E258C">
        <w:rPr>
          <w:rFonts w:cs="Times New Roman"/>
          <w:szCs w:val="24"/>
          <w:lang w:val="en-GB"/>
        </w:rPr>
        <w:t>, 1999)</w:t>
      </w:r>
      <w:r>
        <w:rPr>
          <w:lang w:val="en-GB"/>
        </w:rPr>
        <w:fldChar w:fldCharType="end"/>
      </w:r>
      <w:r>
        <w:rPr>
          <w:lang w:val="en-GB"/>
        </w:rPr>
        <w:t xml:space="preserve">. </w:t>
      </w:r>
      <w:r w:rsidR="00B90822">
        <w:rPr>
          <w:lang w:val="en-GB"/>
        </w:rPr>
        <w:t>E</w:t>
      </w:r>
      <w:r>
        <w:rPr>
          <w:lang w:val="en-GB"/>
        </w:rPr>
        <w:t xml:space="preserve">cosystems with a higher number of species tend to be more productive, more efficient at regulating pathogens, at recycling nutrients, </w:t>
      </w:r>
      <w:r w:rsidR="00B90822">
        <w:rPr>
          <w:lang w:val="en-GB"/>
        </w:rPr>
        <w:t xml:space="preserve">and </w:t>
      </w:r>
      <w:r>
        <w:rPr>
          <w:lang w:val="en-GB"/>
        </w:rPr>
        <w:t xml:space="preserve">at buffering abiotic stresses </w:t>
      </w:r>
      <w:r>
        <w:fldChar w:fldCharType="begin"/>
      </w:r>
      <w:r w:rsidR="004E258C">
        <w:rPr>
          <w:lang w:val="en-GB"/>
        </w:rPr>
        <w:instrText xml:space="preserve"> ADDIN ZOTERO_ITEM CSL_CITATION {"citationID":"0osD7FuW","properties":{"formattedCitation":"(Hooper {\\i{}et al.}, 2005; Hector and Bagchi, 2007; Tilman {\\i{}et al.}, 2014)","plainCitation":"(Hooper et al., 2005; Hector and Bagchi, 2007; Tilman et al., 2014)","noteIndex":0},"citationItems":[{"id":665,"uris":["http://zotero.org/users/3458704/items/U26VVTXB"],"itemData":{"id":665,"type":"article-journal","abstract":"Humans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A."}],"issued":{"date-parts":[["2005",2,1]]}}},{"id":190,"uris":["http://zotero.org/users/3458704/items/ES9KRITE"],"itemData":{"id":190,"type":"article-journal","abstract":"Biodiversity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67,"uris":["http://zotero.org/users/3458704/items/FMVZGP4K"],"itemData":{"id":67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Pr>
          <w:lang w:val="en-GB"/>
        </w:rPr>
        <w:fldChar w:fldCharType="separate"/>
      </w:r>
      <w:r w:rsidR="004E258C" w:rsidRPr="004E258C">
        <w:rPr>
          <w:rFonts w:cs="Times New Roman"/>
          <w:szCs w:val="24"/>
          <w:lang w:val="en-GB"/>
        </w:rPr>
        <w:t xml:space="preserve">(Hooper </w:t>
      </w:r>
      <w:r w:rsidR="004E258C" w:rsidRPr="004E258C">
        <w:rPr>
          <w:rFonts w:cs="Times New Roman"/>
          <w:i/>
          <w:iCs/>
          <w:szCs w:val="24"/>
          <w:lang w:val="en-GB"/>
        </w:rPr>
        <w:t>et al.</w:t>
      </w:r>
      <w:r w:rsidR="004E258C" w:rsidRPr="004E258C">
        <w:rPr>
          <w:rFonts w:cs="Times New Roman"/>
          <w:szCs w:val="24"/>
          <w:lang w:val="en-GB"/>
        </w:rPr>
        <w:t xml:space="preserve">, 2005; Hector and Bagchi, 2007; Tilman </w:t>
      </w:r>
      <w:r w:rsidR="004E258C" w:rsidRPr="004E258C">
        <w:rPr>
          <w:rFonts w:cs="Times New Roman"/>
          <w:i/>
          <w:iCs/>
          <w:szCs w:val="24"/>
          <w:lang w:val="en-GB"/>
        </w:rPr>
        <w:t>et al.</w:t>
      </w:r>
      <w:r w:rsidR="004E258C" w:rsidRPr="004E258C">
        <w:rPr>
          <w:rFonts w:cs="Times New Roman"/>
          <w:szCs w:val="24"/>
          <w:lang w:val="en-GB"/>
        </w:rPr>
        <w:t>, 2014)</w:t>
      </w:r>
      <w:r>
        <w:rPr>
          <w:lang w:val="en-GB"/>
        </w:rPr>
        <w:fldChar w:fldCharType="end"/>
      </w:r>
      <w:r>
        <w:rPr>
          <w:lang w:val="en-GB"/>
        </w:rPr>
        <w:t xml:space="preserve">. Species diversity is generally thought to improve ecosystem functioning via two main effects: the complementarity effect, and the selection effect </w:t>
      </w:r>
      <w:r>
        <w:fldChar w:fldCharType="begin"/>
      </w:r>
      <w:r w:rsidR="004E258C">
        <w:rPr>
          <w:lang w:val="en-GB"/>
        </w:rPr>
        <w:instrText xml:space="preserve"> ADDIN ZOTERO_ITEM CSL_CITATION {"citationID":"S659wXdq","properties":{"formattedCitation":"(Loreau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Pr>
          <w:lang w:val="en-GB"/>
        </w:rPr>
        <w:fldChar w:fldCharType="separate"/>
      </w:r>
      <w:r w:rsidR="004E258C" w:rsidRPr="004E258C">
        <w:rPr>
          <w:rFonts w:cs="Times New Roman"/>
          <w:lang w:val="en-GB"/>
        </w:rPr>
        <w:t>(Loreau and Hector, 2001)</w:t>
      </w:r>
      <w:r>
        <w:rPr>
          <w:lang w:val="en-GB"/>
        </w:rPr>
        <w:fldChar w:fldCharType="end"/>
      </w:r>
      <w:r>
        <w:rPr>
          <w:lang w:val="en-GB"/>
        </w:rPr>
        <w:t xml:space="preserve">. The complementarity effect results from differences in ecological niches between species that have different resource requirements and hence experience less competition, which ultimately translates into a more efficient conversion of resources into ecosystem functions (e.g.,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Communities with more species are also more likely to contain species which are the most efficient at performing a given function</w:t>
      </w:r>
      <w:r w:rsidR="00EC7C37">
        <w:rPr>
          <w:lang w:val="en-GB"/>
        </w:rPr>
        <w:t>;</w:t>
      </w:r>
      <w:r>
        <w:rPr>
          <w:lang w:val="en-GB"/>
        </w:rPr>
        <w:t xml:space="preserve"> such “efficient” species might be even more efficient in a diverse community than in a mono</w:t>
      </w:r>
      <w:r w:rsidR="00EC7C37">
        <w:rPr>
          <w:lang w:val="en-GB"/>
        </w:rPr>
        <w:t xml:space="preserve">specific community </w:t>
      </w:r>
      <w:r>
        <w:rPr>
          <w:lang w:val="en-GB"/>
        </w:rPr>
        <w:t xml:space="preserve">(e.g., highly competitive species often benefit from relaxed competition in a mixture), which corresponds to the selection effect (e.g., </w:t>
      </w:r>
      <w:r>
        <w:fldChar w:fldCharType="begin"/>
      </w:r>
      <w:r>
        <w:rPr>
          <w:lang w:val="en-GB"/>
        </w:rPr>
        <w:instrText>ADDIN ZOTERO_ITEM CSL_CITATION {"citationID":"8BsErqVt","properties":{"formattedCitation":"(Fargione et al. 2007; Li et al. 2018)","plainCitation":"(Fargione et al. 2007; Li et al. 2018)","dontUpdate":true,"noteIndex":0},"citationItems":[{"id":126,"uris":["http://zotero.org/users/3458704/items/27T4MJ3U"],"itemData":{"id":126,"type":"article-journal","abstract":"In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B"},{"family":"Loreau","given":"Michel"}],"issued":{"date-parts":[["2007",3,22]]}}},{"id":747,"uris":["http://zotero.org/users/3458704/items/FP79YAKX"],"itemData":{"id":747,"type":"article-journal","abstract":"Enhanced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w:instrText>
      </w:r>
      <w:r>
        <w:rPr>
          <w:lang w:val="en-GB"/>
        </w:rPr>
        <w:fldChar w:fldCharType="separate"/>
      </w:r>
      <w:r>
        <w:rPr>
          <w:rFonts w:cs="Times New Roman"/>
          <w:lang w:val="en-GB"/>
        </w:rPr>
        <w:t>Fargione et al. 2007; Li et al. 2018)</w:t>
      </w:r>
      <w:r>
        <w:rPr>
          <w:lang w:val="en-GB"/>
        </w:rPr>
        <w:fldChar w:fldCharType="end"/>
      </w:r>
      <w:r>
        <w:rPr>
          <w:lang w:val="en-GB"/>
        </w:rPr>
        <w:t xml:space="preserve">. </w:t>
      </w:r>
    </w:p>
    <w:p w14:paraId="7EA20D1B" w14:textId="5D38D30F" w:rsidR="00B629AA" w:rsidRDefault="00BC61BC">
      <w:pPr>
        <w:rPr>
          <w:lang w:val="en-GB"/>
        </w:rPr>
      </w:pPr>
      <w:r>
        <w:rPr>
          <w:lang w:val="en-GB"/>
        </w:rPr>
        <w:t xml:space="preserve">Similar ecological effects can be exploited in crops by mixing different species at the same time within the same field (i.e., intercropping, </w:t>
      </w:r>
      <w:r>
        <w:fldChar w:fldCharType="begin"/>
      </w:r>
      <w:r>
        <w:rPr>
          <w:lang w:val="en-GB"/>
        </w:rPr>
        <w:instrText>ADDIN ZOTERO_ITEM CSL_CITATION {"citationID":"1Nv6HZAQ","properties":{"formattedCitation":"(Vandermeer 1992)","plainCitation":"(Vandermeer 1992)","dontUpdate":true,"noteIndex":0},"citationItems":[{"id":769,"uris":["http://zotero.org/users/3458704/items/6J859L3X"],"itemData":{"id":769,"type":"book","abstract":"The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w:instrText>
      </w:r>
      <w:r>
        <w:rPr>
          <w:lang w:val="en-GB"/>
        </w:rPr>
        <w:fldChar w:fldCharType="separate"/>
      </w:r>
      <w:r>
        <w:rPr>
          <w:rFonts w:cs="Times New Roman"/>
          <w:lang w:val="en-GB"/>
        </w:rPr>
        <w:t>Vandermeer 1992</w:t>
      </w:r>
      <w:r>
        <w:rPr>
          <w:lang w:val="en-GB"/>
        </w:rPr>
        <w:fldChar w:fldCharType="end"/>
      </w:r>
      <w:r>
        <w:rPr>
          <w:lang w:val="en-GB"/>
        </w:rPr>
        <w:t xml:space="preserve">). For example, one of the most ancient intercrop known as the “three-sisters” (maize, bean, squash) combines species with different root foraging strategies that complement each other and achieve greater yield in mixture than grown separately </w:t>
      </w:r>
      <w:r>
        <w:fldChar w:fldCharType="begin"/>
      </w:r>
      <w:r w:rsidR="004E258C">
        <w:rPr>
          <w:lang w:val="en-GB"/>
        </w:rPr>
        <w:instrText xml:space="preserve"> ADDIN ZOTERO_ITEM CSL_CITATION {"citationID":"9GenRwAe","properties":{"formattedCitation":"(Zhang {\\i{}et al.}, 2014)","plainCitation":"(Zhang et al., 2014)","noteIndex":0},"citationItems":[{"id":235,"uris":["http://zotero.org/users/3458704/items/7NULNZ4Z"],"itemData":{"id":235,"type":"article-journal","abstract":"AbstractBackground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Pr>
          <w:lang w:val="en-GB"/>
        </w:rPr>
        <w:fldChar w:fldCharType="separate"/>
      </w:r>
      <w:r w:rsidR="004E258C" w:rsidRPr="004E258C">
        <w:rPr>
          <w:rFonts w:cs="Times New Roman"/>
          <w:szCs w:val="24"/>
          <w:lang w:val="en-GB"/>
        </w:rPr>
        <w:t xml:space="preserve">(Zhang </w:t>
      </w:r>
      <w:r w:rsidR="004E258C" w:rsidRPr="004E258C">
        <w:rPr>
          <w:rFonts w:cs="Times New Roman"/>
          <w:i/>
          <w:iCs/>
          <w:szCs w:val="24"/>
          <w:lang w:val="en-GB"/>
        </w:rPr>
        <w:t>et al.</w:t>
      </w:r>
      <w:r w:rsidR="004E258C" w:rsidRPr="004E258C">
        <w:rPr>
          <w:rFonts w:cs="Times New Roman"/>
          <w:szCs w:val="24"/>
          <w:lang w:val="en-GB"/>
        </w:rPr>
        <w:t>, 2014)</w:t>
      </w:r>
      <w:r>
        <w:rPr>
          <w:lang w:val="en-GB"/>
        </w:rPr>
        <w:fldChar w:fldCharType="end"/>
      </w:r>
      <w:r>
        <w:rPr>
          <w:lang w:val="en-GB"/>
        </w:rPr>
        <w:t>, which is commonly referred to as overyielding. However, intercropping also raises several challenges because the components of the intercrop can differ in many aspects of their life cycle (germination, growth rate, phenology, plant architecture, etc)</w:t>
      </w:r>
      <w:r w:rsidR="00EC7C37">
        <w:rPr>
          <w:lang w:val="en-GB"/>
        </w:rPr>
        <w:t>,</w:t>
      </w:r>
      <w:r>
        <w:rPr>
          <w:lang w:val="en-GB"/>
        </w:rPr>
        <w:t xml:space="preserve"> which </w:t>
      </w:r>
      <w:r>
        <w:rPr>
          <w:lang w:val="en-GB"/>
        </w:rPr>
        <w:lastRenderedPageBreak/>
        <w:t xml:space="preserve">complicates agronomic management </w:t>
      </w:r>
      <w:r>
        <w:fldChar w:fldCharType="begin"/>
      </w:r>
      <w:r w:rsidR="004E258C">
        <w:rPr>
          <w:lang w:val="en-GB"/>
        </w:rPr>
        <w:instrText xml:space="preserve"> ADDIN ZOTERO_ITEM CSL_CITATION {"citationID":"Wd7Lv4n0","properties":{"formattedCitation":"(Lemken {\\i{}et al.}, 2017; Huss {\\i{}et al.}, 2022)","plainCitation":"(Lemken et al., 2017; Huss et al., 2022)","noteIndex":0},"citationItems":[{"id":58,"uris":["http://zotero.org/users/3458704/items/K433HGVW"],"itemData":{"id":58,"type":"article-journal","abstract":"Mixed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57,"uris":["http://zotero.org/users/3458704/items/ZRSC3MNL"],"itemData":{"id":57,"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Pr>
          <w:lang w:val="en-GB"/>
        </w:rPr>
        <w:fldChar w:fldCharType="separate"/>
      </w:r>
      <w:r w:rsidR="004E258C" w:rsidRPr="004E258C">
        <w:rPr>
          <w:rFonts w:cs="Times New Roman"/>
          <w:szCs w:val="24"/>
          <w:lang w:val="en-GB"/>
        </w:rPr>
        <w:t xml:space="preserve">(Lemken </w:t>
      </w:r>
      <w:r w:rsidR="004E258C" w:rsidRPr="004E258C">
        <w:rPr>
          <w:rFonts w:cs="Times New Roman"/>
          <w:i/>
          <w:iCs/>
          <w:szCs w:val="24"/>
          <w:lang w:val="en-GB"/>
        </w:rPr>
        <w:t>et al.</w:t>
      </w:r>
      <w:r w:rsidR="004E258C" w:rsidRPr="004E258C">
        <w:rPr>
          <w:rFonts w:cs="Times New Roman"/>
          <w:szCs w:val="24"/>
          <w:lang w:val="en-GB"/>
        </w:rPr>
        <w:t xml:space="preserve">, 2017; Huss </w:t>
      </w:r>
      <w:r w:rsidR="004E258C" w:rsidRPr="004E258C">
        <w:rPr>
          <w:rFonts w:cs="Times New Roman"/>
          <w:i/>
          <w:iCs/>
          <w:szCs w:val="24"/>
          <w:lang w:val="en-GB"/>
        </w:rPr>
        <w:t>et al.</w:t>
      </w:r>
      <w:r w:rsidR="004E258C" w:rsidRPr="004E258C">
        <w:rPr>
          <w:rFonts w:cs="Times New Roman"/>
          <w:szCs w:val="24"/>
          <w:lang w:val="en-GB"/>
        </w:rPr>
        <w:t>, 2022)</w:t>
      </w:r>
      <w:r>
        <w:rPr>
          <w:lang w:val="en-GB"/>
        </w:rPr>
        <w:fldChar w:fldCharType="end"/>
      </w:r>
      <w:r>
        <w:rPr>
          <w:lang w:val="en-GB"/>
        </w:rPr>
        <w:t xml:space="preserve">. Moreover, they often have different harvest products that need to be separated from each other. </w:t>
      </w:r>
    </w:p>
    <w:p w14:paraId="3A748614" w14:textId="1242FBAD" w:rsidR="00B629AA" w:rsidRDefault="0043418D">
      <w:pPr>
        <w:rPr>
          <w:lang w:val="en-GB"/>
        </w:rPr>
      </w:pPr>
      <w:r>
        <w:rPr>
          <w:lang w:val="en-GB"/>
        </w:rPr>
        <w:t>A more straightforward way to increase plant diversity is</w:t>
      </w:r>
      <w:r w:rsidR="00E4257C">
        <w:rPr>
          <w:lang w:val="en-GB"/>
        </w:rPr>
        <w:t xml:space="preserve"> </w:t>
      </w:r>
      <w:r>
        <w:rPr>
          <w:lang w:val="en-GB"/>
        </w:rPr>
        <w:t>to cultivate varietal</w:t>
      </w:r>
      <w:r w:rsidR="00BC61BC">
        <w:rPr>
          <w:lang w:val="en-GB"/>
        </w:rPr>
        <w:t xml:space="preserve"> mixtures, that is </w:t>
      </w:r>
      <w:r w:rsidR="00E4257C">
        <w:rPr>
          <w:lang w:val="en-GB"/>
        </w:rPr>
        <w:t>a</w:t>
      </w:r>
      <w:r w:rsidR="00BC61BC">
        <w:rPr>
          <w:lang w:val="en-GB"/>
        </w:rPr>
        <w:t xml:space="preserve"> mixture of </w:t>
      </w:r>
      <w:r w:rsidR="00E4257C">
        <w:rPr>
          <w:lang w:val="en-GB"/>
        </w:rPr>
        <w:t xml:space="preserve">several </w:t>
      </w:r>
      <w:r>
        <w:rPr>
          <w:lang w:val="en-GB"/>
        </w:rPr>
        <w:t>varieties</w:t>
      </w:r>
      <w:r w:rsidR="00BC61BC">
        <w:rPr>
          <w:lang w:val="en-GB"/>
        </w:rPr>
        <w:t xml:space="preserve"> of the same species in the same field</w:t>
      </w:r>
      <w:r w:rsidR="00E4257C">
        <w:rPr>
          <w:lang w:val="en-GB"/>
        </w:rPr>
        <w:t xml:space="preserve"> </w:t>
      </w:r>
      <w:r w:rsidR="00E4257C">
        <w:fldChar w:fldCharType="begin"/>
      </w:r>
      <w:r w:rsidR="004E258C">
        <w:rPr>
          <w:lang w:val="en-GB"/>
        </w:rPr>
        <w:instrText xml:space="preserve"> ADDIN ZOTERO_ITEM CSL_CITATION {"citationID":"A1o0pByO","properties":{"formattedCitation":"(Smithson and Lenn\\uc0\\u233{}, 1996)","plainCitation":"(Smithson and Lenné, 1996)","noteIndex":0},"citationItems":[{"id":822,"uris":["http://zotero.org/users/3458704/items/CBUE5FDZ"],"itemData":{"id":822,"type":"article-journal","abstract":"Remarkable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E4257C">
        <w:rPr>
          <w:lang w:val="en-GB"/>
        </w:rPr>
        <w:fldChar w:fldCharType="separate"/>
      </w:r>
      <w:r w:rsidR="004E258C" w:rsidRPr="004E258C">
        <w:rPr>
          <w:rFonts w:cs="Times New Roman"/>
          <w:szCs w:val="24"/>
          <w:lang w:val="en-GB"/>
        </w:rPr>
        <w:t>(Smithson and Lenné, 1996)</w:t>
      </w:r>
      <w:r w:rsidR="00E4257C">
        <w:rPr>
          <w:lang w:val="en-GB"/>
        </w:rPr>
        <w:fldChar w:fldCharType="end"/>
      </w:r>
      <w:r w:rsidR="00E4257C">
        <w:rPr>
          <w:lang w:val="en-GB"/>
        </w:rPr>
        <w:t xml:space="preserve">. This practice </w:t>
      </w:r>
      <w:r w:rsidR="00D44D9A">
        <w:rPr>
          <w:lang w:val="en-GB"/>
        </w:rPr>
        <w:t>address</w:t>
      </w:r>
      <w:r w:rsidR="00925E63">
        <w:rPr>
          <w:lang w:val="en-GB"/>
        </w:rPr>
        <w:t>es</w:t>
      </w:r>
      <w:r w:rsidR="00E4257C">
        <w:rPr>
          <w:lang w:val="en-GB"/>
        </w:rPr>
        <w:t xml:space="preserve"> most of the </w:t>
      </w:r>
      <w:r w:rsidR="00925E63">
        <w:rPr>
          <w:lang w:val="en-GB"/>
        </w:rPr>
        <w:t>technical challenges</w:t>
      </w:r>
      <w:r w:rsidR="00E4257C">
        <w:rPr>
          <w:lang w:val="en-GB"/>
        </w:rPr>
        <w:t xml:space="preserve"> </w:t>
      </w:r>
      <w:r w:rsidR="00D44D9A">
        <w:rPr>
          <w:lang w:val="en-GB"/>
        </w:rPr>
        <w:t>of</w:t>
      </w:r>
      <w:r w:rsidR="00E4257C">
        <w:rPr>
          <w:lang w:val="en-GB"/>
        </w:rPr>
        <w:t xml:space="preserve"> intercropping, but generally provides smaller benefits </w:t>
      </w:r>
      <w:r w:rsidR="00D44D9A">
        <w:rPr>
          <w:lang w:val="en-GB"/>
        </w:rPr>
        <w:fldChar w:fldCharType="begin"/>
      </w:r>
      <w:r w:rsidR="004E258C">
        <w:rPr>
          <w:lang w:val="en-GB"/>
        </w:rPr>
        <w:instrText xml:space="preserve"> ADDIN ZOTERO_ITEM CSL_CITATION {"citationID":"heWzOa0N","properties":{"formattedCitation":"(Beillouin {\\i{}et al.}, 2021)","plainCitation":"(Beillouin et al., 2021)","noteIndex":0},"citationItems":[{"id":23,"uris":["http://zotero.org/users/3458704/items/FFI6B2MC"],"itemData":{"id":23,"type":"article-journal","abstract":"Ecological theory suggests that biodiversity has a positive and stabilizing effect on the delivery of ecosystem services. Yet, the impacts of increasing the diversity of cultivated crop species or varieties in agroecosystems are still under scrutiny. The available empirical evidence is scattered in scope, agronomic and geographic contexts, and impacts on ecosystem services may depend on the type of diversification strategy used. To robustly assess the effects of crop diversification in agroecosystems, we compiled the results of 95 meta-analyses integrating 5156 experiments conducted over 84 experimental years and representing more than 54,500 paired observations on 120 crop species in 85 countries. Overall, our synthesis of experimental data from across the globe shows that crop diversification enhances not only crop production (median effect +14%) but also the associated biodiversity (+24%, i.e., the biodiversity of non-cultivated plants and animals), and several supporting and regulating ecosystem services including water quality (+51%), pest and disease control (+63%) and soil quality (+11%). However, there was substantial variability in the results for each individual ecosystem service between different diversification strategies such as agroforestry, intercropping, cover crops, crop rotation or variety mixtures. Agroforestry is particularly effective in delivering multiple ecosystem services, that is, water regulation and quality, pest and diseases regulation, associated biodiversity, long-term soil productivity and quality. Variety mixtures, instead, provide the lowest benefits, whereas the other strategies show intermediate results. Our results highlight that while increasing the diversity of cultivated crop species or varieties in agroecosystems represents a very promising strategy for more sustainable land management, contributing to enhanced yields, enhanced biodiversity and ecosystem services, some crop diversification strategies are more effective than others in supporting key ecosystem services.","container-title":"Global Change Biology","DOI":"10.1111/gcb.15747","ISSN":"1365-2486","issue":"19","language":"en","license":"© 2021 John Wiley &amp; Sons Ltd.","note":"_eprint: https://onlinelibrary.wiley.com/doi/pdf/10.1111/gcb.15747","page":"4697-4710","source":"Wiley Online Library","title":"Positive but variable effects of crop diversification on biodiversity and ecosystem services","volume":"27","author":[{"family":"Beillouin","given":"Damien"},{"family":"Ben-Ari","given":"Tamara"},{"family":"Malézieux","given":"Eric"},{"family":"Seufert","given":"Verena"},{"family":"Makowski","given":"David"}],"issued":{"date-parts":[["2021"]]}}}],"schema":"https://github.com/citation-style-language/schema/raw/master/csl-citation.json"} </w:instrText>
      </w:r>
      <w:r w:rsidR="00D44D9A">
        <w:rPr>
          <w:lang w:val="en-GB"/>
        </w:rPr>
        <w:fldChar w:fldCharType="separate"/>
      </w:r>
      <w:r w:rsidR="004E258C" w:rsidRPr="004E258C">
        <w:rPr>
          <w:rFonts w:cs="Times New Roman"/>
          <w:szCs w:val="24"/>
          <w:lang w:val="en-GB"/>
        </w:rPr>
        <w:t xml:space="preserve">(Beillouin </w:t>
      </w:r>
      <w:r w:rsidR="004E258C" w:rsidRPr="004E258C">
        <w:rPr>
          <w:rFonts w:cs="Times New Roman"/>
          <w:i/>
          <w:iCs/>
          <w:szCs w:val="24"/>
          <w:lang w:val="en-GB"/>
        </w:rPr>
        <w:t>et al.</w:t>
      </w:r>
      <w:r w:rsidR="004E258C" w:rsidRPr="004E258C">
        <w:rPr>
          <w:rFonts w:cs="Times New Roman"/>
          <w:szCs w:val="24"/>
          <w:lang w:val="en-GB"/>
        </w:rPr>
        <w:t>, 2021)</w:t>
      </w:r>
      <w:r w:rsidR="00D44D9A">
        <w:rPr>
          <w:lang w:val="en-GB"/>
        </w:rPr>
        <w:fldChar w:fldCharType="end"/>
      </w:r>
      <w:r w:rsidR="00E4257C">
        <w:rPr>
          <w:lang w:val="en-GB"/>
        </w:rPr>
        <w:t xml:space="preserve">. </w:t>
      </w:r>
      <w:r w:rsidR="00BC61BC">
        <w:rPr>
          <w:lang w:val="en-GB"/>
        </w:rPr>
        <w:t xml:space="preserve">Historically, </w:t>
      </w:r>
      <w:r w:rsidR="00C16A74">
        <w:rPr>
          <w:lang w:val="en-GB"/>
        </w:rPr>
        <w:t>varietal</w:t>
      </w:r>
      <w:r w:rsidR="00BC61BC">
        <w:rPr>
          <w:lang w:val="en-GB"/>
        </w:rPr>
        <w:t xml:space="preserve"> mixtures have been shown to be very efficient at limiting pathogen spread</w:t>
      </w:r>
      <w:r w:rsidR="00D44D9A">
        <w:rPr>
          <w:lang w:val="en-GB"/>
        </w:rPr>
        <w:t>s</w:t>
      </w:r>
      <w:r w:rsidR="00BC61BC">
        <w:rPr>
          <w:lang w:val="en-GB"/>
        </w:rPr>
        <w:t xml:space="preserve"> and disease severity </w:t>
      </w:r>
      <w:r w:rsidR="00C01D00">
        <w:rPr>
          <w:lang w:val="en-GB"/>
        </w:rPr>
        <w:fldChar w:fldCharType="begin"/>
      </w:r>
      <w:r w:rsidR="004E258C">
        <w:rPr>
          <w:lang w:val="en-GB"/>
        </w:rPr>
        <w:instrText xml:space="preserve"> ADDIN ZOTERO_ITEM CSL_CITATION {"citationID":"CAOupxz8","properties":{"formattedCitation":"(Borg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C01D00">
        <w:rPr>
          <w:lang w:val="en-GB"/>
        </w:rPr>
        <w:fldChar w:fldCharType="separate"/>
      </w:r>
      <w:r w:rsidR="004E258C" w:rsidRPr="004E258C">
        <w:rPr>
          <w:rFonts w:cs="Times New Roman"/>
          <w:szCs w:val="24"/>
        </w:rPr>
        <w:t xml:space="preserve">(Borg </w:t>
      </w:r>
      <w:r w:rsidR="004E258C" w:rsidRPr="004E258C">
        <w:rPr>
          <w:rFonts w:cs="Times New Roman"/>
          <w:i/>
          <w:iCs/>
          <w:szCs w:val="24"/>
        </w:rPr>
        <w:t>et al.</w:t>
      </w:r>
      <w:r w:rsidR="004E258C" w:rsidRPr="004E258C">
        <w:rPr>
          <w:rFonts w:cs="Times New Roman"/>
          <w:szCs w:val="24"/>
        </w:rPr>
        <w:t>, 2018)</w:t>
      </w:r>
      <w:r w:rsidR="00C01D00">
        <w:rPr>
          <w:lang w:val="en-GB"/>
        </w:rPr>
        <w:fldChar w:fldCharType="end"/>
      </w:r>
      <w:r w:rsidR="00BC61BC">
        <w:rPr>
          <w:lang w:val="en-GB"/>
        </w:rPr>
        <w:t xml:space="preserve">, especially in grain cereals </w:t>
      </w:r>
      <w:r w:rsidR="00BC61BC">
        <w:fldChar w:fldCharType="begin"/>
      </w:r>
      <w:r w:rsidR="004E258C">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(Wolfe, 1985; Mundt </w:t>
      </w:r>
      <w:r w:rsidR="004E258C" w:rsidRPr="004E258C">
        <w:rPr>
          <w:rFonts w:cs="Times New Roman"/>
          <w:i/>
          <w:iCs/>
          <w:szCs w:val="24"/>
          <w:lang w:val="en-GB"/>
        </w:rPr>
        <w:t>et al.</w:t>
      </w:r>
      <w:r w:rsidR="004E258C" w:rsidRPr="004E258C">
        <w:rPr>
          <w:rFonts w:cs="Times New Roman"/>
          <w:szCs w:val="24"/>
          <w:lang w:val="en-GB"/>
        </w:rPr>
        <w:t xml:space="preserve">, 1995; Zhu </w:t>
      </w:r>
      <w:r w:rsidR="004E258C" w:rsidRPr="004E258C">
        <w:rPr>
          <w:rFonts w:cs="Times New Roman"/>
          <w:i/>
          <w:iCs/>
          <w:szCs w:val="24"/>
          <w:lang w:val="en-GB"/>
        </w:rPr>
        <w:t>et al.</w:t>
      </w:r>
      <w:r w:rsidR="004E258C" w:rsidRPr="004E258C">
        <w:rPr>
          <w:rFonts w:cs="Times New Roman"/>
          <w:szCs w:val="24"/>
          <w:lang w:val="en-GB"/>
        </w:rPr>
        <w:t>, 2000; Finckh and Wolfe, 2006)</w:t>
      </w:r>
      <w:r w:rsidR="00BC61BC">
        <w:rPr>
          <w:lang w:val="en-GB"/>
        </w:rPr>
        <w:fldChar w:fldCharType="end"/>
      </w:r>
      <w:r w:rsidR="00BC61BC">
        <w:rPr>
          <w:lang w:val="en-GB"/>
        </w:rPr>
        <w:t xml:space="preserve">. This </w:t>
      </w:r>
      <w:r w:rsidR="00474E34">
        <w:rPr>
          <w:lang w:val="en-GB"/>
        </w:rPr>
        <w:t xml:space="preserve">beneficial effect </w:t>
      </w:r>
      <w:r w:rsidR="00BC61BC">
        <w:rPr>
          <w:lang w:val="en-GB"/>
        </w:rPr>
        <w:t xml:space="preserve">has recently renewed the interest in </w:t>
      </w:r>
      <w:r w:rsidR="00C16A74">
        <w:rPr>
          <w:lang w:val="en-GB"/>
        </w:rPr>
        <w:t>varietal</w:t>
      </w:r>
      <w:r w:rsidR="00BC61BC">
        <w:rPr>
          <w:lang w:val="en-GB"/>
        </w:rPr>
        <w:t xml:space="preserve"> mixtures</w:t>
      </w:r>
      <w:r w:rsidR="00474E34">
        <w:rPr>
          <w:lang w:val="en-GB"/>
        </w:rPr>
        <w:t>,</w:t>
      </w:r>
      <w:r w:rsidR="00BC61BC">
        <w:rPr>
          <w:lang w:val="en-GB"/>
        </w:rPr>
        <w:t xml:space="preserve"> as they </w:t>
      </w:r>
      <w:r w:rsidR="00474E34">
        <w:rPr>
          <w:lang w:val="en-GB"/>
        </w:rPr>
        <w:t xml:space="preserve">may </w:t>
      </w:r>
      <w:r w:rsidR="00BC61BC">
        <w:rPr>
          <w:lang w:val="en-GB"/>
        </w:rPr>
        <w:t xml:space="preserve">help reduce </w:t>
      </w:r>
      <w:r w:rsidR="00474E34">
        <w:rPr>
          <w:lang w:val="en-GB"/>
        </w:rPr>
        <w:t xml:space="preserve">pesticide </w:t>
      </w:r>
      <w:r w:rsidR="00BC61BC">
        <w:rPr>
          <w:lang w:val="en-GB"/>
        </w:rPr>
        <w:t xml:space="preserve">use </w:t>
      </w:r>
      <w:r w:rsidR="00BC61BC">
        <w:fldChar w:fldCharType="begin"/>
      </w:r>
      <w:r w:rsidR="004E258C">
        <w:rPr>
          <w:lang w:val="en-GB"/>
        </w:rPr>
        <w:instrText xml:space="preserve"> ADDIN ZOTERO_ITEM CSL_CITATION {"citationID":"uAmSXxHk","properties":{"formattedCitation":"(Barot {\\i{}et al.}, 2017; Borg {\\i{}et al.}, 2018; Snyder {\\i{}et al.}, 2020; Wuest {\\i{}et al.}, 2021)","plainCitation":"(Barot et al., 2017; Borg et al., 2018; Snyder et al., 2020; Wuest et al., 2021)","noteIndex":0},"citationItems":[{"id":543,"uris":["http://zotero.org/users/3458704/items/V5HR3HZG"],"itemData":{"id":543,"type":"article-journal","abstract":"The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G."}],"accessed":{"date-parts":[["2021",6,21]]},"issued":{"date-parts":[["2020"]]}}},{"id":866,"uris":["http://zotero.org/users/3458704/items/GQDEKN3Q"],"itemData":{"id":866,"type":"article-journal","abstract":"Variety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w:instrText>
      </w:r>
      <w:r w:rsidR="004E258C" w:rsidRPr="004E258C">
        <w:instrText xml:space="preserve">ing activities. Here we argue that this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BC61BC">
        <w:rPr>
          <w:lang w:val="en-GB"/>
        </w:rPr>
        <w:fldChar w:fldCharType="separate"/>
      </w:r>
      <w:r w:rsidR="004E258C" w:rsidRPr="004E258C">
        <w:rPr>
          <w:rFonts w:cs="Times New Roman"/>
          <w:szCs w:val="24"/>
        </w:rPr>
        <w:t xml:space="preserve">(Barot </w:t>
      </w:r>
      <w:r w:rsidR="004E258C" w:rsidRPr="004E258C">
        <w:rPr>
          <w:rFonts w:cs="Times New Roman"/>
          <w:i/>
          <w:iCs/>
          <w:szCs w:val="24"/>
        </w:rPr>
        <w:t>et al.</w:t>
      </w:r>
      <w:r w:rsidR="004E258C" w:rsidRPr="004E258C">
        <w:rPr>
          <w:rFonts w:cs="Times New Roman"/>
          <w:szCs w:val="24"/>
        </w:rPr>
        <w:t xml:space="preserve">, 2017; Borg </w:t>
      </w:r>
      <w:r w:rsidR="004E258C" w:rsidRPr="004E258C">
        <w:rPr>
          <w:rFonts w:cs="Times New Roman"/>
          <w:i/>
          <w:iCs/>
          <w:szCs w:val="24"/>
        </w:rPr>
        <w:t>et al.</w:t>
      </w:r>
      <w:r w:rsidR="004E258C" w:rsidRPr="004E258C">
        <w:rPr>
          <w:rFonts w:cs="Times New Roman"/>
          <w:szCs w:val="24"/>
        </w:rPr>
        <w:t xml:space="preserve">, 2018; Snyder </w:t>
      </w:r>
      <w:r w:rsidR="004E258C" w:rsidRPr="004E258C">
        <w:rPr>
          <w:rFonts w:cs="Times New Roman"/>
          <w:i/>
          <w:iCs/>
          <w:szCs w:val="24"/>
        </w:rPr>
        <w:t>et al.</w:t>
      </w:r>
      <w:r w:rsidR="004E258C" w:rsidRPr="004E258C">
        <w:rPr>
          <w:rFonts w:cs="Times New Roman"/>
          <w:szCs w:val="24"/>
        </w:rPr>
        <w:t xml:space="preserve">, 2020; Wuest </w:t>
      </w:r>
      <w:r w:rsidR="004E258C" w:rsidRPr="004E258C">
        <w:rPr>
          <w:rFonts w:cs="Times New Roman"/>
          <w:i/>
          <w:iCs/>
          <w:szCs w:val="24"/>
        </w:rPr>
        <w:t>et al.</w:t>
      </w:r>
      <w:r w:rsidR="004E258C" w:rsidRPr="004E258C">
        <w:rPr>
          <w:rFonts w:cs="Times New Roman"/>
          <w:szCs w:val="24"/>
        </w:rPr>
        <w:t>, 2021)</w:t>
      </w:r>
      <w:r w:rsidR="00BC61BC">
        <w:rPr>
          <w:lang w:val="en-GB"/>
        </w:rPr>
        <w:fldChar w:fldCharType="end"/>
      </w:r>
      <w:r w:rsidR="00BC61BC" w:rsidRPr="000E399E">
        <w:t xml:space="preserve">. </w:t>
      </w:r>
      <w:r w:rsidR="00C16A74">
        <w:rPr>
          <w:lang w:val="en-GB"/>
        </w:rPr>
        <w:t xml:space="preserve">Varietal </w:t>
      </w:r>
      <w:r w:rsidR="00BC61BC">
        <w:rPr>
          <w:lang w:val="en-GB"/>
        </w:rPr>
        <w:t>mixtures could also help optimize resource use and ultimately increase crop yield</w:t>
      </w:r>
      <w:r w:rsidR="00C16A74">
        <w:rPr>
          <w:lang w:val="en-GB"/>
        </w:rPr>
        <w:t xml:space="preserve"> through</w:t>
      </w:r>
      <w:r w:rsidR="00BC61BC">
        <w:rPr>
          <w:lang w:val="en-GB"/>
        </w:rPr>
        <w:t xml:space="preserve"> </w:t>
      </w:r>
      <w:r w:rsidR="00C16A74">
        <w:rPr>
          <w:lang w:val="en-GB"/>
        </w:rPr>
        <w:t>e</w:t>
      </w:r>
      <w:r w:rsidR="00BC61BC">
        <w:rPr>
          <w:lang w:val="en-GB"/>
        </w:rPr>
        <w:t xml:space="preserve">cological mechanisms at play in natural ecosystems or in intercropping such as niche complementarity </w:t>
      </w:r>
      <w:r w:rsidR="00C16A74">
        <w:fldChar w:fldCharType="begin"/>
      </w:r>
      <w:r w:rsidR="004E258C">
        <w:rPr>
          <w:lang w:val="en-GB"/>
        </w:rPr>
        <w:instrText xml:space="preserve"> ADDIN ZOTERO_ITEM CSL_CITATION {"citationID":"99HaO18j","properties":{"formattedCitation":"(Hajjar {\\i{}et al.}, 2008; Barot {\\i{}et al.}, 2017; Snyder {\\i{}et al.}, 2020)","plainCitation":"(Hajjar et al., 2008; Barot et al., 2017; Snyder et al., 2020)","noteIndex":0},"citationItems":[{"id":211,"uris":["http://zotero.org/users/3458704/items/39S396IW"],"itemData":{"id":211,"type":"article-journal","abstract":"Few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I."},{"family":"Gemmill-Herren","given":"Barbara"}],"issued":{"date-parts":[["2008",2]]}}},{"id":543,"uris":["http://zotero.org/users/3458704/items/V5HR3HZG"],"itemData":{"id":543,"type":"article-journal","abstract":"The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Le"},{"family":"Niboyet","given":"Audrey"},{"family":"Porcher","given":"Emanuelle"}],"issued":{"date-parts":[["2017",4,1]]}}},{"id":56,"uris":["http://zotero.org/users/3458704/items/H6I4UT6U"],"itemData":{"id":56,"type":"article-journal","abstract":"Most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6A74">
        <w:rPr>
          <w:lang w:val="en-GB"/>
        </w:rPr>
        <w:fldChar w:fldCharType="separate"/>
      </w:r>
      <w:r w:rsidR="004E258C" w:rsidRPr="004E258C">
        <w:rPr>
          <w:rFonts w:cs="Times New Roman"/>
          <w:szCs w:val="24"/>
          <w:lang w:val="en-GB"/>
        </w:rPr>
        <w:t xml:space="preserve">(Hajjar </w:t>
      </w:r>
      <w:r w:rsidR="004E258C" w:rsidRPr="004E258C">
        <w:rPr>
          <w:rFonts w:cs="Times New Roman"/>
          <w:i/>
          <w:iCs/>
          <w:szCs w:val="24"/>
          <w:lang w:val="en-GB"/>
        </w:rPr>
        <w:t>et al.</w:t>
      </w:r>
      <w:r w:rsidR="004E258C" w:rsidRPr="004E258C">
        <w:rPr>
          <w:rFonts w:cs="Times New Roman"/>
          <w:szCs w:val="24"/>
          <w:lang w:val="en-GB"/>
        </w:rPr>
        <w:t xml:space="preserve">, 2008; Barot </w:t>
      </w:r>
      <w:r w:rsidR="004E258C" w:rsidRPr="004E258C">
        <w:rPr>
          <w:rFonts w:cs="Times New Roman"/>
          <w:i/>
          <w:iCs/>
          <w:szCs w:val="24"/>
          <w:lang w:val="en-GB"/>
        </w:rPr>
        <w:t>et al.</w:t>
      </w:r>
      <w:r w:rsidR="004E258C" w:rsidRPr="004E258C">
        <w:rPr>
          <w:rFonts w:cs="Times New Roman"/>
          <w:szCs w:val="24"/>
          <w:lang w:val="en-GB"/>
        </w:rPr>
        <w:t xml:space="preserve">, 2017; Snyder </w:t>
      </w:r>
      <w:r w:rsidR="004E258C" w:rsidRPr="004E258C">
        <w:rPr>
          <w:rFonts w:cs="Times New Roman"/>
          <w:i/>
          <w:iCs/>
          <w:szCs w:val="24"/>
          <w:lang w:val="en-GB"/>
        </w:rPr>
        <w:t>et al.</w:t>
      </w:r>
      <w:r w:rsidR="004E258C" w:rsidRPr="004E258C">
        <w:rPr>
          <w:rFonts w:cs="Times New Roman"/>
          <w:szCs w:val="24"/>
          <w:lang w:val="en-GB"/>
        </w:rPr>
        <w:t>, 2020)</w:t>
      </w:r>
      <w:r w:rsidR="00C16A74">
        <w:rPr>
          <w:lang w:val="en-GB"/>
        </w:rPr>
        <w:fldChar w:fldCharType="end"/>
      </w:r>
      <w:r w:rsidR="00C16A74">
        <w:rPr>
          <w:lang w:val="en-GB"/>
        </w:rPr>
        <w:t xml:space="preserve">. </w:t>
      </w:r>
      <w:r w:rsidR="00F4024F">
        <w:rPr>
          <w:lang w:val="en-GB"/>
        </w:rPr>
        <w:t xml:space="preserve">In line with these expectations, most meta-analysis report slight yield increases in </w:t>
      </w:r>
      <w:r w:rsidR="00C16A74">
        <w:rPr>
          <w:lang w:val="en-GB"/>
        </w:rPr>
        <w:t>varietal</w:t>
      </w:r>
      <w:r w:rsidR="00F4024F">
        <w:rPr>
          <w:lang w:val="en-GB"/>
        </w:rPr>
        <w:t xml:space="preserve"> mixtures compared to </w:t>
      </w:r>
      <w:proofErr w:type="spellStart"/>
      <w:r w:rsidR="00F4024F">
        <w:rPr>
          <w:lang w:val="en-GB"/>
        </w:rPr>
        <w:t>monogenotypic</w:t>
      </w:r>
      <w:proofErr w:type="spellEnd"/>
      <w:r w:rsidR="00F4024F">
        <w:rPr>
          <w:lang w:val="en-GB"/>
        </w:rPr>
        <w:t xml:space="preserve"> </w:t>
      </w:r>
      <w:r w:rsidR="00973F0A">
        <w:rPr>
          <w:lang w:val="en-GB"/>
        </w:rPr>
        <w:t xml:space="preserve">stands </w:t>
      </w:r>
      <w:r w:rsidR="00F4024F">
        <w:rPr>
          <w:lang w:val="en-GB"/>
        </w:rPr>
        <w:t xml:space="preserve">(on average 2-5%, </w:t>
      </w:r>
      <w:r w:rsidR="00F4024F">
        <w:fldChar w:fldCharType="begin"/>
      </w:r>
      <w:r w:rsidR="00F4024F">
        <w:rPr>
          <w:lang w:val="en-GB"/>
        </w:rPr>
        <w:instrText>ADDIN ZOTERO_ITEM CSL_CITATION {"citationID":"XJGR5kmT","properties":{"formattedCitation":"(Ki\\uc0\\u230{}r et al. 2009; Reiss and Drinkwater 2018; Borg et al. 2018)","plainCitation":"(Kiær et al. 2009; Reiss and Drinkwater 2018; Borg et al. 2018)","dontUpdate":true,"noteIndex":0},"citationItems":[{"id":227,"uris":["http://zotero.org/users/3458704/items/QBZSZJBF"],"itemData":{"id":227,"type":"article-journal","abstract":"Plant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w:instrText>
      </w:r>
      <w:r w:rsidR="00F4024F">
        <w:rPr>
          <w:lang w:val="en-GB"/>
        </w:rPr>
        <w:fldChar w:fldCharType="separate"/>
      </w:r>
      <w:r w:rsidR="00F4024F">
        <w:rPr>
          <w:rFonts w:cs="Times New Roman"/>
          <w:kern w:val="0"/>
          <w:szCs w:val="24"/>
          <w:lang w:val="en-GB"/>
        </w:rPr>
        <w:t>Kiær et al. 2009; Reiss and Drinkwater 2018; Borg et al. 2018)</w:t>
      </w:r>
      <w:r w:rsidR="00F4024F">
        <w:rPr>
          <w:lang w:val="en-GB"/>
        </w:rPr>
        <w:fldChar w:fldCharType="end"/>
      </w:r>
      <w:r w:rsidR="00F4024F">
        <w:rPr>
          <w:lang w:val="en-GB"/>
        </w:rPr>
        <w:t xml:space="preserve">. In addition, </w:t>
      </w:r>
      <w:r w:rsidR="00D44D9A">
        <w:rPr>
          <w:lang w:val="en-GB"/>
        </w:rPr>
        <w:t>ecological theory</w:t>
      </w:r>
      <w:r w:rsidR="001F6456">
        <w:rPr>
          <w:lang w:val="en-GB"/>
        </w:rPr>
        <w:t xml:space="preserve"> predicts that </w:t>
      </w:r>
      <w:r w:rsidR="00BC61BC">
        <w:rPr>
          <w:lang w:val="en-GB"/>
        </w:rPr>
        <w:t xml:space="preserve">such positive effects of plant diversity </w:t>
      </w:r>
      <w:r w:rsidR="00D44D9A">
        <w:rPr>
          <w:lang w:val="en-GB"/>
        </w:rPr>
        <w:t>should</w:t>
      </w:r>
      <w:r w:rsidR="00F4024F">
        <w:rPr>
          <w:lang w:val="en-GB"/>
        </w:rPr>
        <w:t xml:space="preserve"> </w:t>
      </w:r>
      <w:r w:rsidR="00BC61BC">
        <w:rPr>
          <w:lang w:val="en-GB"/>
        </w:rPr>
        <w:t xml:space="preserve">strengthen </w:t>
      </w:r>
      <w:r w:rsidR="00D44D9A">
        <w:rPr>
          <w:lang w:val="en-GB"/>
        </w:rPr>
        <w:t>when resources become limiting</w:t>
      </w:r>
      <w:r w:rsidR="00BC61BC">
        <w:rPr>
          <w:lang w:val="en-GB"/>
        </w:rPr>
        <w:t>,</w:t>
      </w:r>
      <w:r w:rsidR="00D44D9A">
        <w:rPr>
          <w:lang w:val="en-GB"/>
        </w:rPr>
        <w:t xml:space="preserve"> which is known</w:t>
      </w:r>
      <w:r w:rsidR="00BC61BC">
        <w:rPr>
          <w:lang w:val="en-GB"/>
        </w:rPr>
        <w:t xml:space="preserve"> as the stress-gradient hypothesis (SGH, </w:t>
      </w:r>
      <w:r w:rsidR="00BC61BC">
        <w:fldChar w:fldCharType="begin"/>
      </w:r>
      <w:r w:rsidR="00BC61BC">
        <w:rPr>
          <w:lang w:val="en-GB"/>
        </w:rPr>
        <w:instrText>ADDIN ZOTERO_ITEM CSL_CITATION {"citationID":"5X4Waoq8","properties":{"formattedCitation":"(Bertness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w:instrText>
      </w:r>
      <w:r w:rsidR="00BC61BC">
        <w:rPr>
          <w:lang w:val="en-GB"/>
        </w:rPr>
        <w:fldChar w:fldCharType="separate"/>
      </w:r>
      <w:r w:rsidR="00BC61BC">
        <w:rPr>
          <w:rFonts w:cs="Times New Roman"/>
          <w:lang w:val="en-GB"/>
        </w:rPr>
        <w:t>Bertness and Callaway 1994; Maestre et al. 2009)</w:t>
      </w:r>
      <w:r w:rsidR="00BC61BC">
        <w:rPr>
          <w:lang w:val="en-GB"/>
        </w:rPr>
        <w:fldChar w:fldCharType="end"/>
      </w:r>
      <w:r w:rsidR="00BC61BC">
        <w:rPr>
          <w:lang w:val="en-GB"/>
        </w:rPr>
        <w:t xml:space="preserve">. </w:t>
      </w:r>
      <w:r w:rsidR="00F4024F">
        <w:rPr>
          <w:lang w:val="en-GB"/>
        </w:rPr>
        <w:t>Therefore</w:t>
      </w:r>
      <w:r w:rsidR="00BC61BC">
        <w:rPr>
          <w:lang w:val="en-GB"/>
        </w:rPr>
        <w:t xml:space="preserve">, </w:t>
      </w:r>
      <w:r w:rsidR="00C16A74">
        <w:rPr>
          <w:lang w:val="en-GB"/>
        </w:rPr>
        <w:t>varietal</w:t>
      </w:r>
      <w:r w:rsidR="00BC61BC">
        <w:rPr>
          <w:lang w:val="en-GB"/>
        </w:rPr>
        <w:t xml:space="preserve"> mixture</w:t>
      </w:r>
      <w:r w:rsidR="00F4024F">
        <w:rPr>
          <w:lang w:val="en-GB"/>
        </w:rPr>
        <w:t>s</w:t>
      </w:r>
      <w:r w:rsidR="00BC61BC">
        <w:rPr>
          <w:lang w:val="en-GB"/>
        </w:rPr>
        <w:t xml:space="preserve"> could help maintain high productivity under low-input farming practices and more variable and extreme climates </w:t>
      </w:r>
      <w:r w:rsidR="00BC61BC">
        <w:fldChar w:fldCharType="begin"/>
      </w:r>
      <w:r w:rsidR="004E258C">
        <w:rPr>
          <w:lang w:val="en-GB"/>
        </w:rPr>
        <w:instrText xml:space="preserve"> ADDIN ZOTERO_ITEM CSL_CITATION {"citationID":"1k47Lycw","properties":{"formattedCitation":"(Adu-Gyamfi {\\i{}et al.}, 2015)","plainCitation":"(Adu-Gyamfi et al., 2015)","noteIndex":0},"citationItems":[{"id":7,"uris":["http://zotero.org/users/3458704/items/PINPTTBB"],"itemData":{"id":7,"type":"article-journal","abstract":"Moisture stress limits the yield and productivity of wheat, a staple food for 35% of the world’s population. The reproductive stage is the most vulnerable to moisture deficit, and genetic variation for tolerance to stress has been identified in the wheat gene pool. Introducing this complex variation into new, pure-line cultivars is difficult and time consuming. However, varietal mixtures can be an effective alternative to traditional gene pyramiding. Varietal mixtures lessen the impacts of abiotic and biotic stresses in two ways. First, they buffer yield through more efficient resource use, including soil moisture, particularly evident when mixtures comprise complementary physiological traits that influence water-use efficiency. Second, they improve resistance to root diseases and pests that limit root growth and subsequent access to, and absorption of, water from deeper in the soil profile. This review evaluates the concept of varietal mixtures and assesses their impact on crop productivity and environmental buffering. The potential of physiological and root disease resistance trait mixtures to stabilise yield is also explored. Avenues for developing compatible mixtures based on physiological traits that increase yield in water-limited environments are evaluated.","container-title":"Crop and Pasture Science","DOI":"10.1071/CP14177","ISSN":"1836-0947, 1836-5795","issue":"8","journalAbbreviation":"cpsc","note":"publisher: CSIRO Publishing","page":"757-769","source":"bioone.org","title":"Can wheat varietal mixtures buffer the impacts of water deficit?","volume":"66","author":[{"family":"Adu-Gyamfi","given":"Paul"},{"family":"Mahmood","given":"Tariq"},{"family":"Trethowan","given":"Richard"}],"issued":{"date-parts":[["2015",7]]}}}],"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(Adu-Gyamfi </w:t>
      </w:r>
      <w:r w:rsidR="004E258C" w:rsidRPr="004E258C">
        <w:rPr>
          <w:rFonts w:cs="Times New Roman"/>
          <w:i/>
          <w:iCs/>
          <w:szCs w:val="24"/>
          <w:lang w:val="en-GB"/>
        </w:rPr>
        <w:t>et al.</w:t>
      </w:r>
      <w:r w:rsidR="004E258C" w:rsidRPr="004E258C">
        <w:rPr>
          <w:rFonts w:cs="Times New Roman"/>
          <w:szCs w:val="24"/>
          <w:lang w:val="en-GB"/>
        </w:rPr>
        <w:t>, 2015)</w:t>
      </w:r>
      <w:r w:rsidR="00BC61BC">
        <w:rPr>
          <w:lang w:val="en-GB"/>
        </w:rPr>
        <w:fldChar w:fldCharType="end"/>
      </w:r>
      <w:r w:rsidR="00BC61BC">
        <w:rPr>
          <w:lang w:val="en-GB"/>
        </w:rPr>
        <w:t xml:space="preserve">. </w:t>
      </w:r>
      <w:r w:rsidR="00386D33">
        <w:rPr>
          <w:lang w:val="en-GB"/>
        </w:rPr>
        <w:t>However</w:t>
      </w:r>
      <w:r w:rsidR="00BC61BC">
        <w:rPr>
          <w:lang w:val="en-GB"/>
        </w:rPr>
        <w:t xml:space="preserve">, </w:t>
      </w:r>
      <w:r w:rsidR="007B51AE">
        <w:rPr>
          <w:lang w:val="en-GB"/>
        </w:rPr>
        <w:t>how resource limitations affect</w:t>
      </w:r>
      <w:r w:rsidR="00BC61BC">
        <w:rPr>
          <w:lang w:val="en-GB"/>
        </w:rPr>
        <w:t xml:space="preserve"> </w:t>
      </w:r>
      <w:r w:rsidR="007B51AE">
        <w:rPr>
          <w:lang w:val="en-GB"/>
        </w:rPr>
        <w:t xml:space="preserve">the relative </w:t>
      </w:r>
      <w:r w:rsidR="00BC61BC">
        <w:rPr>
          <w:lang w:val="en-GB"/>
        </w:rPr>
        <w:t xml:space="preserve">productivity </w:t>
      </w:r>
      <w:r w:rsidR="007B51AE">
        <w:rPr>
          <w:lang w:val="en-GB"/>
        </w:rPr>
        <w:t xml:space="preserve">of mixture </w:t>
      </w:r>
      <w:r w:rsidR="00BC61BC">
        <w:rPr>
          <w:lang w:val="en-GB"/>
        </w:rPr>
        <w:t xml:space="preserve">remains poorly understood </w:t>
      </w:r>
      <w:r w:rsidR="00BC61BC">
        <w:fldChar w:fldCharType="begin"/>
      </w:r>
      <w:r w:rsidR="004E258C">
        <w:rPr>
          <w:lang w:val="en-GB"/>
        </w:rPr>
        <w:instrText xml:space="preserve"> ADDIN ZOTERO_ITEM CSL_CITATION {"citationID":"ml7unR5Y","properties":{"formattedCitation":"(Reiss and Drinkwater, 2018; Alsabbagh {\\i{}et al.}, 2022)","plainCitation":"(Reiss and Drinkwater, 2018; Alsabbagh et al., 2022)","noteIndex":0},"citationItems":[{"id":821,"uris":["http://zotero.org/users/3458704/items/K2RIC5MN"],"itemData":{"id":821,"type":"article-journal","abstract":"Extensive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E."}],"issued":{"date-parts":[["2018"]]}}},{"id":1010,"uris":["http://zotero.org/users/3458704/items/I44IJ3TJ"],"itemData":{"id":1010,"type":"article-journal","abstract":"In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(Reiss and Drinkwater, 2018; Alsabbagh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04C54154" w14:textId="3F2FA129" w:rsidR="006279E8" w:rsidRDefault="00BC61BC">
      <w:pPr>
        <w:rPr>
          <w:lang w:val="en-GB"/>
        </w:rPr>
      </w:pPr>
      <w:r>
        <w:rPr>
          <w:lang w:val="en-GB"/>
        </w:rPr>
        <w:t>In natur</w:t>
      </w:r>
      <w:r w:rsidR="005C5F36">
        <w:rPr>
          <w:lang w:val="en-GB"/>
        </w:rPr>
        <w:t>al ecosystems</w:t>
      </w:r>
      <w:r>
        <w:rPr>
          <w:lang w:val="en-GB"/>
        </w:rPr>
        <w:t xml:space="preserve">, plant functional traits </w:t>
      </w:r>
      <w:r w:rsidR="005C5F36">
        <w:rPr>
          <w:lang w:val="en-GB"/>
        </w:rPr>
        <w:t>have been</w:t>
      </w:r>
      <w:r>
        <w:rPr>
          <w:lang w:val="en-GB"/>
        </w:rPr>
        <w:t xml:space="preserve"> used to better understand and predict the effect of plant diversity on ecosystem processes, notably productivity </w:t>
      </w:r>
      <w:r>
        <w:fldChar w:fldCharType="begin"/>
      </w:r>
      <w:r w:rsidR="004E258C">
        <w:rPr>
          <w:lang w:val="en-GB"/>
        </w:rPr>
        <w:instrText xml:space="preserve"> ADDIN ZOTERO_ITEM CSL_CITATION {"citationID":"PRrTFDeL","properties":{"formattedCitation":"(McGill {\\i{}et al.}, 2006; Garnier {\\i{}et al.}, 2015)","plainCitation":"(McGill et al., 2006; Garnier et al., 2015)","noteIndex":0},"citationItems":[{"id":573,"uris":["http://zotero.org/users/3458704/items/C2LP3ZL3"],"itemData":{"id":573,"type":"article-journal","abstract":"There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J."},{"family":"Weiher","given":"Evan"},{"family":"Westoby","given":"Mark"}],"issued":{"date-parts":[["2006",4]]}}},{"id":231,"uris":["http://zotero.org/users/3458704/items/7BGNBZSF"],"itemData":{"id":231,"type":"book","abstract":"Biological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Pr>
          <w:lang w:val="en-GB"/>
        </w:rPr>
        <w:fldChar w:fldCharType="separate"/>
      </w:r>
      <w:r w:rsidR="004E258C" w:rsidRPr="004E258C">
        <w:rPr>
          <w:rFonts w:cs="Times New Roman"/>
          <w:szCs w:val="24"/>
          <w:lang w:val="en-GB"/>
        </w:rPr>
        <w:t xml:space="preserve">(McGill </w:t>
      </w:r>
      <w:r w:rsidR="004E258C" w:rsidRPr="004E258C">
        <w:rPr>
          <w:rFonts w:cs="Times New Roman"/>
          <w:i/>
          <w:iCs/>
          <w:szCs w:val="24"/>
          <w:lang w:val="en-GB"/>
        </w:rPr>
        <w:t>et al.</w:t>
      </w:r>
      <w:r w:rsidR="004E258C" w:rsidRPr="004E258C">
        <w:rPr>
          <w:rFonts w:cs="Times New Roman"/>
          <w:szCs w:val="24"/>
          <w:lang w:val="en-GB"/>
        </w:rPr>
        <w:t xml:space="preserve">, 2006; Garnier </w:t>
      </w:r>
      <w:r w:rsidR="004E258C" w:rsidRPr="004E258C">
        <w:rPr>
          <w:rFonts w:cs="Times New Roman"/>
          <w:i/>
          <w:iCs/>
          <w:szCs w:val="24"/>
          <w:lang w:val="en-GB"/>
        </w:rPr>
        <w:t>et al.</w:t>
      </w:r>
      <w:r w:rsidR="004E258C" w:rsidRPr="004E258C">
        <w:rPr>
          <w:rFonts w:cs="Times New Roman"/>
          <w:szCs w:val="24"/>
          <w:lang w:val="en-GB"/>
        </w:rPr>
        <w:t>, 2015)</w:t>
      </w:r>
      <w:r>
        <w:rPr>
          <w:lang w:val="en-GB"/>
        </w:rPr>
        <w:fldChar w:fldCharType="end"/>
      </w:r>
      <w:r>
        <w:rPr>
          <w:lang w:val="en-GB"/>
        </w:rPr>
        <w:t xml:space="preserve">. These traits are defined as any morphological, physiological or phenological feature </w:t>
      </w:r>
      <w:r w:rsidR="0075046F">
        <w:rPr>
          <w:lang w:val="en-GB"/>
        </w:rPr>
        <w:t xml:space="preserve">which impact fitness, and are </w:t>
      </w:r>
      <w:r>
        <w:rPr>
          <w:lang w:val="en-GB"/>
        </w:rPr>
        <w:t xml:space="preserve">measurable at the individual level without reference to the environment or any other level of organization </w:t>
      </w:r>
      <w:r>
        <w:fldChar w:fldCharType="begin"/>
      </w:r>
      <w:r w:rsidR="004E258C">
        <w:rPr>
          <w:lang w:val="en-GB"/>
        </w:rPr>
        <w:instrText xml:space="preserve"> ADDIN ZOTERO_ITEM CSL_CITATION {"citationID":"dbWJiyJ1","properties":{"formattedCitation":"(Violle {\\i{}et al.}, 2007)","plainCitation":"(Violle et al., 2007)","noteIndex":0},"citationItems":[{"id":228,"uris":["http://zotero.org/users/3458704/items/BCET3FZK"],"itemData":{"id":228,"type":"article-journal","abstract":"In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Pr>
          <w:lang w:val="en-GB"/>
        </w:rPr>
        <w:fldChar w:fldCharType="separate"/>
      </w:r>
      <w:r w:rsidR="004E258C" w:rsidRPr="004E258C">
        <w:rPr>
          <w:rFonts w:cs="Times New Roman"/>
          <w:szCs w:val="24"/>
          <w:lang w:val="en-GB"/>
        </w:rPr>
        <w:t xml:space="preserve">(Violle </w:t>
      </w:r>
      <w:r w:rsidR="004E258C" w:rsidRPr="004E258C">
        <w:rPr>
          <w:rFonts w:cs="Times New Roman"/>
          <w:i/>
          <w:iCs/>
          <w:szCs w:val="24"/>
          <w:lang w:val="en-GB"/>
        </w:rPr>
        <w:t>et al.</w:t>
      </w:r>
      <w:r w:rsidR="004E258C" w:rsidRPr="004E258C">
        <w:rPr>
          <w:rFonts w:cs="Times New Roman"/>
          <w:szCs w:val="24"/>
          <w:lang w:val="en-GB"/>
        </w:rPr>
        <w:t>, 2007)</w:t>
      </w:r>
      <w:r>
        <w:rPr>
          <w:lang w:val="en-GB"/>
        </w:rPr>
        <w:fldChar w:fldCharType="end"/>
      </w:r>
      <w:r>
        <w:rPr>
          <w:lang w:val="en-GB"/>
        </w:rPr>
        <w:t xml:space="preserve">. They capture how individuals interact with their abiotic and biotic environment, and ultimately how they contribute to processes occurring at higher </w:t>
      </w:r>
      <w:r>
        <w:rPr>
          <w:lang w:val="en-GB"/>
        </w:rPr>
        <w:lastRenderedPageBreak/>
        <w:t xml:space="preserve">levels of organization (community, ecosystem). For example, the </w:t>
      </w:r>
      <w:r w:rsidR="009342D8">
        <w:rPr>
          <w:lang w:val="en-GB"/>
        </w:rPr>
        <w:t xml:space="preserve">mean values of </w:t>
      </w:r>
      <w:r>
        <w:rPr>
          <w:lang w:val="en-GB"/>
        </w:rPr>
        <w:t xml:space="preserve">leaf functional traits of dominant species can be used to predict primary productivity or litter decomposition rates at the community level </w:t>
      </w:r>
      <w:r>
        <w:fldChar w:fldCharType="begin"/>
      </w:r>
      <w:r w:rsidR="004E258C">
        <w:rPr>
          <w:lang w:val="en-GB"/>
        </w:rPr>
        <w:instrText xml:space="preserve"> ADDIN ZOTERO_ITEM CSL_CITATION {"citationID":"6AqiZTtv","properties":{"formattedCitation":"(Garnier {\\i{}et al.}, 2004)","plainCitation":"(Garnier et al., 2004)","noteIndex":0},"citationItems":[{"id":232,"uris":["http://zotero.org/users/3458704/items/BNXDS3WM"],"itemData":{"id":232,"type":"article-journal","abstract":"Although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Pr>
          <w:lang w:val="en-GB"/>
        </w:rPr>
        <w:fldChar w:fldCharType="separate"/>
      </w:r>
      <w:r w:rsidR="004E258C" w:rsidRPr="004E258C">
        <w:rPr>
          <w:rFonts w:cs="Times New Roman"/>
          <w:szCs w:val="24"/>
          <w:lang w:val="en-GB"/>
        </w:rPr>
        <w:t xml:space="preserve">(Garnier </w:t>
      </w:r>
      <w:r w:rsidR="004E258C" w:rsidRPr="004E258C">
        <w:rPr>
          <w:rFonts w:cs="Times New Roman"/>
          <w:i/>
          <w:iCs/>
          <w:szCs w:val="24"/>
          <w:lang w:val="en-GB"/>
        </w:rPr>
        <w:t>et al.</w:t>
      </w:r>
      <w:r w:rsidR="004E258C" w:rsidRPr="004E258C">
        <w:rPr>
          <w:rFonts w:cs="Times New Roman"/>
          <w:szCs w:val="24"/>
          <w:lang w:val="en-GB"/>
        </w:rPr>
        <w:t>, 2004)</w:t>
      </w:r>
      <w:r>
        <w:rPr>
          <w:lang w:val="en-GB"/>
        </w:rPr>
        <w:fldChar w:fldCharType="end"/>
      </w:r>
      <w:r>
        <w:rPr>
          <w:lang w:val="en-GB"/>
        </w:rPr>
        <w:t>. Similarly, differences in functional traits between species</w:t>
      </w:r>
      <w:r w:rsidR="0075046F">
        <w:rPr>
          <w:lang w:val="en-GB"/>
        </w:rPr>
        <w:t xml:space="preserve"> or genotypes</w:t>
      </w:r>
      <w:r>
        <w:rPr>
          <w:lang w:val="en-GB"/>
        </w:rPr>
        <w:t xml:space="preserve"> can capture differences in ecological niche</w:t>
      </w:r>
      <w:r w:rsidR="00304E7C">
        <w:rPr>
          <w:lang w:val="en-GB"/>
        </w:rPr>
        <w:t xml:space="preserve"> and thus explain complementarity effects</w:t>
      </w:r>
      <w:r w:rsidR="00F326DB">
        <w:rPr>
          <w:lang w:val="en-GB"/>
        </w:rPr>
        <w:t xml:space="preserve"> </w:t>
      </w:r>
      <w:r w:rsidR="00843A9A">
        <w:rPr>
          <w:lang w:val="en-GB"/>
        </w:rPr>
        <w:t>occurring</w:t>
      </w:r>
      <w:r w:rsidR="00304E7C">
        <w:rPr>
          <w:lang w:val="en-GB"/>
        </w:rPr>
        <w:t xml:space="preserve"> at the community level</w:t>
      </w:r>
      <w:r>
        <w:rPr>
          <w:lang w:val="en-GB"/>
        </w:rPr>
        <w:t xml:space="preserve"> </w:t>
      </w:r>
      <w:r>
        <w:fldChar w:fldCharType="begin"/>
      </w:r>
      <w:r w:rsidR="004E258C">
        <w:rPr>
          <w:lang w:val="en-GB"/>
        </w:rPr>
        <w:instrText xml:space="preserve"> ADDIN ZOTERO_ITEM CSL_CITATION {"citationID":"nLwvs0hR","properties":{"formattedCitation":"(Violle and Jiang, 2009)","plainCitation":"(Violle and Jiang, 2009)","noteIndex":0},"citationItems":[{"id":460,"uris":["http://zotero.org/users/3458704/items/PMQF9N4N"],"itemData":{"id":460,"type":"article-journal","container-title":"Journal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Pr>
          <w:lang w:val="en-GB"/>
        </w:rPr>
        <w:fldChar w:fldCharType="separate"/>
      </w:r>
      <w:r w:rsidR="004E258C" w:rsidRPr="004E258C">
        <w:rPr>
          <w:rFonts w:cs="Times New Roman"/>
          <w:lang w:val="en-GB"/>
        </w:rPr>
        <w:t>(Violle and Jiang, 2009)</w:t>
      </w:r>
      <w:r>
        <w:rPr>
          <w:lang w:val="en-GB"/>
        </w:rPr>
        <w:fldChar w:fldCharType="end"/>
      </w:r>
      <w:r w:rsidR="00304E7C">
        <w:rPr>
          <w:lang w:val="en-GB"/>
        </w:rPr>
        <w:t xml:space="preserve">. </w:t>
      </w:r>
      <w:r w:rsidR="00F326DB">
        <w:rPr>
          <w:lang w:val="en-GB"/>
        </w:rPr>
        <w:t>Some f</w:t>
      </w:r>
      <w:r w:rsidR="00845951">
        <w:rPr>
          <w:lang w:val="en-GB"/>
        </w:rPr>
        <w:t>unctional traits reflect the competitive ability of a species or genotype</w:t>
      </w:r>
      <w:r w:rsidR="00F326DB">
        <w:rPr>
          <w:lang w:val="en-GB"/>
        </w:rPr>
        <w:t xml:space="preserve"> for a limiting resource</w:t>
      </w:r>
      <w:r w:rsidR="00845951">
        <w:rPr>
          <w:lang w:val="en-GB"/>
        </w:rPr>
        <w:t xml:space="preserve">, </w:t>
      </w:r>
      <w:r w:rsidR="00F326DB">
        <w:rPr>
          <w:lang w:val="en-GB"/>
        </w:rPr>
        <w:t>in which case differences in trait values can lead to negative interactions</w:t>
      </w:r>
      <w:r w:rsidR="000C24B6">
        <w:rPr>
          <w:lang w:val="en-GB"/>
        </w:rPr>
        <w:t xml:space="preserve"> or even competitive exclusion</w:t>
      </w:r>
      <w:r>
        <w:rPr>
          <w:lang w:val="en-GB"/>
        </w:rPr>
        <w:t xml:space="preserve"> </w:t>
      </w:r>
      <w:r w:rsidR="00F326DB">
        <w:rPr>
          <w:lang w:val="en-GB"/>
        </w:rPr>
        <w:t xml:space="preserve">(e.g., taller plants </w:t>
      </w:r>
      <w:r w:rsidR="000C24B6">
        <w:rPr>
          <w:lang w:val="en-GB"/>
        </w:rPr>
        <w:t>can exclude shorter plants when light is limiting</w:t>
      </w:r>
      <w:r w:rsidR="00F326DB">
        <w:rPr>
          <w:lang w:val="en-GB"/>
        </w:rPr>
        <w:t>)</w:t>
      </w:r>
      <w:r w:rsidR="000C24B6">
        <w:rPr>
          <w:lang w:val="en-GB"/>
        </w:rPr>
        <w:t xml:space="preserve">, which is known as competition-trait hierarchy </w:t>
      </w:r>
      <w:r>
        <w:fldChar w:fldCharType="begin"/>
      </w:r>
      <w:r w:rsidR="004E258C">
        <w:rPr>
          <w:lang w:val="en-GB"/>
        </w:rPr>
        <w:instrText xml:space="preserve"> ADDIN ZOTERO_ITEM CSL_CITATION {"citationID":"kE6J6Rn1","properties":{"formattedCitation":"(Kunstler {\\i{}et al.}, 2012; Cadotte, 2017; Wagg {\\i{}et al.}, 2017)","plainCitation":"(Kunstler et al., 2012; Cadotte, 2017; Wagg et al., 2017)","noteIndex":0},"citationItems":[{"id":469,"uris":["http://zotero.org/users/3458704/items/VUFJFDD8"],"itemData":{"id":469,"type":"article-journal","abstract":"The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W."}],"issued":{"date-parts":[["2017"]]}}},{"id":452,"uris":["http://zotero.org/users/3458704/items/RRRWK2XU"],"itemData":{"id":452,"type":"article-journal","abstract":"The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xml:space="preserve">, 2012; Cadotte, 2017;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sidR="00304E7C">
        <w:rPr>
          <w:lang w:val="en-GB"/>
        </w:rPr>
        <w:t xml:space="preserve">. </w:t>
      </w:r>
      <w:r w:rsidR="00F326DB">
        <w:rPr>
          <w:lang w:val="en-GB"/>
        </w:rPr>
        <w:t>E</w:t>
      </w:r>
      <w:r>
        <w:rPr>
          <w:lang w:val="en-GB"/>
        </w:rPr>
        <w:t xml:space="preserve">ven if plant traits are commonly used in agriculture, for example to adapt management practices or to guide plant breeding programs, very few studies have applied trait-based approaches to </w:t>
      </w:r>
      <w:r w:rsidR="00566D7A">
        <w:rPr>
          <w:lang w:val="en-GB"/>
        </w:rPr>
        <w:t xml:space="preserve">investigate ecological mechanisms at play in </w:t>
      </w:r>
      <w:r w:rsidR="00973F0A">
        <w:rPr>
          <w:lang w:val="en-GB"/>
        </w:rPr>
        <w:t>varietal</w:t>
      </w:r>
      <w:r>
        <w:rPr>
          <w:lang w:val="en-GB"/>
        </w:rPr>
        <w:t xml:space="preserve"> mixtures </w:t>
      </w:r>
      <w:r>
        <w:fldChar w:fldCharType="begin"/>
      </w:r>
      <w:r w:rsidR="004E258C">
        <w:rPr>
          <w:lang w:val="en-GB"/>
        </w:rPr>
        <w:instrText xml:space="preserve"> ADDIN ZOTERO_ITEM CSL_CITATION {"citationID":"vTtpeBW3","properties":{"formattedCitation":"(Montazeaud et al. 2018, 2020; Kong and Zhao 2023)","plainCitation":"(Montazeaud et al. 2018, 2020; Kong and Zhao 2023)","dontUpdate":true,"noteIndex":0},"citationItems":[{"id":771,"uris":["http://zotero.org/users/3458704/items/KLLELFEG"],"itemData":{"id":771,"type":"article-journal","abstract":"Genotypic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Pr>
          <w:lang w:val="en-GB"/>
        </w:rPr>
        <w:fldChar w:fldCharType="separate"/>
      </w:r>
      <w:r>
        <w:rPr>
          <w:rFonts w:cs="Times New Roman"/>
          <w:lang w:val="en-GB"/>
        </w:rPr>
        <w:t>(</w:t>
      </w:r>
      <w:r w:rsidR="00C16A74">
        <w:rPr>
          <w:rFonts w:cs="Times New Roman"/>
          <w:lang w:val="en-GB"/>
        </w:rPr>
        <w:t xml:space="preserve">e.g., </w:t>
      </w:r>
      <w:r>
        <w:rPr>
          <w:rFonts w:cs="Times New Roman"/>
          <w:lang w:val="en-GB"/>
        </w:rPr>
        <w:t>Montazeaud et al. 2018, 2020; Kong and Zhao 2023)</w:t>
      </w:r>
      <w:r>
        <w:rPr>
          <w:lang w:val="en-GB"/>
        </w:rPr>
        <w:fldChar w:fldCharType="end"/>
      </w:r>
      <w:r>
        <w:rPr>
          <w:lang w:val="en-GB"/>
        </w:rPr>
        <w:t xml:space="preserve">. </w:t>
      </w:r>
    </w:p>
    <w:p w14:paraId="2F2F1718" w14:textId="393571D5" w:rsidR="00B629AA" w:rsidRDefault="00E01A7A">
      <w:pPr>
        <w:rPr>
          <w:lang w:val="en-GB"/>
        </w:rPr>
      </w:pPr>
      <w:r>
        <w:rPr>
          <w:lang w:val="en-GB"/>
        </w:rPr>
        <w:t>While functional ecology initially focused mainly on aboveground plant traits, it has since been recognize</w:t>
      </w:r>
      <w:r w:rsidR="00821F9E">
        <w:rPr>
          <w:lang w:val="en-GB"/>
        </w:rPr>
        <w:t>d</w:t>
      </w:r>
      <w:r>
        <w:rPr>
          <w:lang w:val="en-GB"/>
        </w:rPr>
        <w:t xml:space="preserve"> that r</w:t>
      </w:r>
      <w:r w:rsidR="00B365ED">
        <w:rPr>
          <w:lang w:val="en-GB"/>
        </w:rPr>
        <w:t xml:space="preserve">oot traits </w:t>
      </w:r>
      <w:r w:rsidR="00821F9E">
        <w:rPr>
          <w:lang w:val="en-GB"/>
        </w:rPr>
        <w:t>also capture important plant functions that ultimately affect many ecosystem functions</w:t>
      </w:r>
      <w:r w:rsidR="00B365ED">
        <w:rPr>
          <w:lang w:val="en-GB"/>
        </w:rPr>
        <w:t xml:space="preserve"> </w:t>
      </w:r>
      <w:r w:rsidR="00B365ED">
        <w:fldChar w:fldCharType="begin"/>
      </w:r>
      <w:r w:rsidR="004E258C">
        <w:rPr>
          <w:lang w:val="en-GB"/>
        </w:rPr>
        <w:instrText xml:space="preserve"> ADDIN ZOTERO_ITEM CSL_CITATION {"citationID":"pS5I52zd","properties":{"formattedCitation":"(Bardgett {\\i{}et al.}, 2014; Fort, 2023)","plainCitation":"(Bardgett et al., 2014; Fort, 2023)","noteIndex":0},"citationItems":[{"id":267,"uris":["http://zotero.org/users/3458704/items/4I6IVCCK"],"itemData":{"id":267,"type":"article-journal","abstract":"Ecologists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T."}],"issued":{"date-parts":[["2014",12,1]]}}},{"id":3654,"uris":["http://zotero.org/users/3458704/items/W7WCKXNW"],"itemData":{"id":3654,"type":"article-journal","abstract":"A growing need exists to consider effects of biodiversity dynamics on the functioning of natural and anthropised ecosystems. This requires including the concepts of functional ecology, especially comparative trait-based ecology, in a broad range of theoretical and applied studies. In parallel, the importance of the below-ground compartment is increasingly recognised, which has exponentially increased the number of studies that consider root functional traits, despite limited understanding of their meaning. This perspective article (i) describes the origins of the trait-based ecology framework, (ii) highlights current limitations of root-system studies and (iii) recommends ways to address these limitations. In recent years, studies claimed that above-ground functional ecology had theoretical foundations without adequate empirical support. Root functional ecology has experienced the same problems and, for several reasons, its foundations seem even more unstable. Firstly, roots are difficult to collect, and it is difficult to precisely define components of the root system that have homogenous functions. Secondly, root systems are complex organs and have a diversity of functions, such as taking up nutrients and water, storing resources and anchoring plants. Thirdly, the theoretical background used in root functional ecology approaches is based on that of above-ground ecology, specifically leaf functional ecology. In the past several decades, root ecology benefitted from following the footsteps of above-ground trait-based functional ecology, which highlighted the existence of a variety of trait spectra that were partially related to species' ecology or their interaction with symbiotic microorganisms. However, root functional ecology is currently at a crossroads and must move beyond this above-ground path and rediscover the origins of root ecology and include new traits based on root architecture and anatomy. Doing so requires developing innovative approaches that are more specific to the below-ground compartment to improve understanding of plant roots and include them in large-scale studies. Read the free Plain Language Summary for this article on the Journal blog.","container-title":"Functional Ecology","DOI":"10.1111/1365-2435.14381","ISSN":"1365-2435","issue":"8","language":"en","license":"© 2023 The Author. Functional Ecology © 2023 British Ecological Society.","note":"_eprint: https://onlinelibrary.wiley.com/doi/pdf/10.1111/1365-2435.14381","page":"2159-2169","source":"Wiley Online Library","title":"Grounding trait-based root functional ecology","volume":"37","author":[{"family":"Fort","given":"Florian"}],"issued":{"date-parts":[["2023"]]}}}],"schema":"https://github.com/citation-style-language/schema/raw/master/csl-citation.json"} </w:instrText>
      </w:r>
      <w:r w:rsidR="00B365ED">
        <w:rPr>
          <w:lang w:val="en-GB"/>
        </w:rPr>
        <w:fldChar w:fldCharType="separate"/>
      </w:r>
      <w:r w:rsidR="004E258C" w:rsidRPr="004E258C">
        <w:rPr>
          <w:rFonts w:cs="Times New Roman"/>
          <w:szCs w:val="24"/>
          <w:lang w:val="en-GB"/>
        </w:rPr>
        <w:t xml:space="preserve">(Bardgett </w:t>
      </w:r>
      <w:r w:rsidR="004E258C" w:rsidRPr="004E258C">
        <w:rPr>
          <w:rFonts w:cs="Times New Roman"/>
          <w:i/>
          <w:iCs/>
          <w:szCs w:val="24"/>
          <w:lang w:val="en-GB"/>
        </w:rPr>
        <w:t>et al.</w:t>
      </w:r>
      <w:r w:rsidR="004E258C" w:rsidRPr="004E258C">
        <w:rPr>
          <w:rFonts w:cs="Times New Roman"/>
          <w:szCs w:val="24"/>
          <w:lang w:val="en-GB"/>
        </w:rPr>
        <w:t>, 2014; Fort, 2023)</w:t>
      </w:r>
      <w:r w:rsidR="00B365ED">
        <w:rPr>
          <w:lang w:val="en-GB"/>
        </w:rPr>
        <w:fldChar w:fldCharType="end"/>
      </w:r>
      <w:r w:rsidR="00B365ED">
        <w:rPr>
          <w:lang w:val="en-GB"/>
        </w:rPr>
        <w:t xml:space="preserve">. </w:t>
      </w:r>
      <w:r>
        <w:rPr>
          <w:lang w:val="en-GB"/>
        </w:rPr>
        <w:t>Similarly, previous trait-based studies of varietal mixtures have reported significant relationships between</w:t>
      </w:r>
      <w:r w:rsidR="00B365ED">
        <w:rPr>
          <w:lang w:val="en-GB"/>
        </w:rPr>
        <w:t xml:space="preserve"> morphological and architectural root traits </w:t>
      </w:r>
      <w:r w:rsidR="00821F9E">
        <w:rPr>
          <w:lang w:val="en-GB"/>
        </w:rPr>
        <w:t>(both means and differences) and</w:t>
      </w:r>
      <w:r w:rsidR="00B365ED">
        <w:rPr>
          <w:lang w:val="en-GB"/>
        </w:rPr>
        <w:t xml:space="preserve"> multiple facets of mixture performance</w:t>
      </w:r>
      <w:r w:rsidR="00566D7A">
        <w:rPr>
          <w:lang w:val="en-GB"/>
        </w:rPr>
        <w:t xml:space="preserve">, including productivity and grain quality </w:t>
      </w:r>
      <w:r w:rsidR="00566D7A">
        <w:fldChar w:fldCharType="begin"/>
      </w:r>
      <w:r w:rsidR="00677C66">
        <w:rPr>
          <w:lang w:val="en-GB"/>
        </w:rPr>
        <w:instrText xml:space="preserve"> ADDIN ZOTERO_ITEM CSL_CITATION {"citationID":"5DXhkxiM","properties":{"formattedCitation":"(Montazeaud {\\i{}et al.}, 2018, 2020{\\i{}b})","plainCitation":"(Montazeaud et al., 2018, 2020b)","noteIndex":0},"citationItems":[{"id":771,"uris":["http://zotero.org/users/3458704/items/KLLELFEG"],"itemData":{"id":771,"type":"article-journal","abstract":"Genotypic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905,"uris":["http://zotero.org/users/3458704/items/H69UEICG"],"itemData":{"id":905,"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566D7A">
        <w:rPr>
          <w:lang w:val="en-GB"/>
        </w:rPr>
        <w:fldChar w:fldCharType="separate"/>
      </w:r>
      <w:r w:rsidR="00677C66" w:rsidRPr="008A30D9">
        <w:rPr>
          <w:rFonts w:cs="Times New Roman"/>
          <w:szCs w:val="24"/>
          <w:lang w:val="en-GB"/>
        </w:rPr>
        <w:t xml:space="preserve">(Montazeaud </w:t>
      </w:r>
      <w:r w:rsidR="00677C66" w:rsidRPr="008A30D9">
        <w:rPr>
          <w:rFonts w:cs="Times New Roman"/>
          <w:i/>
          <w:iCs/>
          <w:szCs w:val="24"/>
          <w:lang w:val="en-GB"/>
        </w:rPr>
        <w:t>et al.</w:t>
      </w:r>
      <w:r w:rsidR="00677C66" w:rsidRPr="008A30D9">
        <w:rPr>
          <w:rFonts w:cs="Times New Roman"/>
          <w:szCs w:val="24"/>
          <w:lang w:val="en-GB"/>
        </w:rPr>
        <w:t>, 2018, 2020</w:t>
      </w:r>
      <w:r w:rsidR="00677C66" w:rsidRPr="008A30D9">
        <w:rPr>
          <w:rFonts w:cs="Times New Roman"/>
          <w:i/>
          <w:iCs/>
          <w:szCs w:val="24"/>
          <w:lang w:val="en-GB"/>
        </w:rPr>
        <w:t>b</w:t>
      </w:r>
      <w:r w:rsidR="00677C66" w:rsidRPr="008A30D9">
        <w:rPr>
          <w:rFonts w:cs="Times New Roman"/>
          <w:szCs w:val="24"/>
          <w:lang w:val="en-GB"/>
        </w:rPr>
        <w:t>)</w:t>
      </w:r>
      <w:r w:rsidR="00566D7A">
        <w:rPr>
          <w:lang w:val="en-GB"/>
        </w:rPr>
        <w:fldChar w:fldCharType="end"/>
      </w:r>
      <w:r w:rsidR="00B365ED" w:rsidRPr="00C16A74">
        <w:rPr>
          <w:lang w:val="en-GB"/>
        </w:rPr>
        <w:t xml:space="preserve">. </w:t>
      </w:r>
      <w:r w:rsidR="00B365ED" w:rsidRPr="00B41B88">
        <w:rPr>
          <w:lang w:val="en-GB"/>
        </w:rPr>
        <w:t xml:space="preserve">However, the </w:t>
      </w:r>
      <w:r w:rsidR="00821F9E">
        <w:rPr>
          <w:lang w:val="en-GB"/>
        </w:rPr>
        <w:t xml:space="preserve">mechanisms underlying these </w:t>
      </w:r>
      <w:r w:rsidR="00B365ED" w:rsidRPr="00B41B88">
        <w:rPr>
          <w:lang w:val="en-GB"/>
        </w:rPr>
        <w:t>relationship</w:t>
      </w:r>
      <w:r w:rsidR="00821F9E">
        <w:rPr>
          <w:lang w:val="en-GB"/>
        </w:rPr>
        <w:t>s</w:t>
      </w:r>
      <w:r w:rsidR="00B365ED" w:rsidRPr="00B41B88">
        <w:rPr>
          <w:lang w:val="en-GB"/>
        </w:rPr>
        <w:t xml:space="preserve"> remains poorly understood, notably because root traits are difficult to measure. </w:t>
      </w:r>
      <w:r w:rsidR="004343CB">
        <w:rPr>
          <w:lang w:val="en-GB"/>
        </w:rPr>
        <w:t xml:space="preserve">Moreover, ecological studies </w:t>
      </w:r>
      <w:r w:rsidR="00BC61BC">
        <w:rPr>
          <w:lang w:val="en-GB"/>
        </w:rPr>
        <w:t xml:space="preserve">show that root traits-community performance relationships are strongly affected by growth conditions, especially by belowground resource availability </w:t>
      </w:r>
      <w:r w:rsidR="00BC61BC">
        <w:rPr>
          <w:lang w:val="en-GB"/>
        </w:rPr>
        <w:fldChar w:fldCharType="begin"/>
      </w:r>
      <w:r w:rsidR="004E258C">
        <w:rPr>
          <w:lang w:val="en-GB"/>
        </w:rPr>
        <w:instrText xml:space="preserve"> ADDIN ZOTERO_ITEM CSL_CITATION {"citationID":"CtR8tf40","properties":{"formattedCitation":"(Fort {\\i{}et al.}, 2014)","plainCitation":"(Fort et al., 2014)","noteIndex":0},"citationItems":[{"id":433,"uris":["http://zotero.org/users/3458704/items/H5D7B9NT"],"itemData":{"id":433,"type":"article-journal","abstract":"*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2014)</w:t>
      </w:r>
      <w:r w:rsidR="00BC61BC">
        <w:rPr>
          <w:lang w:val="en-GB"/>
        </w:rPr>
        <w:fldChar w:fldCharType="end"/>
      </w:r>
      <w:r w:rsidR="00BC61BC">
        <w:rPr>
          <w:lang w:val="en-GB"/>
        </w:rPr>
        <w:t>.</w:t>
      </w:r>
      <w:r w:rsidR="004343CB">
        <w:rPr>
          <w:lang w:val="en-GB"/>
        </w:rPr>
        <w:t xml:space="preserve"> </w:t>
      </w:r>
      <w:r w:rsidR="00B365ED">
        <w:rPr>
          <w:lang w:val="en-GB"/>
        </w:rPr>
        <w:t>A better understanding of th</w:t>
      </w:r>
      <w:r w:rsidR="00BC61BC">
        <w:rPr>
          <w:lang w:val="en-GB"/>
        </w:rPr>
        <w:t>e</w:t>
      </w:r>
      <w:r w:rsidR="00B365ED">
        <w:rPr>
          <w:lang w:val="en-GB"/>
        </w:rPr>
        <w:t xml:space="preserve"> relationship </w:t>
      </w:r>
      <w:r w:rsidR="00BC61BC">
        <w:rPr>
          <w:lang w:val="en-GB"/>
        </w:rPr>
        <w:t xml:space="preserve">between root traits and varietal mixture performance under contrasted resource conditions </w:t>
      </w:r>
      <w:r w:rsidR="00B365ED">
        <w:rPr>
          <w:lang w:val="en-GB"/>
        </w:rPr>
        <w:t xml:space="preserve">could thus help us identify the mechanisms underlying mixing effects and </w:t>
      </w:r>
      <w:r w:rsidR="00D652B8">
        <w:rPr>
          <w:lang w:val="en-GB"/>
        </w:rPr>
        <w:t xml:space="preserve">design rules to </w:t>
      </w:r>
      <w:r w:rsidR="00B365ED">
        <w:rPr>
          <w:lang w:val="en-GB"/>
        </w:rPr>
        <w:t xml:space="preserve">guide </w:t>
      </w:r>
      <w:r w:rsidR="00BC61BC">
        <w:rPr>
          <w:lang w:val="en-GB"/>
        </w:rPr>
        <w:t xml:space="preserve">the assembly of optimal mixtures for low-input farming. </w:t>
      </w:r>
    </w:p>
    <w:p w14:paraId="3C95D26E" w14:textId="08B0D426" w:rsidR="00B629AA" w:rsidRDefault="00BC61BC">
      <w:pPr>
        <w:rPr>
          <w:lang w:val="en-GB"/>
        </w:rPr>
      </w:pPr>
      <w:r>
        <w:rPr>
          <w:lang w:val="en-GB"/>
        </w:rPr>
        <w:t>In the present study, we used durum wheat (</w:t>
      </w:r>
      <w:r>
        <w:rPr>
          <w:i/>
          <w:lang w:val="en-GB"/>
        </w:rPr>
        <w:t xml:space="preserve">Triticum turgidum </w:t>
      </w:r>
      <w:r>
        <w:rPr>
          <w:lang w:val="en-GB"/>
        </w:rPr>
        <w:t>ssp</w:t>
      </w:r>
      <w:r>
        <w:rPr>
          <w:i/>
          <w:lang w:val="en-GB"/>
        </w:rPr>
        <w:t>. durum</w:t>
      </w:r>
      <w:r>
        <w:rPr>
          <w:lang w:val="en-GB"/>
        </w:rPr>
        <w:t xml:space="preserve">) as a crop model to investigate the effect of root trait </w:t>
      </w:r>
      <w:r w:rsidR="002B1AB6">
        <w:rPr>
          <w:lang w:val="en-GB"/>
        </w:rPr>
        <w:t xml:space="preserve">composition </w:t>
      </w:r>
      <w:r>
        <w:rPr>
          <w:lang w:val="en-GB"/>
        </w:rPr>
        <w:t xml:space="preserve">on mixture performance. We </w:t>
      </w:r>
      <w:r w:rsidR="00333151">
        <w:rPr>
          <w:lang w:val="en-GB"/>
        </w:rPr>
        <w:t>use</w:t>
      </w:r>
      <w:r w:rsidR="00F6194E">
        <w:rPr>
          <w:lang w:val="en-GB"/>
        </w:rPr>
        <w:t>d</w:t>
      </w:r>
      <w:r w:rsidR="00333151">
        <w:rPr>
          <w:lang w:val="en-GB"/>
        </w:rPr>
        <w:t xml:space="preserve"> a panel of </w:t>
      </w:r>
      <w:r>
        <w:rPr>
          <w:lang w:val="en-GB"/>
        </w:rPr>
        <w:t xml:space="preserve">36 </w:t>
      </w:r>
      <w:r w:rsidR="005929BF">
        <w:rPr>
          <w:lang w:val="en-GB"/>
        </w:rPr>
        <w:t>varieties</w:t>
      </w:r>
      <w:r w:rsidR="00333151">
        <w:rPr>
          <w:lang w:val="en-GB"/>
        </w:rPr>
        <w:t xml:space="preserve"> </w:t>
      </w:r>
      <w:r w:rsidR="005929BF">
        <w:rPr>
          <w:lang w:val="en-GB"/>
        </w:rPr>
        <w:t>previously</w:t>
      </w:r>
      <w:r w:rsidR="00F6194E">
        <w:rPr>
          <w:lang w:val="en-GB"/>
        </w:rPr>
        <w:t xml:space="preserve"> shown to e</w:t>
      </w:r>
      <w:r w:rsidR="00333151">
        <w:rPr>
          <w:lang w:val="en-GB"/>
        </w:rPr>
        <w:t>xhibit</w:t>
      </w:r>
      <w:r w:rsidR="0048721F">
        <w:rPr>
          <w:lang w:val="en-GB"/>
        </w:rPr>
        <w:t xml:space="preserve"> contrasted responses to combined water and nitrogen limitation, </w:t>
      </w:r>
      <w:r w:rsidR="0048721F">
        <w:rPr>
          <w:lang w:val="en-GB"/>
        </w:rPr>
        <w:lastRenderedPageBreak/>
        <w:t xml:space="preserve">and grew them in </w:t>
      </w:r>
      <w:proofErr w:type="spellStart"/>
      <w:r w:rsidR="0048721F">
        <w:rPr>
          <w:lang w:val="en-GB"/>
        </w:rPr>
        <w:t>monogenotypic</w:t>
      </w:r>
      <w:proofErr w:type="spellEnd"/>
      <w:r w:rsidR="0048721F">
        <w:rPr>
          <w:lang w:val="en-GB"/>
        </w:rPr>
        <w:t xml:space="preserve"> pots and</w:t>
      </w:r>
      <w:r w:rsidR="00333151">
        <w:rPr>
          <w:lang w:val="en-GB"/>
        </w:rPr>
        <w:t xml:space="preserve"> </w:t>
      </w:r>
      <w:r w:rsidR="0048721F">
        <w:rPr>
          <w:lang w:val="en-GB"/>
        </w:rPr>
        <w:t xml:space="preserve">binary mixtures </w:t>
      </w:r>
      <w:r>
        <w:rPr>
          <w:lang w:val="en-GB"/>
        </w:rPr>
        <w:t xml:space="preserve">in a highly controlled high throughput root phenotyping platform under both non-limiting and limiting water and nutrient conditions. </w:t>
      </w:r>
      <w:r w:rsidR="005929BF">
        <w:rPr>
          <w:lang w:val="en-GB"/>
        </w:rPr>
        <w:t>W</w:t>
      </w:r>
      <w:r>
        <w:rPr>
          <w:lang w:val="en-GB"/>
        </w:rPr>
        <w:t>e hypothesized that (</w:t>
      </w:r>
      <w:proofErr w:type="spellStart"/>
      <w:r>
        <w:rPr>
          <w:lang w:val="en-GB"/>
        </w:rPr>
        <w:t>i</w:t>
      </w:r>
      <w:proofErr w:type="spellEnd"/>
      <w:r>
        <w:rPr>
          <w:lang w:val="en-GB"/>
        </w:rPr>
        <w:t xml:space="preserve">) mixtures would produce more biomass than their </w:t>
      </w:r>
      <w:proofErr w:type="spellStart"/>
      <w:r w:rsidR="00333151">
        <w:rPr>
          <w:lang w:val="en-GB"/>
        </w:rPr>
        <w:t>monogenotypic</w:t>
      </w:r>
      <w:proofErr w:type="spellEnd"/>
      <w:r w:rsidR="00333151">
        <w:rPr>
          <w:lang w:val="en-GB"/>
        </w:rPr>
        <w:t xml:space="preserve"> </w:t>
      </w:r>
      <w:r>
        <w:rPr>
          <w:lang w:val="en-GB"/>
        </w:rPr>
        <w:t>counterparts (i.e., overyielding)</w:t>
      </w:r>
      <w:r w:rsidR="00333151">
        <w:rPr>
          <w:lang w:val="en-GB"/>
        </w:rPr>
        <w:t>,</w:t>
      </w:r>
      <w:r>
        <w:rPr>
          <w:lang w:val="en-GB"/>
        </w:rPr>
        <w:t xml:space="preserve"> (ii) overyielding would be higher under resource-limited conditions, (iii) resource-use complementarity would be the main effect driving overyielding</w:t>
      </w:r>
      <w:r w:rsidR="00333151">
        <w:rPr>
          <w:lang w:val="en-GB"/>
        </w:rPr>
        <w:t xml:space="preserve"> under resource-limited conditions</w:t>
      </w:r>
      <w:r>
        <w:rPr>
          <w:lang w:val="en-GB"/>
        </w:rPr>
        <w:t xml:space="preserve">, (iv) complementarity effects would </w:t>
      </w:r>
      <w:r w:rsidR="005929BF">
        <w:rPr>
          <w:lang w:val="en-GB"/>
        </w:rPr>
        <w:t>be explained by the trait composition of the mixtures</w:t>
      </w:r>
      <w:r>
        <w:rPr>
          <w:lang w:val="en-GB"/>
        </w:rPr>
        <w:t xml:space="preserve">.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257DEA81"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hyperlink r:id="rId12"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4E258C">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814B0A">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 (ii) “EPO”, an highly diverse collection of fixed lines derived from an evolutionary pre-breeding population (David et al 2014); (iii) “</w:t>
      </w:r>
      <w:commentRangeStart w:id="2"/>
      <w:r w:rsidR="00696371">
        <w:rPr>
          <w:lang w:val="en-GB"/>
        </w:rPr>
        <w:t>GPDUR</w:t>
      </w:r>
      <w:commentRangeEnd w:id="2"/>
      <w:r w:rsidR="00A64EA0">
        <w:rPr>
          <w:rStyle w:val="Marquedecommentaire"/>
        </w:rPr>
        <w:commentReference w:id="2"/>
      </w:r>
      <w:r w:rsidR="00696371">
        <w:rPr>
          <w:lang w:val="en-GB"/>
        </w:rPr>
        <w:t xml:space="preserve">”,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contrasted responses to resource availability</w:t>
      </w:r>
      <w:r w:rsidR="004E258C">
        <w:rPr>
          <w:lang w:val="en-GB"/>
        </w:rPr>
        <w:t xml:space="preserve"> </w:t>
      </w:r>
      <w:r w:rsidR="00293F93">
        <w:rPr>
          <w:lang w:val="en-GB"/>
        </w:rPr>
        <w:t xml:space="preserve">on a set of </w:t>
      </w:r>
      <w:commentRangeStart w:id="3"/>
      <w:r w:rsidR="00293F93">
        <w:rPr>
          <w:lang w:val="en-GB"/>
        </w:rPr>
        <w:t>below- and aboveground traits</w:t>
      </w:r>
      <w:commentRangeEnd w:id="3"/>
      <w:r w:rsidR="00AC1742">
        <w:rPr>
          <w:rStyle w:val="Marquedecommentaire"/>
        </w:rPr>
        <w:commentReference w:id="3"/>
      </w:r>
      <w:r w:rsidR="00293F93">
        <w:rPr>
          <w:lang w:val="en-GB"/>
        </w:rPr>
        <w:t xml:space="preserve"> </w:t>
      </w:r>
      <w:r w:rsidR="004E258C">
        <w:rPr>
          <w:lang w:val="en-GB"/>
        </w:rPr>
        <w:t xml:space="preserve">(i.e., ranging from </w:t>
      </w:r>
      <w:r w:rsidR="00814B0A">
        <w:rPr>
          <w:lang w:val="en-GB"/>
        </w:rPr>
        <w:t>high to low</w:t>
      </w:r>
      <w:r w:rsidR="004E258C">
        <w:rPr>
          <w:lang w:val="en-GB"/>
        </w:rPr>
        <w:t xml:space="preserve"> plasti</w:t>
      </w:r>
      <w:r w:rsidR="00814B0A">
        <w:rPr>
          <w:lang w:val="en-GB"/>
        </w:rPr>
        <w:t>city</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29BF9EE1"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w:t>
      </w:r>
      <w:proofErr w:type="spellStart"/>
      <w:r w:rsidR="00396BE7" w:rsidRPr="00396BE7">
        <w:rPr>
          <w:rFonts w:cs="Times New Roman"/>
          <w:szCs w:val="24"/>
          <w:lang w:val="en-GB"/>
        </w:rPr>
        <w:t>Jeudy</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xml:space="preserve">, transparent pots designed for high-throughput </w:t>
      </w:r>
      <w:r>
        <w:rPr>
          <w:lang w:val="en-GB"/>
        </w:rPr>
        <w:lastRenderedPageBreak/>
        <w:t xml:space="preserve">root phenotyping (Figure 1), with six plants per </w:t>
      </w:r>
      <w:proofErr w:type="spellStart"/>
      <w:r>
        <w:rPr>
          <w:lang w:val="en-GB"/>
        </w:rPr>
        <w:t>RhizoTube</w:t>
      </w:r>
      <w:proofErr w:type="spellEnd"/>
      <w:r>
        <w:rPr>
          <w:lang w:val="en-GB"/>
        </w:rPr>
        <w:t xml:space="preserve">®. The six plants </w:t>
      </w:r>
      <w:r w:rsidR="00B4383C">
        <w:rPr>
          <w:lang w:val="en-GB"/>
        </w:rPr>
        <w:t>had</w:t>
      </w:r>
      <w:r>
        <w:rPr>
          <w:lang w:val="en-GB"/>
        </w:rPr>
        <w:t xml:space="preserve"> the same genotype in </w:t>
      </w:r>
      <w:r w:rsidR="00B4383C">
        <w:rPr>
          <w:lang w:val="en-GB"/>
        </w:rPr>
        <w:t>pure stands</w:t>
      </w:r>
      <w:r>
        <w:rPr>
          <w:lang w:val="en-GB"/>
        </w:rPr>
        <w:t xml:space="preserve">, whereas two genotypes were grown in alternate positions in the mixtures (Figure 1).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(Figure 1).</w:t>
      </w:r>
      <w:r w:rsidR="00645774">
        <w:rPr>
          <w:lang w:val="en-GB"/>
        </w:rPr>
        <w:t xml:space="preserve"> </w:t>
      </w:r>
      <w:commentRangeStart w:id="4"/>
      <w:r w:rsidR="00645774">
        <w:rPr>
          <w:lang w:val="en-GB"/>
        </w:rPr>
        <w:t>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commentRangeEnd w:id="4"/>
      <w:r w:rsidR="007511DB">
        <w:rPr>
          <w:rStyle w:val="Marquedecommentaire"/>
        </w:rPr>
        <w:commentReference w:id="4"/>
      </w:r>
    </w:p>
    <w:p w14:paraId="4D081553" w14:textId="77777777" w:rsidR="00B629AA" w:rsidRDefault="00BC61BC">
      <w:pPr>
        <w:pStyle w:val="Titre2"/>
        <w:rPr>
          <w:lang w:val="en-GB"/>
        </w:rPr>
      </w:pPr>
      <w:r>
        <w:rPr>
          <w:lang w:val="en-GB"/>
        </w:rPr>
        <w:t>Growth conditions</w:t>
      </w:r>
    </w:p>
    <w:p w14:paraId="4A26F302" w14:textId="74F89D3D" w:rsidR="00B629AA" w:rsidRPr="007B5ABF" w:rsidRDefault="00BC61BC">
      <w:pPr>
        <w:rPr>
          <w:lang w:val="en-GB"/>
        </w:rPr>
      </w:pPr>
      <w:commentRangeStart w:id="5"/>
      <w:commentRangeStart w:id="6"/>
      <w:r w:rsidRPr="007501D4">
        <w:rPr>
          <w:lang w:val="en-GB"/>
        </w:rPr>
        <w:t xml:space="preserve">Seeds were sown into </w:t>
      </w:r>
      <w:r w:rsidR="007501D4" w:rsidRPr="007501D4">
        <w:rPr>
          <w:lang w:val="en-GB"/>
        </w:rPr>
        <w:t>Petri dishes</w:t>
      </w:r>
      <w:r w:rsidRPr="007501D4">
        <w:rPr>
          <w:lang w:val="en-GB"/>
        </w:rPr>
        <w:t xml:space="preserve"> on the 22</w:t>
      </w:r>
      <w:r w:rsidRPr="007501D4">
        <w:rPr>
          <w:vertAlign w:val="superscript"/>
          <w:lang w:val="en-GB"/>
        </w:rPr>
        <w:t>nd</w:t>
      </w:r>
      <w:r w:rsidRPr="007501D4">
        <w:rPr>
          <w:lang w:val="en-GB"/>
        </w:rPr>
        <w:t xml:space="preserve"> of June 2019 and kept at </w:t>
      </w:r>
      <w:r w:rsidR="007501D4">
        <w:rPr>
          <w:lang w:val="en-GB"/>
        </w:rPr>
        <w:t>4°C</w:t>
      </w:r>
      <w:r w:rsidRPr="007501D4">
        <w:rPr>
          <w:lang w:val="en-GB"/>
        </w:rPr>
        <w:t xml:space="preserve"> during two days.</w:t>
      </w:r>
      <w:r>
        <w:rPr>
          <w:lang w:val="en-GB"/>
        </w:rPr>
        <w:t xml:space="preserve"> </w:t>
      </w:r>
      <w:commentRangeEnd w:id="5"/>
      <w:r w:rsidR="007501D4">
        <w:rPr>
          <w:rStyle w:val="Marquedecommentaire"/>
        </w:rPr>
        <w:commentReference w:id="5"/>
      </w:r>
      <w:commentRangeEnd w:id="6"/>
      <w:r w:rsidR="00DE2B56">
        <w:rPr>
          <w:rStyle w:val="Marquedecommentaire"/>
        </w:rPr>
        <w:commentReference w:id="6"/>
      </w:r>
      <w:r>
        <w:rPr>
          <w:lang w:val="en-GB"/>
        </w:rPr>
        <w:t xml:space="preserve">Seedlings were then transferred into the </w:t>
      </w:r>
      <w:proofErr w:type="spellStart"/>
      <w:r>
        <w:rPr>
          <w:lang w:val="en-GB"/>
        </w:rPr>
        <w:t>RhizoTubes</w:t>
      </w:r>
      <w:proofErr w:type="spellEnd"/>
      <w:r>
        <w:rPr>
          <w:lang w:val="en-GB"/>
        </w:rPr>
        <w:t>® on the 24</w:t>
      </w:r>
      <w:r>
        <w:rPr>
          <w:vertAlign w:val="superscript"/>
          <w:lang w:val="en-GB"/>
        </w:rPr>
        <w:t>th</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Seedlings were daily provided with a liquid nutrient solution that contained water, N, P, K and all micronutrients required for plant growth (</w:t>
      </w:r>
      <w:commentRangeStart w:id="7"/>
      <w:r w:rsidRPr="00C05B13">
        <w:rPr>
          <w:lang w:val="en-GB"/>
        </w:rPr>
        <w:t xml:space="preserve">Supplementary Table </w:t>
      </w:r>
      <w:r w:rsidR="00C05B13" w:rsidRPr="00C05B13">
        <w:rPr>
          <w:lang w:val="en-GB"/>
        </w:rPr>
        <w:t>3</w:t>
      </w:r>
      <w:commentRangeEnd w:id="7"/>
      <w:r w:rsidR="00C05B13">
        <w:rPr>
          <w:rStyle w:val="Marquedecommentaire"/>
        </w:rPr>
        <w:commentReference w:id="7"/>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S 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lastRenderedPageBreak/>
        <w:t>Phenotyping</w:t>
      </w:r>
    </w:p>
    <w:p w14:paraId="2AD0D69B" w14:textId="0C019941"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 xml:space="preserv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were computed following image processing: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18BC7139" w:rsidR="00B629AA" w:rsidRDefault="00BC61BC">
      <w:pPr>
        <w:rPr>
          <w:lang w:val="en-GB"/>
        </w:rPr>
      </w:pPr>
      <w:r>
        <w:rPr>
          <w:lang w:val="en-GB"/>
        </w:rPr>
        <w:t xml:space="preserve">At harvest, </w:t>
      </w:r>
      <w:r w:rsidR="00C4458B">
        <w:rPr>
          <w:lang w:val="en-GB"/>
        </w:rPr>
        <w:t>we</w:t>
      </w:r>
      <w:r>
        <w:rPr>
          <w:lang w:val="en-GB"/>
        </w:rPr>
        <w:t xml:space="preserve"> extracted </w:t>
      </w:r>
      <w:r w:rsidR="00C4458B">
        <w:rPr>
          <w:lang w:val="en-GB"/>
        </w:rPr>
        <w:t xml:space="preserve">plants </w:t>
      </w:r>
      <w:r>
        <w:rPr>
          <w:lang w:val="en-GB"/>
        </w:rPr>
        <w:t xml:space="preserve">from the </w:t>
      </w:r>
      <w:proofErr w:type="spellStart"/>
      <w:r>
        <w:rPr>
          <w:lang w:val="en-GB"/>
        </w:rPr>
        <w:t>RhizoTubes</w:t>
      </w:r>
      <w:proofErr w:type="spellEnd"/>
      <w:r>
        <w:rPr>
          <w:lang w:val="en-GB"/>
        </w:rPr>
        <w:t xml:space="preserve">® </w:t>
      </w:r>
      <w:r w:rsidR="00C4458B">
        <w:rPr>
          <w:lang w:val="en-GB"/>
        </w:rPr>
        <w:t xml:space="preserve">by carefully separating their rooting systems. For each plant, </w:t>
      </w:r>
      <w:r>
        <w:rPr>
          <w:lang w:val="en-GB"/>
        </w:rPr>
        <w:t xml:space="preserve">we counted the number of leaves on the main tiller (hereafter “# leaves”) and the total number of tillers (hereafter “# tillers”). Above and belowground biomass </w:t>
      </w:r>
      <w:proofErr w:type="gramStart"/>
      <w:r>
        <w:rPr>
          <w:lang w:val="en-GB"/>
        </w:rPr>
        <w:t>were</w:t>
      </w:r>
      <w:proofErr w:type="gramEnd"/>
      <w:r>
        <w:rPr>
          <w:lang w:val="en-GB"/>
        </w:rPr>
        <w:t xml:space="preserve"> </w:t>
      </w:r>
      <w:r w:rsidR="00586075">
        <w:rPr>
          <w:lang w:val="en-GB"/>
        </w:rPr>
        <w:t xml:space="preserve">then </w:t>
      </w:r>
      <w:r>
        <w:rPr>
          <w:lang w:val="en-GB"/>
        </w:rPr>
        <w:t xml:space="preserve">separated and </w:t>
      </w:r>
      <w:commentRangeStart w:id="8"/>
      <w:r w:rsidRPr="00F0084D">
        <w:rPr>
          <w:lang w:val="en-GB"/>
        </w:rPr>
        <w:t>dried at XX °C during XX d</w:t>
      </w:r>
      <w:commentRangeEnd w:id="8"/>
      <w:r w:rsidR="00F0084D">
        <w:rPr>
          <w:rStyle w:val="Marquedecommentaire"/>
        </w:rPr>
        <w:commentReference w:id="8"/>
      </w:r>
      <w:r w:rsidRPr="00F0084D">
        <w:rPr>
          <w:lang w:val="en-GB"/>
        </w:rPr>
        <w:t>ays</w:t>
      </w:r>
      <w:r>
        <w:rPr>
          <w:lang w:val="en-GB"/>
        </w:rPr>
        <w:t xml:space="preserve"> before weighing to determine shoot biomass, root biomass, </w:t>
      </w:r>
      <w:proofErr w:type="spellStart"/>
      <w:r>
        <w:rPr>
          <w:lang w:val="en-GB"/>
        </w:rPr>
        <w:t>root:shoot</w:t>
      </w:r>
      <w:proofErr w:type="spellEnd"/>
      <w:r>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xml:space="preserve">® (except leaf N which </w:t>
      </w:r>
      <w:r w:rsidR="00804CA7">
        <w:rPr>
          <w:lang w:val="en-GB"/>
        </w:rPr>
        <w:lastRenderedPageBreak/>
        <w:t>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304F45A6" w:rsidR="00396BE7" w:rsidRDefault="00BC61BC">
      <w:pPr>
        <w:rPr>
          <w:lang w:val="en-GB"/>
        </w:rPr>
      </w:pPr>
      <w:r>
        <w:rPr>
          <w:lang w:val="en-GB"/>
        </w:rPr>
        <w:t xml:space="preserve">To compare the </w:t>
      </w:r>
      <w:r w:rsidR="004E758B">
        <w:rPr>
          <w:lang w:val="en-GB"/>
        </w:rPr>
        <w:t xml:space="preserve">relative </w:t>
      </w:r>
      <w:r>
        <w:rPr>
          <w:lang w:val="en-GB"/>
        </w:rPr>
        <w:t xml:space="preserve">performance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4FDD4226"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 xml:space="preserve">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w:t>
      </w:r>
      <w:r w:rsidR="00BC61BC">
        <w:rPr>
          <w:lang w:val="en-GB"/>
        </w:rPr>
        <w:lastRenderedPageBreak/>
        <w:t xml:space="preserve">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w:t>
      </w:r>
      <w:proofErr w:type="spellStart"/>
      <w:r w:rsidR="00BC61BC">
        <w:rPr>
          <w:lang w:val="en-GB"/>
        </w:rPr>
        <w:t>neighbor</w:t>
      </w:r>
      <w:proofErr w:type="spellEnd"/>
      <w:r w:rsidR="00BC61BC">
        <w:rPr>
          <w:lang w:val="en-GB"/>
        </w:rPr>
        <w:t xml:space="preserve">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47A3C">
        <w:rPr>
          <w:lang w:val="en-GB"/>
        </w:rPr>
        <w:t xml:space="preserve">, </w:t>
      </w:r>
      <w:proofErr w:type="spellStart"/>
      <w:r w:rsidR="00DC0454">
        <w:rPr>
          <w:lang w:val="en-GB"/>
        </w:rPr>
        <w:t>cf</w:t>
      </w:r>
      <w:proofErr w:type="spellEnd"/>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77777777"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 1 means that the mixture as a whole produced more biomass than expected from the productivity of the </w:t>
      </w:r>
      <w:r>
        <w:rPr>
          <w:lang w:val="en-GB"/>
        </w:rPr>
        <w:t>varieties</w:t>
      </w:r>
      <w:r w:rsidR="00BC61BC">
        <w:rPr>
          <w:lang w:val="en-GB"/>
        </w:rPr>
        <w:t xml:space="preserve"> grown in pure stands, whereas RYT &gt;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2AC04813" w:rsidR="00B629AA" w:rsidRDefault="00F47A3C">
      <w:pPr>
        <w:rPr>
          <w:lang w:val="en-GB"/>
        </w:rPr>
      </w:pPr>
      <w:r>
        <w:rPr>
          <w:lang w:val="en-GB"/>
        </w:rPr>
        <w:t>W</w:t>
      </w:r>
      <w:r w:rsidR="00BC61BC">
        <w:rPr>
          <w:lang w:val="en-GB"/>
        </w:rPr>
        <w:t xml:space="preserve">e compared </w:t>
      </w:r>
      <w:r>
        <w:rPr>
          <w:lang w:val="en-GB"/>
        </w:rPr>
        <w:t xml:space="preserve">whether </w:t>
      </w:r>
      <w:r w:rsidR="00BC61BC">
        <w:rPr>
          <w:lang w:val="en-GB"/>
        </w:rPr>
        <w:t xml:space="preserve">RYTs </w:t>
      </w:r>
      <w:r>
        <w:rPr>
          <w:lang w:val="en-GB"/>
        </w:rPr>
        <w:t>differed 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4931733" w:rsidR="00B629AA" w:rsidRDefault="00672A3E">
      <w:pPr>
        <w:rPr>
          <w:lang w:val="en-GB"/>
        </w:rPr>
      </w:pPr>
      <w:r>
        <w:rPr>
          <w:lang w:val="en-GB"/>
        </w:rPr>
        <w:lastRenderedPageBreak/>
        <w:t xml:space="preserve">To assess whether trait composition 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 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3A6DF325"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area,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lastRenderedPageBreak/>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proofErr w:type="spellStart"/>
      <w:r>
        <w:rPr>
          <w:lang w:val="en-GB"/>
        </w:rPr>
        <w:t>neighbor</w:t>
      </w:r>
      <w:proofErr w:type="spellEnd"/>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302D59E9"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 xml:space="preserve">biomass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7C0CE060"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contrasts, in the R- treatment, </w:t>
      </w:r>
      <w:r>
        <w:rPr>
          <w:lang w:val="en-GB"/>
        </w:rPr>
        <w:t xml:space="preserve">mixtures produced </w:t>
      </w:r>
      <w:r w:rsidR="001F7CC5">
        <w:rPr>
          <w:lang w:val="en-GB"/>
        </w:rPr>
        <w:t xml:space="preserve">significantly </w:t>
      </w:r>
      <w:r>
        <w:rPr>
          <w:lang w:val="en-GB"/>
        </w:rPr>
        <w:t xml:space="preserve">less biomass than </w:t>
      </w:r>
      <w:r>
        <w:rPr>
          <w:lang w:val="en-GB"/>
        </w:rPr>
        <w:lastRenderedPageBreak/>
        <w:t xml:space="preserve">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4C05B143"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In contrast, traits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 xml:space="preserve">d). </w:t>
      </w:r>
    </w:p>
    <w:p w14:paraId="08D772E7" w14:textId="38803A4E" w:rsidR="00B629AA" w:rsidRDefault="00BC61BC">
      <w:pPr>
        <w:pStyle w:val="Titre2"/>
        <w:rPr>
          <w:lang w:val="en-GB"/>
        </w:rPr>
      </w:pPr>
      <w:r>
        <w:rPr>
          <w:lang w:val="en-GB"/>
        </w:rPr>
        <w:t xml:space="preserve">Relationship between root area and </w:t>
      </w:r>
      <w:r w:rsidR="006869A7">
        <w:rPr>
          <w:lang w:val="en-GB"/>
        </w:rPr>
        <w:t>mixture</w:t>
      </w:r>
      <w:r>
        <w:rPr>
          <w:lang w:val="en-GB"/>
        </w:rPr>
        <w:t xml:space="preserve"> biomass</w:t>
      </w:r>
    </w:p>
    <w:p w14:paraId="4C5FB5A0" w14:textId="24601E1D" w:rsidR="00B629AA" w:rsidRDefault="00D00E0E" w:rsidP="00066BB1">
      <w:pPr>
        <w:rPr>
          <w:lang w:val="en-GB"/>
        </w:rPr>
      </w:pPr>
      <w:r>
        <w:rPr>
          <w:lang w:val="en-GB"/>
        </w:rPr>
        <w:t xml:space="preserve">To further investigate the potential mechanisms underlying the strong negative relationship between RYT and average root area in the </w:t>
      </w:r>
      <w:r w:rsidR="002800F1">
        <w:rPr>
          <w:lang w:val="en-GB"/>
        </w:rPr>
        <w:t>R-</w:t>
      </w:r>
      <w:r>
        <w:rPr>
          <w:lang w:val="en-GB"/>
        </w:rPr>
        <w:t xml:space="preserve"> treatment, we tested whether our results fitted with the hypothesis that root area might be a proxy of competitiveness under resource limited conditions. Under this hypothesis, </w:t>
      </w:r>
      <w:r w:rsidR="001D3C4D">
        <w:rPr>
          <w:lang w:val="en-GB"/>
        </w:rPr>
        <w:t xml:space="preserve">the most competitive genotypes </w:t>
      </w:r>
      <w:r w:rsidR="00066BB1">
        <w:rPr>
          <w:lang w:val="en-GB"/>
        </w:rPr>
        <w:t xml:space="preserve">are the ones that reach the highest root area values in pure stands under resource limited conditions. They reach such high root areas through phenotypic plasticity, as a result of competition with a neighbour that has the same genotype, i.e., that is himself very competitive. Such strong investment into competition in turn results in an </w:t>
      </w:r>
      <w:r w:rsidR="00066BB1">
        <w:rPr>
          <w:lang w:val="en-GB"/>
        </w:rPr>
        <w:lastRenderedPageBreak/>
        <w:t>overinvestment in biomass (above and belowground) to outgrow the neighbour T</w:t>
      </w:r>
      <w:r>
        <w:rPr>
          <w:lang w:val="en-GB"/>
        </w:rPr>
        <w:t>hose genotypes, when grown in mix</w:t>
      </w:r>
      <w:r w:rsidR="00066BB1">
        <w:rPr>
          <w:lang w:val="en-GB"/>
        </w:rPr>
        <w:t>tures</w:t>
      </w:r>
      <w:r>
        <w:rPr>
          <w:lang w:val="en-GB"/>
        </w:rPr>
        <w:t xml:space="preserve">, are more likely to be </w:t>
      </w:r>
      <w:r w:rsidR="00B23CD4">
        <w:rPr>
          <w:lang w:val="en-GB"/>
        </w:rPr>
        <w:t xml:space="preserve">paired </w:t>
      </w:r>
      <w:r>
        <w:rPr>
          <w:lang w:val="en-GB"/>
        </w:rPr>
        <w:t xml:space="preserve">with genotypes that </w:t>
      </w:r>
      <w:r w:rsidR="00066BB1">
        <w:rPr>
          <w:lang w:val="en-GB"/>
        </w:rPr>
        <w:t>are less competitive</w:t>
      </w:r>
      <w:r>
        <w:rPr>
          <w:lang w:val="en-GB"/>
        </w:rPr>
        <w:t xml:space="preserve">, </w:t>
      </w:r>
      <w:r w:rsidR="00B23CD4">
        <w:rPr>
          <w:lang w:val="en-GB"/>
        </w:rPr>
        <w:t>leading to</w:t>
      </w:r>
      <w:r>
        <w:rPr>
          <w:lang w:val="en-GB"/>
        </w:rPr>
        <w:t xml:space="preserve"> relaxed competition </w:t>
      </w:r>
      <w:r w:rsidR="00B23CD4">
        <w:rPr>
          <w:lang w:val="en-GB"/>
        </w:rPr>
        <w:t xml:space="preserve">in mixtures </w:t>
      </w:r>
      <w:r>
        <w:rPr>
          <w:lang w:val="en-GB"/>
        </w:rPr>
        <w:t>compared to pure stands. Such relaxed competition in turn lead</w:t>
      </w:r>
      <w:r w:rsidR="00066BB1">
        <w:rPr>
          <w:lang w:val="en-GB"/>
        </w:rPr>
        <w:t>s</w:t>
      </w:r>
      <w:r>
        <w:rPr>
          <w:lang w:val="en-GB"/>
        </w:rPr>
        <w:t xml:space="preserve"> to a disengagement from the </w:t>
      </w:r>
      <w:r w:rsidR="00B23CD4">
        <w:rPr>
          <w:lang w:val="en-GB"/>
        </w:rPr>
        <w:t>“</w:t>
      </w:r>
      <w:r>
        <w:rPr>
          <w:lang w:val="en-GB"/>
        </w:rPr>
        <w:t>arms race</w:t>
      </w:r>
      <w:r w:rsidR="00B23CD4">
        <w:rPr>
          <w:lang w:val="en-GB"/>
        </w:rPr>
        <w:t>”</w:t>
      </w:r>
      <w:r>
        <w:rPr>
          <w:lang w:val="en-GB"/>
        </w:rPr>
        <w:t xml:space="preserve"> between </w:t>
      </w:r>
      <w:r w:rsidR="00B23CD4">
        <w:rPr>
          <w:lang w:val="en-GB"/>
        </w:rPr>
        <w:t>plants</w:t>
      </w:r>
      <w:r>
        <w:rPr>
          <w:lang w:val="en-GB"/>
        </w:rPr>
        <w:t xml:space="preserve">, </w:t>
      </w:r>
      <w:r w:rsidR="00B23CD4">
        <w:rPr>
          <w:lang w:val="en-GB"/>
        </w:rPr>
        <w:t>potentially resulting in lower</w:t>
      </w:r>
      <w:r>
        <w:rPr>
          <w:lang w:val="en-GB"/>
        </w:rPr>
        <w:t xml:space="preserve"> </w:t>
      </w:r>
      <w:r w:rsidR="00066BB1">
        <w:rPr>
          <w:lang w:val="en-GB"/>
        </w:rPr>
        <w:t xml:space="preserve">root area and lower </w:t>
      </w:r>
      <w:r>
        <w:rPr>
          <w:lang w:val="en-GB"/>
        </w:rPr>
        <w:t xml:space="preserve">above and belowground biomass production, </w:t>
      </w:r>
      <w:r w:rsidR="00B23CD4">
        <w:rPr>
          <w:lang w:val="en-GB"/>
        </w:rPr>
        <w:t xml:space="preserve">and thus </w:t>
      </w:r>
      <w:r>
        <w:rPr>
          <w:lang w:val="en-GB"/>
        </w:rPr>
        <w:t xml:space="preserve">low RYTs. 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 Finally, the strongest biomass reductions occurred in mixtures where the observed root area was lower than the root area predicted from the pure stands, i.e., where phenotypic plasticity led to reduced root 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w:t>
      </w:r>
      <w:r>
        <w:rPr>
          <w:lang w:val="en-GB"/>
        </w:rPr>
        <w:lastRenderedPageBreak/>
        <w:t xml:space="preserve">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t>Biomass reduction in mixed relative to pure stands reflects a relaxation of competition</w:t>
      </w:r>
    </w:p>
    <w:p w14:paraId="1C7E7DB7" w14:textId="12679F41" w:rsidR="00B629AA" w:rsidRDefault="00BC61BC">
      <w:pPr>
        <w:rPr>
          <w:lang w:val="en-GB"/>
        </w:rPr>
      </w:pPr>
      <w:r>
        <w:rPr>
          <w:lang w:val="en-GB"/>
        </w:rPr>
        <w:t xml:space="preserve">Contrary to our expectations, mixing </w:t>
      </w:r>
      <w:r w:rsidR="00973F0A">
        <w:rPr>
          <w:lang w:val="en-GB"/>
        </w:rPr>
        <w:t>varieties</w:t>
      </w:r>
      <w:r>
        <w:rPr>
          <w:lang w:val="en-GB"/>
        </w:rPr>
        <w:t xml:space="preserve"> did not result in increased seedling biomass. In fact, we observed the opposite pattern: mixed stands produced less biomass than expected based on their pure stand components, especially under water and nutrient limitations. At first glance, we might conclude that this result contradicts ecological theory, notably the Stress Gradient Hypothesis that predicts a shift towards more positive interactions as abiotic conditions become less </w:t>
      </w:r>
      <w:proofErr w:type="spellStart"/>
      <w:r>
        <w:rPr>
          <w:lang w:val="en-GB"/>
        </w:rPr>
        <w:t>favorable</w:t>
      </w:r>
      <w:proofErr w:type="spellEnd"/>
      <w:r>
        <w:rPr>
          <w:lang w:val="en-GB"/>
        </w:rPr>
        <w:t xml:space="preserve"> (</w:t>
      </w:r>
      <w:proofErr w:type="spellStart"/>
      <w:r>
        <w:fldChar w:fldCharType="begin"/>
      </w:r>
      <w:r>
        <w:rPr>
          <w:lang w:val="en-GB"/>
        </w:rPr>
        <w:instrText>ADDIN ZOTERO_ITEM CSL_CITATION {"citationID":"P6butwKc","properties":{"formattedCitation":"(Bertness and Callaway 1994; Maestre et al. 2009)","plainCitation":"(Bertness and Callaway 1994; Maestre et al. 2009)","dontUpdate":true,"noteIndex":0},"citationItems":[{"id":375,"uris":["http://zotero.org/users/3458704/items/IQZDKMU5"],"itemData":{"id":375,"type":"article-journal","abstract":"Current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w:instrText>
      </w:r>
      <w:r>
        <w:rPr>
          <w:lang w:val="en-GB"/>
        </w:rPr>
        <w:fldChar w:fldCharType="separate"/>
      </w:r>
      <w:r>
        <w:rPr>
          <w:rFonts w:cs="Times New Roman"/>
          <w:lang w:val="en-GB"/>
        </w:rPr>
        <w:t>Bertness</w:t>
      </w:r>
      <w:proofErr w:type="spellEnd"/>
      <w:r>
        <w:rPr>
          <w:rFonts w:cs="Times New Roman"/>
          <w:lang w:val="en-GB"/>
        </w:rPr>
        <w:t xml:space="preserve"> and Callaway 1994; Maestre et al. 2009)</w:t>
      </w:r>
      <w:r>
        <w:rPr>
          <w:lang w:val="en-GB"/>
        </w:rPr>
        <w:fldChar w:fldCharType="end"/>
      </w:r>
      <w:r>
        <w:rPr>
          <w:lang w:val="en-GB"/>
        </w:rPr>
        <w:t xml:space="preserve">. However, individual </w:t>
      </w:r>
      <w:r w:rsidR="00484943">
        <w:rPr>
          <w:lang w:val="en-GB"/>
        </w:rPr>
        <w:t>variety</w:t>
      </w:r>
      <w:r>
        <w:rPr>
          <w:lang w:val="en-GB"/>
        </w:rPr>
        <w:t xml:space="preserve"> responses to mixture cultivation combined with root trait data together suggest that </w:t>
      </w:r>
      <w:r w:rsidR="00F84A09">
        <w:rPr>
          <w:lang w:val="en-GB"/>
        </w:rPr>
        <w:t xml:space="preserve">such </w:t>
      </w:r>
      <w:r>
        <w:rPr>
          <w:lang w:val="en-GB"/>
        </w:rPr>
        <w:t xml:space="preserve">reduction </w:t>
      </w:r>
      <w:r w:rsidR="00F84A09">
        <w:rPr>
          <w:lang w:val="en-GB"/>
        </w:rPr>
        <w:t xml:space="preserve">in biomass in mixtures </w:t>
      </w:r>
      <w:r>
        <w:rPr>
          <w:lang w:val="en-GB"/>
        </w:rPr>
        <w:t xml:space="preserve">was </w:t>
      </w:r>
      <w:r w:rsidR="00F84A09">
        <w:rPr>
          <w:lang w:val="en-GB"/>
        </w:rPr>
        <w:t xml:space="preserve">the </w:t>
      </w:r>
      <w:r>
        <w:rPr>
          <w:lang w:val="en-GB"/>
        </w:rPr>
        <w:t xml:space="preserve">consequence of intense competition in pure stands, rather than evidence for decreased performance in mixed stands. </w:t>
      </w:r>
      <w:r>
        <w:rPr>
          <w:lang w:val="en-GB"/>
        </w:rPr>
        <w:t>This interpretation is based on the hypothesis that early biomass does not reflect final community performance that would better be approximated by latter established biomass</w:t>
      </w:r>
      <w:r w:rsidR="00484943">
        <w:rPr>
          <w:lang w:val="en-GB"/>
        </w:rPr>
        <w:t xml:space="preserve"> components</w:t>
      </w:r>
      <w:r>
        <w:rPr>
          <w:lang w:val="en-GB"/>
        </w:rPr>
        <w:t xml:space="preserve">, but rather individual plant competitiveness. In line with </w:t>
      </w:r>
      <w:r>
        <w:rPr>
          <w:lang w:val="en-GB"/>
        </w:rPr>
        <w:t>this interpretation, seedling growth rate and early vigo</w:t>
      </w:r>
      <w:r w:rsidR="00484943">
        <w:rPr>
          <w:lang w:val="en-GB"/>
        </w:rPr>
        <w:t>u</w:t>
      </w:r>
      <w:r>
        <w:rPr>
          <w:lang w:val="en-GB"/>
        </w:rPr>
        <w:t>r are traditionally targeted by plant breeders as favo</w:t>
      </w:r>
      <w:r w:rsidR="00484943">
        <w:rPr>
          <w:lang w:val="en-GB"/>
        </w:rPr>
        <w:t>u</w:t>
      </w:r>
      <w:r>
        <w:rPr>
          <w:lang w:val="en-GB"/>
        </w:rPr>
        <w:t xml:space="preserve">rable traits for competitiveness against weeds </w:t>
      </w:r>
      <w:r>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Pr>
          <w:lang w:val="en-GB"/>
        </w:rPr>
        <w:fldChar w:fldCharType="end"/>
      </w:r>
      <w:r>
        <w:rPr>
          <w:lang w:val="en-GB"/>
        </w:rPr>
        <w:t xml:space="preserve">. Hence, our results suggest an overall relaxation of competition intensity in mixed relative to pure stands at the seedling stage, especially under limiting water and nutrient resources. </w:t>
      </w:r>
    </w:p>
    <w:p w14:paraId="32FCF469" w14:textId="77777777" w:rsidR="005369BB" w:rsidRDefault="005369BB" w:rsidP="005369BB">
      <w:pPr>
        <w:pStyle w:val="Titre2"/>
        <w:rPr>
          <w:lang w:val="en-GB"/>
        </w:rPr>
      </w:pPr>
      <w:r>
        <w:rPr>
          <w:lang w:val="en-GB"/>
        </w:rPr>
        <w:lastRenderedPageBreak/>
        <w:t>No evidence for niche complementarity between seedlings</w:t>
      </w:r>
    </w:p>
    <w:p w14:paraId="62D8F5CA" w14:textId="55E00743" w:rsidR="005369BB" w:rsidRDefault="005369BB" w:rsidP="005369BB">
      <w:pPr>
        <w:rPr>
          <w:lang w:val="en-GB"/>
        </w:rPr>
      </w:pPr>
      <w:r>
        <w:rPr>
          <w:lang w:val="en-GB"/>
        </w:rPr>
        <w:t xml:space="preserve">We found no evidence of complementarity effects, and no effect of functional trait diversity on mixed stand biomass,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Indeed, even if root functional traits are involved in many ecosystem processes </w:t>
      </w:r>
      <w:r>
        <w:fldChar w:fldCharType="begin"/>
      </w:r>
      <w:r>
        <w:rPr>
          <w:lang w:val="en-GB"/>
        </w:rPr>
        <w:instrText xml:space="preserve"> ADDIN ZOTERO_ITEM CSL_CITATION {"citationID":"I6AhC4mX","properties":{"formattedCitation":"(Bardgett {\\i{}et al.}, 2014)","plainCitation":"(Bardgett et al., 2014)","noteIndex":0},"citationItems":[{"id":267,"uris":["http://zotero.org/users/3458704/items/4I6IVCCK"],"itemData":{"id":267,"type":"article-journal","abstract":"Ecologists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Pr>
          <w:lang w:val="en-GB"/>
        </w:rPr>
        <w:fldChar w:fldCharType="separate"/>
      </w:r>
      <w:r w:rsidRPr="004E258C">
        <w:rPr>
          <w:rFonts w:cs="Times New Roman"/>
          <w:szCs w:val="24"/>
          <w:lang w:val="en-GB"/>
        </w:rPr>
        <w:t xml:space="preserve">(Bardgett </w:t>
      </w:r>
      <w:r w:rsidRPr="004E258C">
        <w:rPr>
          <w:rFonts w:cs="Times New Roman"/>
          <w:i/>
          <w:iCs/>
          <w:szCs w:val="24"/>
          <w:lang w:val="en-GB"/>
        </w:rPr>
        <w:t>et al.</w:t>
      </w:r>
      <w:r w:rsidRPr="004E258C">
        <w:rPr>
          <w:rFonts w:cs="Times New Roman"/>
          <w:szCs w:val="24"/>
          <w:lang w:val="en-GB"/>
        </w:rPr>
        <w:t>, 2014)</w:t>
      </w:r>
      <w:r>
        <w:rPr>
          <w:lang w:val="en-GB"/>
        </w:rPr>
        <w:fldChar w:fldCharType="end"/>
      </w:r>
      <w:r>
        <w:rPr>
          <w:lang w:val="en-GB"/>
        </w:rPr>
        <w:t xml:space="preserve">, diversity in architectural and morphological root traits have rarely been shown to associate with complementarity effects in ecological studies </w:t>
      </w:r>
      <w:r>
        <w:fldChar w:fldCharType="begin"/>
      </w:r>
      <w:r>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Pr>
          <w:lang w:val="en-GB"/>
        </w:rPr>
        <w:fldChar w:fldCharType="separate"/>
      </w:r>
      <w:r w:rsidRPr="004E258C">
        <w:rPr>
          <w:rFonts w:cs="Times New Roman"/>
          <w:szCs w:val="24"/>
          <w:lang w:val="en-GB"/>
        </w:rPr>
        <w:t xml:space="preserve">(Fort </w:t>
      </w:r>
      <w:r w:rsidRPr="004E258C">
        <w:rPr>
          <w:rFonts w:cs="Times New Roman"/>
          <w:i/>
          <w:iCs/>
          <w:szCs w:val="24"/>
          <w:lang w:val="en-GB"/>
        </w:rPr>
        <w:t>et al.</w:t>
      </w:r>
      <w:r w:rsidRPr="004E258C">
        <w:rPr>
          <w:rFonts w:cs="Times New Roman"/>
          <w:szCs w:val="24"/>
          <w:lang w:val="en-GB"/>
        </w:rPr>
        <w:t xml:space="preserve">, 2014; Bakker </w:t>
      </w:r>
      <w:r w:rsidRPr="004E258C">
        <w:rPr>
          <w:rFonts w:cs="Times New Roman"/>
          <w:i/>
          <w:iCs/>
          <w:szCs w:val="24"/>
          <w:lang w:val="en-GB"/>
        </w:rPr>
        <w:t>et al.</w:t>
      </w:r>
      <w:r w:rsidRPr="004E258C">
        <w:rPr>
          <w:rFonts w:cs="Times New Roman"/>
          <w:szCs w:val="24"/>
          <w:lang w:val="en-GB"/>
        </w:rPr>
        <w:t>, 2018)</w:t>
      </w:r>
      <w:r>
        <w:rPr>
          <w:lang w:val="en-GB"/>
        </w:rPr>
        <w:fldChar w:fldCharType="end"/>
      </w:r>
      <w:r>
        <w:rPr>
          <w:rFonts w:cs="Times New Roman"/>
          <w:lang w:val="en-GB"/>
        </w:rPr>
        <w:t xml:space="preserve">. In varietal mixtures, previous studies also failed to find evidence of niche complementarity based on root trait differences </w:t>
      </w:r>
      <w:r>
        <w:fldChar w:fldCharType="begin"/>
      </w:r>
      <w:r>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Pr>
          <w:rFonts w:cs="Times New Roman"/>
          <w:lang w:val="en-GB"/>
        </w:rPr>
        <w:fldChar w:fldCharType="separate"/>
      </w:r>
      <w:r w:rsidRPr="004E258C">
        <w:rPr>
          <w:rFonts w:cs="Times New Roman"/>
          <w:szCs w:val="24"/>
          <w:lang w:val="en-GB"/>
        </w:rPr>
        <w:t xml:space="preserve">(Montazeaud </w:t>
      </w:r>
      <w:r w:rsidRPr="004E258C">
        <w:rPr>
          <w:rFonts w:cs="Times New Roman"/>
          <w:i/>
          <w:iCs/>
          <w:szCs w:val="24"/>
          <w:lang w:val="en-GB"/>
        </w:rPr>
        <w:t>et al.</w:t>
      </w:r>
      <w:r w:rsidRPr="004E258C">
        <w:rPr>
          <w:rFonts w:cs="Times New Roman"/>
          <w:szCs w:val="24"/>
          <w:lang w:val="en-GB"/>
        </w:rPr>
        <w:t>, 2018)</w:t>
      </w:r>
      <w:r>
        <w:rPr>
          <w:rFonts w:cs="Times New Roman"/>
          <w:lang w:val="en-GB"/>
        </w:rPr>
        <w:fldChar w:fldCharType="end"/>
      </w:r>
      <w:r>
        <w:rPr>
          <w:rFonts w:cs="Times New Roman"/>
          <w:lang w:val="en-GB"/>
        </w:rPr>
        <w:t xml:space="preserve">. Overall, this study confirm that root trait differences alone are less likely to generate complementarity effects in varietal mixtures </w:t>
      </w:r>
      <w:r>
        <w:rPr>
          <w:lang w:val="en-GB"/>
        </w:rPr>
        <w:t xml:space="preserve">than they are for example in intercropping systems where differences in root foraging strategies between species can be more significant </w:t>
      </w:r>
      <w:r>
        <w:fldChar w:fldCharType="begin"/>
      </w:r>
      <w:r>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Pr>
          <w:lang w:val="en-GB"/>
        </w:rPr>
        <w:fldChar w:fldCharType="separate"/>
      </w:r>
      <w:r w:rsidRPr="004E258C">
        <w:rPr>
          <w:rFonts w:cs="Times New Roman"/>
          <w:szCs w:val="24"/>
          <w:lang w:val="en-GB"/>
        </w:rPr>
        <w:t xml:space="preserve">(Zhang </w:t>
      </w:r>
      <w:r w:rsidRPr="004E258C">
        <w:rPr>
          <w:rFonts w:cs="Times New Roman"/>
          <w:i/>
          <w:iCs/>
          <w:szCs w:val="24"/>
          <w:lang w:val="en-GB"/>
        </w:rPr>
        <w:t>et al.</w:t>
      </w:r>
      <w:r w:rsidRPr="004E258C">
        <w:rPr>
          <w:rFonts w:cs="Times New Roman"/>
          <w:szCs w:val="24"/>
          <w:lang w:val="en-GB"/>
        </w:rPr>
        <w:t xml:space="preserve">, 2014; Homulle </w:t>
      </w:r>
      <w:r w:rsidRPr="004E258C">
        <w:rPr>
          <w:rFonts w:cs="Times New Roman"/>
          <w:i/>
          <w:iCs/>
          <w:szCs w:val="24"/>
          <w:lang w:val="en-GB"/>
        </w:rPr>
        <w:t>et al.</w:t>
      </w:r>
      <w:r w:rsidRPr="004E258C">
        <w:rPr>
          <w:rFonts w:cs="Times New Roman"/>
          <w:szCs w:val="24"/>
          <w:lang w:val="en-GB"/>
        </w:rPr>
        <w:t>, 2022; Schmutz and Schöb, 2023)</w:t>
      </w:r>
      <w:r>
        <w:rPr>
          <w:lang w:val="en-GB"/>
        </w:rPr>
        <w:fldChar w:fldCharType="end"/>
      </w:r>
      <w:r>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w:t>
      </w:r>
      <w:r>
        <w:rPr>
          <w:lang w:val="en-GB"/>
        </w:rPr>
        <w:t xml:space="preserve">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w:t>
      </w:r>
      <w:r>
        <w:rPr>
          <w:lang w:val="en-GB"/>
        </w:rPr>
        <w:t xml:space="preserve">foraging and absorption potential 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lastRenderedPageBreak/>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FF04D9B"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directly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677C66">
        <w:rPr>
          <w:lang w:val="en-GB"/>
        </w:rPr>
        <w:instrText xml:space="preserve"> ADDIN ZOTERO_ITEM CSL_CITATION {"citationID":"89niSKCx","properties":{"formattedCitation":"(Montazeaud {\\i{}et al.}, 2020{\\i{}a})","plainCitation":"(Montazeaud et al., 2020a)","noteIndex":0},"citationItems":[{"id":589,"uris":["http://zotero.org/users/3458704/items/SLE244Z4"],"itemData":{"id":589,"type":"article-journal","abstract":"Selection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677C66" w:rsidRPr="00677C66">
        <w:rPr>
          <w:rFonts w:cs="Times New Roman"/>
          <w:szCs w:val="24"/>
          <w:lang w:val="en-GB"/>
        </w:rPr>
        <w:t xml:space="preserve">(Montazeaud </w:t>
      </w:r>
      <w:r w:rsidR="00677C66" w:rsidRPr="00677C66">
        <w:rPr>
          <w:rFonts w:cs="Times New Roman"/>
          <w:i/>
          <w:iCs/>
          <w:szCs w:val="24"/>
          <w:lang w:val="en-GB"/>
        </w:rPr>
        <w:t>et al.</w:t>
      </w:r>
      <w:r w:rsidR="00677C66" w:rsidRPr="00677C66">
        <w:rPr>
          <w:rFonts w:cs="Times New Roman"/>
          <w:szCs w:val="24"/>
          <w:lang w:val="en-GB"/>
        </w:rPr>
        <w:t>, 2020</w:t>
      </w:r>
      <w:r w:rsidR="00677C66" w:rsidRPr="00677C66">
        <w:rPr>
          <w:rFonts w:cs="Times New Roman"/>
          <w:i/>
          <w:iCs/>
          <w:szCs w:val="24"/>
          <w:lang w:val="en-GB"/>
        </w:rPr>
        <w:t>a</w:t>
      </w:r>
      <w:r w:rsidR="00677C66" w:rsidRPr="00677C66">
        <w:rPr>
          <w:rFonts w:cs="Times New Roman"/>
          <w:szCs w:val="24"/>
          <w:lang w:val="en-GB"/>
        </w:rPr>
        <w:t>)</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be a way to reduce competition intensity between seedlings, which could then translate into higher yields. </w:t>
      </w:r>
      <w:r w:rsidR="00CD1F34">
        <w:rPr>
          <w:lang w:val="en-GB"/>
        </w:rPr>
        <w:t>This is a classical prediction of g</w:t>
      </w:r>
      <w:r w:rsidR="00CD1F34">
        <w:rPr>
          <w:lang w:val="en-GB"/>
        </w:rPr>
        <w:t>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CD1F34">
        <w:rPr>
          <w:lang w:val="en-GB"/>
        </w:rPr>
        <w:instrText xml:space="preserve"> ADDIN ZOTERO_ITEM CSL_CITATION {"citationID":"mgCiPmhf","properties":{"formattedCitation":"(Hardin,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w:t>
      </w:r>
      <w:proofErr w:type="spellStart"/>
      <w:r w:rsidR="00CD1F34" w:rsidRPr="002945C9">
        <w:rPr>
          <w:rFonts w:cs="Times New Roman"/>
          <w:szCs w:val="24"/>
          <w:lang w:val="en-GB"/>
        </w:rPr>
        <w:t>Gersani</w:t>
      </w:r>
      <w:proofErr w:type="spellEnd"/>
      <w:r w:rsidR="00CD1F34" w:rsidRPr="002945C9">
        <w:rPr>
          <w:rFonts w:cs="Times New Roman"/>
          <w:szCs w:val="24"/>
          <w:lang w:val="en-GB"/>
        </w:rPr>
        <w:t xml:space="preserve"> </w:t>
      </w:r>
      <w:r w:rsidR="00CD1F34" w:rsidRPr="002945C9">
        <w:rPr>
          <w:rFonts w:cs="Times New Roman"/>
          <w:i/>
          <w:iCs/>
          <w:szCs w:val="24"/>
          <w:lang w:val="en-GB"/>
        </w:rPr>
        <w:t>et al.</w:t>
      </w:r>
      <w:r w:rsidR="00CD1F34" w:rsidRPr="002945C9">
        <w:rPr>
          <w:rFonts w:cs="Times New Roman"/>
          <w:szCs w:val="24"/>
          <w:lang w:val="en-GB"/>
        </w:rPr>
        <w:t xml:space="preserve">, 2001; </w:t>
      </w:r>
      <w:proofErr w:type="spellStart"/>
      <w:r w:rsidR="00CD1F34" w:rsidRPr="002945C9">
        <w:rPr>
          <w:rFonts w:cs="Times New Roman"/>
          <w:szCs w:val="24"/>
          <w:lang w:val="en-GB"/>
        </w:rPr>
        <w:t>Anten</w:t>
      </w:r>
      <w:proofErr w:type="spellEnd"/>
      <w:r w:rsidR="00CD1F34" w:rsidRPr="002945C9">
        <w:rPr>
          <w:rFonts w:cs="Times New Roman"/>
          <w:szCs w:val="24"/>
          <w:lang w:val="en-GB"/>
        </w:rPr>
        <w:t xml:space="preserve"> and Vermeulen, 2016)</w:t>
      </w:r>
      <w:r w:rsidR="00CD1F34">
        <w:rPr>
          <w:lang w:val="en-GB"/>
        </w:rPr>
        <w:fldChar w:fldCharType="end"/>
      </w:r>
      <w:r w:rsidR="00CD1F34">
        <w:rPr>
          <w:lang w:val="en-GB"/>
        </w:rPr>
        <w:t xml:space="preserve">. </w:t>
      </w:r>
      <w:r w:rsidR="00CD1F34">
        <w:rPr>
          <w:lang w:val="en-GB"/>
        </w:rPr>
        <w:t xml:space="preserve">In line with this prediction, a previous study </w:t>
      </w:r>
      <w:r w:rsidR="006F0543">
        <w:rPr>
          <w:lang w:val="en-GB"/>
        </w:rPr>
        <w:t xml:space="preserve">that used the same phenotyping platform found multiple negative correlation between </w:t>
      </w:r>
      <w:r w:rsidR="008F0452">
        <w:rPr>
          <w:lang w:val="en-GB"/>
        </w:rPr>
        <w:t xml:space="preserve">above and </w:t>
      </w:r>
      <w:r w:rsidR="008F0452">
        <w:rPr>
          <w:lang w:val="en-GB"/>
        </w:rPr>
        <w:lastRenderedPageBreak/>
        <w:t xml:space="preserve">belowground seedling biomass measured in the platform and </w:t>
      </w:r>
      <w:r w:rsidR="006F0543">
        <w:rPr>
          <w:lang w:val="en-GB"/>
        </w:rPr>
        <w:t>yield components measured in the field in both bread and durum wheat</w:t>
      </w:r>
      <w:r w:rsidR="00733C51">
        <w:rPr>
          <w:lang w:val="en-GB"/>
        </w:rPr>
        <w:t xml:space="preserve"> </w:t>
      </w:r>
      <w:r w:rsidR="00733C51">
        <w:rPr>
          <w:lang w:val="en-GB"/>
        </w:rPr>
        <w:fldChar w:fldCharType="begin"/>
      </w:r>
      <w:r w:rsidR="00733C51">
        <w:rPr>
          <w:lang w:val="en-GB"/>
        </w:rPr>
        <w:instrText xml:space="preserve"> ADDIN ZOTERO_ITEM CSL_CITATION {"citationID":"nCQQG3Nt","properties":{"formattedCitation":"(Colombo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733C51">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w:t>
      </w:r>
      <w:r w:rsidR="006F0543">
        <w:rPr>
          <w:lang w:val="en-GB"/>
        </w:rPr>
        <w:t xml:space="preserve"> </w:t>
      </w:r>
    </w:p>
    <w:p w14:paraId="5F733611" w14:textId="68F6FA39" w:rsidR="00043394" w:rsidRDefault="000A1897">
      <w:pPr>
        <w:rPr>
          <w:lang w:val="en-GB"/>
        </w:rPr>
      </w:pPr>
      <w:r>
        <w:rPr>
          <w:lang w:val="en-GB"/>
        </w:rPr>
        <w:t xml:space="preserve">Mitigating competition for resources between varieties is also key to design varietal mixtures that are able to perform under low input conditions. </w:t>
      </w:r>
      <w:r w:rsidR="00043394">
        <w:rPr>
          <w:lang w:val="en-GB"/>
        </w:rPr>
        <w:t xml:space="preserve">Our results suggest that this can be achieved by choosing varieties with low average root area. </w:t>
      </w:r>
      <w:r w:rsidR="00043394">
        <w:rPr>
          <w:lang w:val="en-GB"/>
        </w:rPr>
        <w:t xml:space="preserve">This means that promoting complementarity effects through functional differences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w:t>
      </w:r>
      <w:proofErr w:type="spellStart"/>
      <w:r w:rsidR="00043394" w:rsidRPr="00295458">
        <w:rPr>
          <w:rFonts w:cs="Times New Roman"/>
          <w:szCs w:val="24"/>
          <w:lang w:val="en-GB"/>
        </w:rPr>
        <w:t>Su</w:t>
      </w:r>
      <w:proofErr w:type="spellEnd"/>
      <w:r w:rsidR="00043394" w:rsidRPr="00295458">
        <w:rPr>
          <w:rFonts w:cs="Times New Roman"/>
          <w:szCs w:val="24"/>
          <w:lang w:val="en-GB"/>
        </w:rPr>
        <w:t xml:space="preserve">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043394" w:rsidRPr="00295458">
        <w:rPr>
          <w:lang w:val="en-GB"/>
        </w:rPr>
        <w:t>, but for others, more attention should</w:t>
      </w:r>
      <w:r w:rsidR="00043394">
        <w:rPr>
          <w:lang w:val="en-GB"/>
        </w:rPr>
        <w:t xml:space="preserve"> be paid to the average trait value.</w:t>
      </w:r>
    </w:p>
    <w:p w14:paraId="7EF0EE85" w14:textId="2B35654E" w:rsidR="00B629AA" w:rsidRDefault="004E258C" w:rsidP="005227E4">
      <w:pPr>
        <w:pStyle w:val="Titre1"/>
        <w:rPr>
          <w:lang w:val="en-GB"/>
        </w:rPr>
      </w:pPr>
      <w:r>
        <w:rPr>
          <w:lang w:val="en-GB"/>
        </w:rPr>
        <w:t>REFERENCES</w:t>
      </w:r>
    </w:p>
    <w:p w14:paraId="0D7C285A" w14:textId="77777777" w:rsidR="00733C51" w:rsidRPr="00733C51" w:rsidRDefault="004E258C" w:rsidP="00733C51">
      <w:pPr>
        <w:pStyle w:val="Bibliographie"/>
        <w:rPr>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733C51" w:rsidRPr="00733C51">
        <w:rPr>
          <w:b/>
          <w:bCs/>
          <w:lang w:val="en-GB"/>
        </w:rPr>
        <w:t xml:space="preserve">Adu-Gyamfi P, Mahmood T, </w:t>
      </w:r>
      <w:proofErr w:type="spellStart"/>
      <w:r w:rsidR="00733C51" w:rsidRPr="00733C51">
        <w:rPr>
          <w:b/>
          <w:bCs/>
          <w:lang w:val="en-GB"/>
        </w:rPr>
        <w:t>Trethowan</w:t>
      </w:r>
      <w:proofErr w:type="spellEnd"/>
      <w:r w:rsidR="00733C51" w:rsidRPr="00733C51">
        <w:rPr>
          <w:b/>
          <w:bCs/>
          <w:lang w:val="en-GB"/>
        </w:rPr>
        <w:t xml:space="preserve"> R</w:t>
      </w:r>
      <w:r w:rsidR="00733C51" w:rsidRPr="00733C51">
        <w:rPr>
          <w:lang w:val="en-GB"/>
        </w:rPr>
        <w:t xml:space="preserve">. 2015. Can wheat varietal mixtures buffer the impacts of water deficit? Crop and Pasture Science </w:t>
      </w:r>
      <w:r w:rsidR="00733C51" w:rsidRPr="00733C51">
        <w:rPr>
          <w:b/>
          <w:bCs/>
          <w:lang w:val="en-GB"/>
        </w:rPr>
        <w:t>66</w:t>
      </w:r>
      <w:r w:rsidR="00733C51" w:rsidRPr="00733C51">
        <w:rPr>
          <w:lang w:val="en-GB"/>
        </w:rPr>
        <w:t>, 757–769.</w:t>
      </w:r>
    </w:p>
    <w:p w14:paraId="6F24C2E2" w14:textId="77777777" w:rsidR="00733C51" w:rsidRPr="00733C51" w:rsidRDefault="00733C51" w:rsidP="00733C51">
      <w:pPr>
        <w:pStyle w:val="Bibliographie"/>
        <w:rPr>
          <w:lang w:val="en-GB"/>
        </w:rPr>
      </w:pPr>
      <w:proofErr w:type="spellStart"/>
      <w:r w:rsidRPr="00733C51">
        <w:rPr>
          <w:b/>
          <w:bCs/>
          <w:lang w:val="en-GB"/>
        </w:rPr>
        <w:t>Alsabbagh</w:t>
      </w:r>
      <w:proofErr w:type="spellEnd"/>
      <w:r w:rsidRPr="00733C51">
        <w:rPr>
          <w:b/>
          <w:bCs/>
          <w:lang w:val="en-GB"/>
        </w:rPr>
        <w:t xml:space="preserve"> P, Gay L, Colombo M, Montazeaud G, </w:t>
      </w:r>
      <w:proofErr w:type="spellStart"/>
      <w:r w:rsidRPr="00733C51">
        <w:rPr>
          <w:b/>
          <w:bCs/>
          <w:lang w:val="en-GB"/>
        </w:rPr>
        <w:t>Ardisson</w:t>
      </w:r>
      <w:proofErr w:type="spellEnd"/>
      <w:r w:rsidRPr="00733C51">
        <w:rPr>
          <w:b/>
          <w:bCs/>
          <w:lang w:val="en-GB"/>
        </w:rPr>
        <w:t xml:space="preserve"> M, Rocher A, Allard V, David JL</w:t>
      </w:r>
      <w:r w:rsidRPr="00733C51">
        <w:rPr>
          <w:lang w:val="en-GB"/>
        </w:rPr>
        <w:t xml:space="preserve">. 2022. Diversity matters in wheat mixtures: A genomic survey of the impact of genetic diversity on the performance of </w:t>
      </w:r>
      <w:proofErr w:type="gramStart"/>
      <w:r w:rsidRPr="00733C51">
        <w:rPr>
          <w:lang w:val="en-GB"/>
        </w:rPr>
        <w:t>12 way</w:t>
      </w:r>
      <w:proofErr w:type="gramEnd"/>
      <w:r w:rsidRPr="00733C51">
        <w:rPr>
          <w:lang w:val="en-GB"/>
        </w:rPr>
        <w:t xml:space="preserve"> durum wheat mixtures grown in two contrasted and controlled environments. PLOS ONE </w:t>
      </w:r>
      <w:r w:rsidRPr="00733C51">
        <w:rPr>
          <w:b/>
          <w:bCs/>
          <w:lang w:val="en-GB"/>
        </w:rPr>
        <w:t>17</w:t>
      </w:r>
      <w:r w:rsidRPr="00733C51">
        <w:rPr>
          <w:lang w:val="en-GB"/>
        </w:rPr>
        <w:t>, e0276223.</w:t>
      </w:r>
    </w:p>
    <w:p w14:paraId="70554F29" w14:textId="77777777" w:rsidR="00733C51" w:rsidRPr="00733C51" w:rsidRDefault="00733C51" w:rsidP="00733C51">
      <w:pPr>
        <w:pStyle w:val="Bibliographie"/>
        <w:rPr>
          <w:lang w:val="en-GB"/>
        </w:rPr>
      </w:pPr>
      <w:proofErr w:type="spellStart"/>
      <w:r w:rsidRPr="00733C51">
        <w:rPr>
          <w:b/>
          <w:bCs/>
          <w:lang w:val="en-GB"/>
        </w:rPr>
        <w:t>Anten</w:t>
      </w:r>
      <w:proofErr w:type="spellEnd"/>
      <w:r w:rsidRPr="00733C51">
        <w:rPr>
          <w:b/>
          <w:bCs/>
          <w:lang w:val="en-GB"/>
        </w:rPr>
        <w:t xml:space="preserve"> NPR, Vermeulen PJ</w:t>
      </w:r>
      <w:r w:rsidRPr="00733C51">
        <w:rPr>
          <w:lang w:val="en-GB"/>
        </w:rPr>
        <w:t xml:space="preserve">. 2016. Tragedies and crops: understanding natural selection to improve cropping systems. Trends in Ecology &amp; Evolution </w:t>
      </w:r>
      <w:r w:rsidRPr="00733C51">
        <w:rPr>
          <w:b/>
          <w:bCs/>
          <w:lang w:val="en-GB"/>
        </w:rPr>
        <w:t>31</w:t>
      </w:r>
      <w:r w:rsidRPr="00733C51">
        <w:rPr>
          <w:lang w:val="en-GB"/>
        </w:rPr>
        <w:t>, 429–439.</w:t>
      </w:r>
    </w:p>
    <w:p w14:paraId="13CAC9DD" w14:textId="77777777" w:rsidR="00733C51" w:rsidRPr="00733C51" w:rsidRDefault="00733C51" w:rsidP="00733C51">
      <w:pPr>
        <w:pStyle w:val="Bibliographie"/>
        <w:rPr>
          <w:lang w:val="en-GB"/>
        </w:rPr>
      </w:pPr>
      <w:proofErr w:type="spellStart"/>
      <w:r w:rsidRPr="00733C51">
        <w:rPr>
          <w:b/>
          <w:bCs/>
          <w:lang w:val="en-GB"/>
        </w:rPr>
        <w:t>Bacher</w:t>
      </w:r>
      <w:proofErr w:type="spellEnd"/>
      <w:r w:rsidRPr="00733C51">
        <w:rPr>
          <w:b/>
          <w:bCs/>
          <w:lang w:val="en-GB"/>
        </w:rPr>
        <w:t xml:space="preserve"> H, </w:t>
      </w:r>
      <w:proofErr w:type="spellStart"/>
      <w:r w:rsidRPr="00733C51">
        <w:rPr>
          <w:b/>
          <w:bCs/>
          <w:lang w:val="en-GB"/>
        </w:rPr>
        <w:t>Sharaby</w:t>
      </w:r>
      <w:proofErr w:type="spellEnd"/>
      <w:r w:rsidRPr="00733C51">
        <w:rPr>
          <w:b/>
          <w:bCs/>
          <w:lang w:val="en-GB"/>
        </w:rPr>
        <w:t xml:space="preserve"> Y, Walia H, Peleg Z</w:t>
      </w:r>
      <w:r w:rsidRPr="00733C51">
        <w:rPr>
          <w:lang w:val="en-GB"/>
        </w:rPr>
        <w:t xml:space="preserve">. 2022. Modifying root-to-shoot ratio improves root water influxes in wheat under drought stress. Journal of Experimental Botany </w:t>
      </w:r>
      <w:r w:rsidRPr="00733C51">
        <w:rPr>
          <w:b/>
          <w:bCs/>
          <w:lang w:val="en-GB"/>
        </w:rPr>
        <w:t>73</w:t>
      </w:r>
      <w:r w:rsidRPr="00733C51">
        <w:rPr>
          <w:lang w:val="en-GB"/>
        </w:rPr>
        <w:t>, 1643–1654.</w:t>
      </w:r>
    </w:p>
    <w:p w14:paraId="65AEE166" w14:textId="77777777" w:rsidR="00733C51" w:rsidRPr="00733C51" w:rsidRDefault="00733C51" w:rsidP="00733C51">
      <w:pPr>
        <w:pStyle w:val="Bibliographie"/>
        <w:rPr>
          <w:lang w:val="en-GB"/>
        </w:rPr>
      </w:pPr>
      <w:proofErr w:type="spellStart"/>
      <w:r w:rsidRPr="00733C51">
        <w:rPr>
          <w:b/>
          <w:bCs/>
          <w:lang w:val="en-GB"/>
        </w:rPr>
        <w:t>Bacher</w:t>
      </w:r>
      <w:proofErr w:type="spellEnd"/>
      <w:r w:rsidRPr="00733C51">
        <w:rPr>
          <w:b/>
          <w:bCs/>
          <w:lang w:val="en-GB"/>
        </w:rPr>
        <w:t xml:space="preserve"> H, Zhu F, Gao T, </w:t>
      </w:r>
      <w:r w:rsidRPr="00733C51">
        <w:rPr>
          <w:b/>
          <w:bCs/>
          <w:i/>
          <w:iCs/>
          <w:lang w:val="en-GB"/>
        </w:rPr>
        <w:t>et al.</w:t>
      </w:r>
      <w:r w:rsidRPr="00733C51">
        <w:rPr>
          <w:lang w:val="en-GB"/>
        </w:rPr>
        <w:t xml:space="preserve"> 2021. Wild emmer </w:t>
      </w:r>
      <w:proofErr w:type="spellStart"/>
      <w:r w:rsidRPr="00733C51">
        <w:rPr>
          <w:lang w:val="en-GB"/>
        </w:rPr>
        <w:t>introgression</w:t>
      </w:r>
      <w:proofErr w:type="spellEnd"/>
      <w:r w:rsidRPr="00733C51">
        <w:rPr>
          <w:lang w:val="en-GB"/>
        </w:rPr>
        <w:t xml:space="preserve"> alters root-to-shoot growth dynamics in durum wheat in response to water stress. Plant Physiology </w:t>
      </w:r>
      <w:r w:rsidRPr="00733C51">
        <w:rPr>
          <w:b/>
          <w:bCs/>
          <w:lang w:val="en-GB"/>
        </w:rPr>
        <w:t>187</w:t>
      </w:r>
      <w:r w:rsidRPr="00733C51">
        <w:rPr>
          <w:lang w:val="en-GB"/>
        </w:rPr>
        <w:t>, 1149–1162.</w:t>
      </w:r>
    </w:p>
    <w:p w14:paraId="0109F627" w14:textId="77777777" w:rsidR="00733C51" w:rsidRPr="00733C51" w:rsidRDefault="00733C51" w:rsidP="00733C51">
      <w:pPr>
        <w:pStyle w:val="Bibliographie"/>
        <w:rPr>
          <w:lang w:val="en-GB"/>
        </w:rPr>
      </w:pPr>
      <w:r w:rsidRPr="00733C51">
        <w:rPr>
          <w:b/>
          <w:bCs/>
          <w:lang w:val="en-GB"/>
        </w:rPr>
        <w:t xml:space="preserve">Bakker LM, </w:t>
      </w:r>
      <w:proofErr w:type="spellStart"/>
      <w:r w:rsidRPr="00733C51">
        <w:rPr>
          <w:b/>
          <w:bCs/>
          <w:lang w:val="en-GB"/>
        </w:rPr>
        <w:t>Mommer</w:t>
      </w:r>
      <w:proofErr w:type="spellEnd"/>
      <w:r w:rsidRPr="00733C51">
        <w:rPr>
          <w:b/>
          <w:bCs/>
          <w:lang w:val="en-GB"/>
        </w:rPr>
        <w:t xml:space="preserve"> L, van </w:t>
      </w:r>
      <w:proofErr w:type="spellStart"/>
      <w:r w:rsidRPr="00733C51">
        <w:rPr>
          <w:b/>
          <w:bCs/>
          <w:lang w:val="en-GB"/>
        </w:rPr>
        <w:t>Ruijven</w:t>
      </w:r>
      <w:proofErr w:type="spellEnd"/>
      <w:r w:rsidRPr="00733C51">
        <w:rPr>
          <w:b/>
          <w:bCs/>
          <w:lang w:val="en-GB"/>
        </w:rPr>
        <w:t xml:space="preserve"> J</w:t>
      </w:r>
      <w:r w:rsidRPr="00733C51">
        <w:rPr>
          <w:lang w:val="en-GB"/>
        </w:rPr>
        <w:t xml:space="preserve">. 2018. Can root trait diversity explain complementarity effects in a grassland biodiversity experiment? Journal of Plant Ecology </w:t>
      </w:r>
      <w:r w:rsidRPr="00733C51">
        <w:rPr>
          <w:b/>
          <w:bCs/>
          <w:lang w:val="en-GB"/>
        </w:rPr>
        <w:t>11</w:t>
      </w:r>
      <w:r w:rsidRPr="00733C51">
        <w:rPr>
          <w:lang w:val="en-GB"/>
        </w:rPr>
        <w:t>, 73–84.</w:t>
      </w:r>
    </w:p>
    <w:p w14:paraId="7634DF73" w14:textId="77777777" w:rsidR="00733C51" w:rsidRPr="00733C51" w:rsidRDefault="00733C51" w:rsidP="00733C51">
      <w:pPr>
        <w:pStyle w:val="Bibliographie"/>
        <w:rPr>
          <w:lang w:val="en-GB"/>
        </w:rPr>
      </w:pPr>
      <w:proofErr w:type="spellStart"/>
      <w:r w:rsidRPr="00733C51">
        <w:rPr>
          <w:b/>
          <w:bCs/>
          <w:lang w:val="en-GB"/>
        </w:rPr>
        <w:t>Bardgett</w:t>
      </w:r>
      <w:proofErr w:type="spellEnd"/>
      <w:r w:rsidRPr="00733C51">
        <w:rPr>
          <w:b/>
          <w:bCs/>
          <w:lang w:val="en-GB"/>
        </w:rPr>
        <w:t xml:space="preserve"> RD, </w:t>
      </w:r>
      <w:proofErr w:type="spellStart"/>
      <w:r w:rsidRPr="00733C51">
        <w:rPr>
          <w:b/>
          <w:bCs/>
          <w:lang w:val="en-GB"/>
        </w:rPr>
        <w:t>Mommer</w:t>
      </w:r>
      <w:proofErr w:type="spellEnd"/>
      <w:r w:rsidRPr="00733C51">
        <w:rPr>
          <w:b/>
          <w:bCs/>
          <w:lang w:val="en-GB"/>
        </w:rPr>
        <w:t xml:space="preserve"> L, De Vries FT</w:t>
      </w:r>
      <w:r w:rsidRPr="00733C51">
        <w:rPr>
          <w:lang w:val="en-GB"/>
        </w:rPr>
        <w:t xml:space="preserve">. 2014. Going underground: root traits as drivers of ecosystem processes. Trends in Ecology &amp; Evolution </w:t>
      </w:r>
      <w:r w:rsidRPr="00733C51">
        <w:rPr>
          <w:b/>
          <w:bCs/>
          <w:lang w:val="en-GB"/>
        </w:rPr>
        <w:t>29</w:t>
      </w:r>
      <w:r w:rsidRPr="00733C51">
        <w:rPr>
          <w:lang w:val="en-GB"/>
        </w:rPr>
        <w:t>, 692–699.</w:t>
      </w:r>
    </w:p>
    <w:p w14:paraId="656D4233" w14:textId="77777777" w:rsidR="00733C51" w:rsidRPr="00733C51" w:rsidRDefault="00733C51" w:rsidP="00733C51">
      <w:pPr>
        <w:pStyle w:val="Bibliographie"/>
        <w:rPr>
          <w:lang w:val="en-GB"/>
        </w:rPr>
      </w:pPr>
      <w:proofErr w:type="spellStart"/>
      <w:r w:rsidRPr="00733C51">
        <w:rPr>
          <w:b/>
          <w:bCs/>
          <w:lang w:val="en-GB"/>
        </w:rPr>
        <w:lastRenderedPageBreak/>
        <w:t>Barot</w:t>
      </w:r>
      <w:proofErr w:type="spellEnd"/>
      <w:r w:rsidRPr="00733C51">
        <w:rPr>
          <w:b/>
          <w:bCs/>
          <w:lang w:val="en-GB"/>
        </w:rPr>
        <w:t xml:space="preserve"> S, Allard V, </w:t>
      </w:r>
      <w:proofErr w:type="spellStart"/>
      <w:r w:rsidRPr="00733C51">
        <w:rPr>
          <w:b/>
          <w:bCs/>
          <w:lang w:val="en-GB"/>
        </w:rPr>
        <w:t>Cantarel</w:t>
      </w:r>
      <w:proofErr w:type="spellEnd"/>
      <w:r w:rsidRPr="00733C51">
        <w:rPr>
          <w:b/>
          <w:bCs/>
          <w:lang w:val="en-GB"/>
        </w:rPr>
        <w:t xml:space="preserve"> A, </w:t>
      </w:r>
      <w:proofErr w:type="spellStart"/>
      <w:r w:rsidRPr="00733C51">
        <w:rPr>
          <w:b/>
          <w:bCs/>
          <w:lang w:val="en-GB"/>
        </w:rPr>
        <w:t>Enjalbert</w:t>
      </w:r>
      <w:proofErr w:type="spellEnd"/>
      <w:r w:rsidRPr="00733C51">
        <w:rPr>
          <w:b/>
          <w:bCs/>
          <w:lang w:val="en-GB"/>
        </w:rPr>
        <w:t xml:space="preserve"> J, </w:t>
      </w:r>
      <w:proofErr w:type="spellStart"/>
      <w:r w:rsidRPr="00733C51">
        <w:rPr>
          <w:b/>
          <w:bCs/>
          <w:lang w:val="en-GB"/>
        </w:rPr>
        <w:t>Gauffreteau</w:t>
      </w:r>
      <w:proofErr w:type="spellEnd"/>
      <w:r w:rsidRPr="00733C51">
        <w:rPr>
          <w:b/>
          <w:bCs/>
          <w:lang w:val="en-GB"/>
        </w:rPr>
        <w:t xml:space="preserve"> A, </w:t>
      </w:r>
      <w:proofErr w:type="spellStart"/>
      <w:r w:rsidRPr="00733C51">
        <w:rPr>
          <w:b/>
          <w:bCs/>
          <w:lang w:val="en-GB"/>
        </w:rPr>
        <w:t>Goldringer</w:t>
      </w:r>
      <w:proofErr w:type="spellEnd"/>
      <w:r w:rsidRPr="00733C51">
        <w:rPr>
          <w:b/>
          <w:bCs/>
          <w:lang w:val="en-GB"/>
        </w:rPr>
        <w:t xml:space="preserve"> I, Lata J-C, Roux XL, </w:t>
      </w:r>
      <w:proofErr w:type="spellStart"/>
      <w:r w:rsidRPr="00733C51">
        <w:rPr>
          <w:b/>
          <w:bCs/>
          <w:lang w:val="en-GB"/>
        </w:rPr>
        <w:t>Niboyet</w:t>
      </w:r>
      <w:proofErr w:type="spellEnd"/>
      <w:r w:rsidRPr="00733C51">
        <w:rPr>
          <w:b/>
          <w:bCs/>
          <w:lang w:val="en-GB"/>
        </w:rPr>
        <w:t xml:space="preserve"> A, </w:t>
      </w:r>
      <w:proofErr w:type="spellStart"/>
      <w:r w:rsidRPr="00733C51">
        <w:rPr>
          <w:b/>
          <w:bCs/>
          <w:lang w:val="en-GB"/>
        </w:rPr>
        <w:t>Porcher</w:t>
      </w:r>
      <w:proofErr w:type="spellEnd"/>
      <w:r w:rsidRPr="00733C51">
        <w:rPr>
          <w:b/>
          <w:bCs/>
          <w:lang w:val="en-GB"/>
        </w:rPr>
        <w:t xml:space="preserve"> E</w:t>
      </w:r>
      <w:r w:rsidRPr="00733C51">
        <w:rPr>
          <w:lang w:val="en-GB"/>
        </w:rPr>
        <w:t xml:space="preserve">. 2017. Designing mixtures of varieties for multifunctional agriculture with the help of ecology. A review. Agronomy for Sustainable Development </w:t>
      </w:r>
      <w:r w:rsidRPr="00733C51">
        <w:rPr>
          <w:b/>
          <w:bCs/>
          <w:lang w:val="en-GB"/>
        </w:rPr>
        <w:t>37</w:t>
      </w:r>
      <w:r w:rsidRPr="00733C51">
        <w:rPr>
          <w:lang w:val="en-GB"/>
        </w:rPr>
        <w:t>, 13.</w:t>
      </w:r>
    </w:p>
    <w:p w14:paraId="2B919AD6" w14:textId="77777777" w:rsidR="00733C51" w:rsidRPr="00733C51" w:rsidRDefault="00733C51" w:rsidP="00733C51">
      <w:pPr>
        <w:pStyle w:val="Bibliographie"/>
        <w:rPr>
          <w:lang w:val="en-GB"/>
        </w:rPr>
      </w:pPr>
      <w:proofErr w:type="spellStart"/>
      <w:r w:rsidRPr="00733C51">
        <w:rPr>
          <w:b/>
          <w:bCs/>
          <w:lang w:val="en-GB"/>
        </w:rPr>
        <w:t>Beillouin</w:t>
      </w:r>
      <w:proofErr w:type="spellEnd"/>
      <w:r w:rsidRPr="00733C51">
        <w:rPr>
          <w:b/>
          <w:bCs/>
          <w:lang w:val="en-GB"/>
        </w:rPr>
        <w:t xml:space="preserve"> D, Ben-Ari T, </w:t>
      </w:r>
      <w:proofErr w:type="spellStart"/>
      <w:r w:rsidRPr="00733C51">
        <w:rPr>
          <w:b/>
          <w:bCs/>
          <w:lang w:val="en-GB"/>
        </w:rPr>
        <w:t>Malézieux</w:t>
      </w:r>
      <w:proofErr w:type="spellEnd"/>
      <w:r w:rsidRPr="00733C51">
        <w:rPr>
          <w:b/>
          <w:bCs/>
          <w:lang w:val="en-GB"/>
        </w:rPr>
        <w:t xml:space="preserve"> E, Seufert V, Makowski D</w:t>
      </w:r>
      <w:r w:rsidRPr="00733C51">
        <w:rPr>
          <w:lang w:val="en-GB"/>
        </w:rPr>
        <w:t xml:space="preserve">. 2021. Positive but variable effects of crop diversification on biodiversity and ecosystem services. Global Change Biology </w:t>
      </w:r>
      <w:r w:rsidRPr="00733C51">
        <w:rPr>
          <w:b/>
          <w:bCs/>
          <w:lang w:val="en-GB"/>
        </w:rPr>
        <w:t>27</w:t>
      </w:r>
      <w:r w:rsidRPr="00733C51">
        <w:rPr>
          <w:lang w:val="en-GB"/>
        </w:rPr>
        <w:t>, 4697–4710.</w:t>
      </w:r>
    </w:p>
    <w:p w14:paraId="0BEDC455" w14:textId="77777777" w:rsidR="00733C51" w:rsidRPr="00733C51" w:rsidRDefault="00733C51" w:rsidP="00733C51">
      <w:pPr>
        <w:pStyle w:val="Bibliographie"/>
        <w:rPr>
          <w:lang w:val="en-GB"/>
        </w:rPr>
      </w:pPr>
      <w:proofErr w:type="spellStart"/>
      <w:r w:rsidRPr="00733C51">
        <w:rPr>
          <w:b/>
          <w:bCs/>
          <w:lang w:val="en-GB"/>
        </w:rPr>
        <w:t>Bertholdsson</w:t>
      </w:r>
      <w:proofErr w:type="spellEnd"/>
      <w:r w:rsidRPr="00733C51">
        <w:rPr>
          <w:b/>
          <w:bCs/>
          <w:lang w:val="en-GB"/>
        </w:rPr>
        <w:t xml:space="preserve"> N-O</w:t>
      </w:r>
      <w:r w:rsidRPr="00733C51">
        <w:rPr>
          <w:lang w:val="en-GB"/>
        </w:rPr>
        <w:t xml:space="preserve">. 2005. Early vigour and allelopathy – two useful traits for enhanced barley and wheat competitiveness against weeds. Weed Research </w:t>
      </w:r>
      <w:r w:rsidRPr="00733C51">
        <w:rPr>
          <w:b/>
          <w:bCs/>
          <w:lang w:val="en-GB"/>
        </w:rPr>
        <w:t>45</w:t>
      </w:r>
      <w:r w:rsidRPr="00733C51">
        <w:rPr>
          <w:lang w:val="en-GB"/>
        </w:rPr>
        <w:t>, 94–102.</w:t>
      </w:r>
    </w:p>
    <w:p w14:paraId="3B91BA62" w14:textId="77777777" w:rsidR="00733C51" w:rsidRPr="00733C51" w:rsidRDefault="00733C51" w:rsidP="00733C51">
      <w:pPr>
        <w:pStyle w:val="Bibliographie"/>
        <w:rPr>
          <w:lang w:val="en-GB"/>
        </w:rPr>
      </w:pPr>
      <w:proofErr w:type="spellStart"/>
      <w:r w:rsidRPr="00733C51">
        <w:rPr>
          <w:b/>
          <w:bCs/>
          <w:lang w:val="en-GB"/>
        </w:rPr>
        <w:t>Bertness</w:t>
      </w:r>
      <w:proofErr w:type="spellEnd"/>
      <w:r w:rsidRPr="00733C51">
        <w:rPr>
          <w:b/>
          <w:bCs/>
          <w:lang w:val="en-GB"/>
        </w:rPr>
        <w:t xml:space="preserve"> MD, Callaway R</w:t>
      </w:r>
      <w:r w:rsidRPr="00733C51">
        <w:rPr>
          <w:lang w:val="en-GB"/>
        </w:rPr>
        <w:t xml:space="preserve">. 1994. Positive interactions in communities. Trends in Ecology &amp; Evolution </w:t>
      </w:r>
      <w:r w:rsidRPr="00733C51">
        <w:rPr>
          <w:b/>
          <w:bCs/>
          <w:lang w:val="en-GB"/>
        </w:rPr>
        <w:t>9</w:t>
      </w:r>
      <w:r w:rsidRPr="00733C51">
        <w:rPr>
          <w:lang w:val="en-GB"/>
        </w:rPr>
        <w:t>, 191–193.</w:t>
      </w:r>
    </w:p>
    <w:p w14:paraId="60A822B5" w14:textId="77777777" w:rsidR="00733C51" w:rsidRPr="00733C51" w:rsidRDefault="00733C51" w:rsidP="00733C51">
      <w:pPr>
        <w:pStyle w:val="Bibliographie"/>
        <w:rPr>
          <w:lang w:val="en-GB"/>
        </w:rPr>
      </w:pPr>
      <w:r w:rsidRPr="00733C51">
        <w:rPr>
          <w:b/>
          <w:bCs/>
          <w:lang w:val="en-GB"/>
        </w:rPr>
        <w:t>Bloom AJ, Chapin III FS, Mooney HA</w:t>
      </w:r>
      <w:r w:rsidRPr="00733C51">
        <w:rPr>
          <w:lang w:val="en-GB"/>
        </w:rPr>
        <w:t xml:space="preserve">. 1985. Resource limitation in plants-an economic analogy. Annual review of Ecology and Systematics </w:t>
      </w:r>
      <w:r w:rsidRPr="00733C51">
        <w:rPr>
          <w:b/>
          <w:bCs/>
          <w:lang w:val="en-GB"/>
        </w:rPr>
        <w:t>16</w:t>
      </w:r>
      <w:r w:rsidRPr="00733C51">
        <w:rPr>
          <w:lang w:val="en-GB"/>
        </w:rPr>
        <w:t>, 363–392.</w:t>
      </w:r>
    </w:p>
    <w:p w14:paraId="2D48632E" w14:textId="77777777" w:rsidR="00733C51" w:rsidRPr="00733C51" w:rsidRDefault="00733C51" w:rsidP="00733C51">
      <w:pPr>
        <w:pStyle w:val="Bibliographie"/>
        <w:rPr>
          <w:lang w:val="en-GB"/>
        </w:rPr>
      </w:pPr>
      <w:r w:rsidRPr="00733C51">
        <w:rPr>
          <w:b/>
          <w:bCs/>
          <w:lang w:val="en-GB"/>
        </w:rPr>
        <w:t xml:space="preserve">Borg J, </w:t>
      </w:r>
      <w:proofErr w:type="spellStart"/>
      <w:r w:rsidRPr="00733C51">
        <w:rPr>
          <w:b/>
          <w:bCs/>
          <w:lang w:val="en-GB"/>
        </w:rPr>
        <w:t>Kiær</w:t>
      </w:r>
      <w:proofErr w:type="spellEnd"/>
      <w:r w:rsidRPr="00733C51">
        <w:rPr>
          <w:b/>
          <w:bCs/>
          <w:lang w:val="en-GB"/>
        </w:rPr>
        <w:t xml:space="preserve"> LP, </w:t>
      </w:r>
      <w:proofErr w:type="spellStart"/>
      <w:r w:rsidRPr="00733C51">
        <w:rPr>
          <w:b/>
          <w:bCs/>
          <w:lang w:val="en-GB"/>
        </w:rPr>
        <w:t>Lecarpentier</w:t>
      </w:r>
      <w:proofErr w:type="spellEnd"/>
      <w:r w:rsidRPr="00733C51">
        <w:rPr>
          <w:b/>
          <w:bCs/>
          <w:lang w:val="en-GB"/>
        </w:rPr>
        <w:t xml:space="preserve"> C, </w:t>
      </w:r>
      <w:proofErr w:type="spellStart"/>
      <w:r w:rsidRPr="00733C51">
        <w:rPr>
          <w:b/>
          <w:bCs/>
          <w:lang w:val="en-GB"/>
        </w:rPr>
        <w:t>Goldringer</w:t>
      </w:r>
      <w:proofErr w:type="spellEnd"/>
      <w:r w:rsidRPr="00733C51">
        <w:rPr>
          <w:b/>
          <w:bCs/>
          <w:lang w:val="en-GB"/>
        </w:rPr>
        <w:t xml:space="preserve"> I, </w:t>
      </w:r>
      <w:proofErr w:type="spellStart"/>
      <w:r w:rsidRPr="00733C51">
        <w:rPr>
          <w:b/>
          <w:bCs/>
          <w:lang w:val="en-GB"/>
        </w:rPr>
        <w:t>Gauffreteau</w:t>
      </w:r>
      <w:proofErr w:type="spellEnd"/>
      <w:r w:rsidRPr="00733C51">
        <w:rPr>
          <w:b/>
          <w:bCs/>
          <w:lang w:val="en-GB"/>
        </w:rPr>
        <w:t xml:space="preserve"> A, Saint-Jean S, </w:t>
      </w:r>
      <w:proofErr w:type="spellStart"/>
      <w:r w:rsidRPr="00733C51">
        <w:rPr>
          <w:b/>
          <w:bCs/>
          <w:lang w:val="en-GB"/>
        </w:rPr>
        <w:t>Barot</w:t>
      </w:r>
      <w:proofErr w:type="spellEnd"/>
      <w:r w:rsidRPr="00733C51">
        <w:rPr>
          <w:b/>
          <w:bCs/>
          <w:lang w:val="en-GB"/>
        </w:rPr>
        <w:t xml:space="preserve"> S, </w:t>
      </w:r>
      <w:proofErr w:type="spellStart"/>
      <w:r w:rsidRPr="00733C51">
        <w:rPr>
          <w:b/>
          <w:bCs/>
          <w:lang w:val="en-GB"/>
        </w:rPr>
        <w:t>Enjalbert</w:t>
      </w:r>
      <w:proofErr w:type="spellEnd"/>
      <w:r w:rsidRPr="00733C51">
        <w:rPr>
          <w:b/>
          <w:bCs/>
          <w:lang w:val="en-GB"/>
        </w:rPr>
        <w:t xml:space="preserve"> J</w:t>
      </w:r>
      <w:r w:rsidRPr="00733C51">
        <w:rPr>
          <w:lang w:val="en-GB"/>
        </w:rPr>
        <w:t xml:space="preserve">. 2018. Unfolding the potential of wheat cultivar mixtures: A meta-analysis perspective and identification of knowledge gaps. Field Crops Research </w:t>
      </w:r>
      <w:r w:rsidRPr="00733C51">
        <w:rPr>
          <w:b/>
          <w:bCs/>
          <w:lang w:val="en-GB"/>
        </w:rPr>
        <w:t>221</w:t>
      </w:r>
      <w:r w:rsidRPr="00733C51">
        <w:rPr>
          <w:lang w:val="en-GB"/>
        </w:rPr>
        <w:t>, 298–313.</w:t>
      </w:r>
    </w:p>
    <w:p w14:paraId="4D11A4FE" w14:textId="77777777" w:rsidR="00733C51" w:rsidRPr="00733C51" w:rsidRDefault="00733C51" w:rsidP="00733C51">
      <w:pPr>
        <w:pStyle w:val="Bibliographie"/>
        <w:rPr>
          <w:lang w:val="en-GB"/>
        </w:rPr>
      </w:pPr>
      <w:r w:rsidRPr="00733C51">
        <w:rPr>
          <w:b/>
          <w:bCs/>
          <w:lang w:val="en-GB"/>
        </w:rPr>
        <w:t>Burnham KP, Anderson DR</w:t>
      </w:r>
      <w:r w:rsidRPr="00733C51">
        <w:rPr>
          <w:lang w:val="en-GB"/>
        </w:rPr>
        <w:t xml:space="preserve">. 2002. </w:t>
      </w:r>
      <w:r w:rsidRPr="00733C51">
        <w:rPr>
          <w:i/>
          <w:iCs/>
          <w:lang w:val="en-GB"/>
        </w:rPr>
        <w:t xml:space="preserve">Model Selection and </w:t>
      </w:r>
      <w:proofErr w:type="spellStart"/>
      <w:r w:rsidRPr="00733C51">
        <w:rPr>
          <w:i/>
          <w:iCs/>
          <w:lang w:val="en-GB"/>
        </w:rPr>
        <w:t>Multimodel</w:t>
      </w:r>
      <w:proofErr w:type="spellEnd"/>
      <w:r w:rsidRPr="00733C51">
        <w:rPr>
          <w:i/>
          <w:iCs/>
          <w:lang w:val="en-GB"/>
        </w:rPr>
        <w:t xml:space="preserve"> Inference: A Practical Information-Theoretic Approach</w:t>
      </w:r>
      <w:r w:rsidRPr="00733C51">
        <w:rPr>
          <w:lang w:val="en-GB"/>
        </w:rPr>
        <w:t>. New York: Springer-Verlag.</w:t>
      </w:r>
    </w:p>
    <w:p w14:paraId="38F3707A" w14:textId="77777777" w:rsidR="00733C51" w:rsidRPr="00733C51" w:rsidRDefault="00733C51" w:rsidP="00733C51">
      <w:pPr>
        <w:pStyle w:val="Bibliographie"/>
        <w:rPr>
          <w:lang w:val="en-GB"/>
        </w:rPr>
      </w:pPr>
      <w:r w:rsidRPr="00733C51">
        <w:rPr>
          <w:b/>
          <w:bCs/>
          <w:lang w:val="en-GB"/>
        </w:rPr>
        <w:t>Burns JH, Strauss SY</w:t>
      </w:r>
      <w:r w:rsidRPr="00733C51">
        <w:rPr>
          <w:lang w:val="en-GB"/>
        </w:rPr>
        <w:t xml:space="preserve">. 2012. Effects of competition on phylogenetic signal and phenotypic plasticity in plant functional traits. Ecology </w:t>
      </w:r>
      <w:r w:rsidRPr="00733C51">
        <w:rPr>
          <w:b/>
          <w:bCs/>
          <w:lang w:val="en-GB"/>
        </w:rPr>
        <w:t>93</w:t>
      </w:r>
      <w:r w:rsidRPr="00733C51">
        <w:rPr>
          <w:lang w:val="en-GB"/>
        </w:rPr>
        <w:t>, S126–S137.</w:t>
      </w:r>
    </w:p>
    <w:p w14:paraId="6E2EC7BE" w14:textId="77777777" w:rsidR="00733C51" w:rsidRPr="00733C51" w:rsidRDefault="00733C51" w:rsidP="00733C51">
      <w:pPr>
        <w:pStyle w:val="Bibliographie"/>
        <w:rPr>
          <w:lang w:val="en-GB"/>
        </w:rPr>
      </w:pPr>
      <w:proofErr w:type="spellStart"/>
      <w:r w:rsidRPr="00733C51">
        <w:rPr>
          <w:b/>
          <w:bCs/>
          <w:lang w:val="en-GB"/>
        </w:rPr>
        <w:t>Cadotte</w:t>
      </w:r>
      <w:proofErr w:type="spellEnd"/>
      <w:r w:rsidRPr="00733C51">
        <w:rPr>
          <w:b/>
          <w:bCs/>
          <w:lang w:val="en-GB"/>
        </w:rPr>
        <w:t xml:space="preserve"> MW</w:t>
      </w:r>
      <w:r w:rsidRPr="00733C51">
        <w:rPr>
          <w:lang w:val="en-GB"/>
        </w:rPr>
        <w:t xml:space="preserve">. 2017. Functional traits explain ecosystem function through opposing mechanisms. Ecology Letters </w:t>
      </w:r>
      <w:r w:rsidRPr="00733C51">
        <w:rPr>
          <w:b/>
          <w:bCs/>
          <w:lang w:val="en-GB"/>
        </w:rPr>
        <w:t>20</w:t>
      </w:r>
      <w:r w:rsidRPr="00733C51">
        <w:rPr>
          <w:lang w:val="en-GB"/>
        </w:rPr>
        <w:t>, 989–996.</w:t>
      </w:r>
    </w:p>
    <w:p w14:paraId="13B1B28C" w14:textId="77777777" w:rsidR="00733C51" w:rsidRPr="00733C51" w:rsidRDefault="00733C51" w:rsidP="00733C51">
      <w:pPr>
        <w:pStyle w:val="Bibliographie"/>
        <w:rPr>
          <w:lang w:val="en-GB"/>
        </w:rPr>
      </w:pPr>
      <w:r w:rsidRPr="00733C51">
        <w:rPr>
          <w:b/>
          <w:bCs/>
          <w:lang w:val="en-GB"/>
        </w:rPr>
        <w:t xml:space="preserve">Callaway RM, </w:t>
      </w:r>
      <w:proofErr w:type="spellStart"/>
      <w:r w:rsidRPr="00733C51">
        <w:rPr>
          <w:b/>
          <w:bCs/>
          <w:lang w:val="en-GB"/>
        </w:rPr>
        <w:t>Pennings</w:t>
      </w:r>
      <w:proofErr w:type="spellEnd"/>
      <w:r w:rsidRPr="00733C51">
        <w:rPr>
          <w:b/>
          <w:bCs/>
          <w:lang w:val="en-GB"/>
        </w:rPr>
        <w:t xml:space="preserve"> SC, Richards CL</w:t>
      </w:r>
      <w:r w:rsidRPr="00733C51">
        <w:rPr>
          <w:lang w:val="en-GB"/>
        </w:rPr>
        <w:t xml:space="preserve">. 2003. Phenotypic plasticity and interactions among plants. Ecology </w:t>
      </w:r>
      <w:r w:rsidRPr="00733C51">
        <w:rPr>
          <w:b/>
          <w:bCs/>
          <w:lang w:val="en-GB"/>
        </w:rPr>
        <w:t>84</w:t>
      </w:r>
      <w:r w:rsidRPr="00733C51">
        <w:rPr>
          <w:lang w:val="en-GB"/>
        </w:rPr>
        <w:t>, 1115–1128.</w:t>
      </w:r>
    </w:p>
    <w:p w14:paraId="231B5557" w14:textId="77777777" w:rsidR="00733C51" w:rsidRPr="00733C51" w:rsidRDefault="00733C51" w:rsidP="00733C51">
      <w:pPr>
        <w:pStyle w:val="Bibliographie"/>
        <w:rPr>
          <w:lang w:val="en-GB"/>
        </w:rPr>
      </w:pPr>
      <w:r w:rsidRPr="00733C51">
        <w:rPr>
          <w:b/>
          <w:bCs/>
          <w:lang w:val="en-GB"/>
        </w:rPr>
        <w:t>Collet C</w:t>
      </w:r>
      <w:r w:rsidRPr="00733C51">
        <w:rPr>
          <w:lang w:val="en-GB"/>
        </w:rPr>
        <w:t xml:space="preserve">. 2022. A novel phenotyping pipeline for root system </w:t>
      </w:r>
      <w:proofErr w:type="gramStart"/>
      <w:r w:rsidRPr="00733C51">
        <w:rPr>
          <w:lang w:val="en-GB"/>
        </w:rPr>
        <w:t>architecture :</w:t>
      </w:r>
      <w:proofErr w:type="gramEnd"/>
      <w:r w:rsidRPr="00733C51">
        <w:rPr>
          <w:lang w:val="en-GB"/>
        </w:rPr>
        <w:t xml:space="preserve"> evaluation with diversity panels  of bread and durum wheat. </w:t>
      </w:r>
      <w:proofErr w:type="spellStart"/>
      <w:r w:rsidRPr="00733C51">
        <w:rPr>
          <w:lang w:val="en-GB"/>
        </w:rPr>
        <w:t>UCLouvain</w:t>
      </w:r>
      <w:proofErr w:type="spellEnd"/>
      <w:r w:rsidRPr="00733C51">
        <w:rPr>
          <w:lang w:val="en-GB"/>
        </w:rPr>
        <w:t>.</w:t>
      </w:r>
    </w:p>
    <w:p w14:paraId="6AA5B216" w14:textId="77777777" w:rsidR="00733C51" w:rsidRPr="00733C51" w:rsidRDefault="00733C51" w:rsidP="00733C51">
      <w:pPr>
        <w:pStyle w:val="Bibliographie"/>
        <w:rPr>
          <w:lang w:val="en-GB"/>
        </w:rPr>
      </w:pPr>
      <w:r w:rsidRPr="00733C51">
        <w:rPr>
          <w:b/>
          <w:bCs/>
          <w:lang w:val="en-GB"/>
        </w:rPr>
        <w:t xml:space="preserve">Colombo M, </w:t>
      </w:r>
      <w:proofErr w:type="spellStart"/>
      <w:r w:rsidRPr="00733C51">
        <w:rPr>
          <w:b/>
          <w:bCs/>
          <w:lang w:val="en-GB"/>
        </w:rPr>
        <w:t>Roumet</w:t>
      </w:r>
      <w:proofErr w:type="spellEnd"/>
      <w:r w:rsidRPr="00733C51">
        <w:rPr>
          <w:b/>
          <w:bCs/>
          <w:lang w:val="en-GB"/>
        </w:rPr>
        <w:t xml:space="preserve"> P, Salon C, </w:t>
      </w:r>
      <w:r w:rsidRPr="00733C51">
        <w:rPr>
          <w:b/>
          <w:bCs/>
          <w:i/>
          <w:iCs/>
          <w:lang w:val="en-GB"/>
        </w:rPr>
        <w:t>et al.</w:t>
      </w:r>
      <w:r w:rsidRPr="00733C51">
        <w:rPr>
          <w:lang w:val="en-GB"/>
        </w:rPr>
        <w:t xml:space="preserve"> 2022. Genetic Analysis of Platform-</w:t>
      </w:r>
      <w:proofErr w:type="spellStart"/>
      <w:r w:rsidRPr="00733C51">
        <w:rPr>
          <w:lang w:val="en-GB"/>
        </w:rPr>
        <w:t>Phenotyped</w:t>
      </w:r>
      <w:proofErr w:type="spellEnd"/>
      <w:r w:rsidRPr="00733C51">
        <w:rPr>
          <w:lang w:val="en-GB"/>
        </w:rPr>
        <w:t xml:space="preserve"> Root System Architecture of Bread and Durum Wheat in Relation to Agronomic Traits. Frontiers in Plant Science </w:t>
      </w:r>
      <w:r w:rsidRPr="00733C51">
        <w:rPr>
          <w:b/>
          <w:bCs/>
          <w:lang w:val="en-GB"/>
        </w:rPr>
        <w:t>13</w:t>
      </w:r>
      <w:r w:rsidRPr="00733C51">
        <w:rPr>
          <w:lang w:val="en-GB"/>
        </w:rPr>
        <w:t>.</w:t>
      </w:r>
    </w:p>
    <w:p w14:paraId="71ADDAC5" w14:textId="77777777" w:rsidR="00733C51" w:rsidRPr="00733C51" w:rsidRDefault="00733C51" w:rsidP="00733C51">
      <w:pPr>
        <w:pStyle w:val="Bibliographie"/>
        <w:rPr>
          <w:lang w:val="en-GB"/>
        </w:rPr>
      </w:pPr>
      <w:r w:rsidRPr="00733C51">
        <w:rPr>
          <w:b/>
          <w:bCs/>
          <w:lang w:val="en-GB"/>
        </w:rPr>
        <w:t>Denison RF, Kiers ET, West SA</w:t>
      </w:r>
      <w:r w:rsidRPr="00733C51">
        <w:rPr>
          <w:lang w:val="en-GB"/>
        </w:rPr>
        <w:t xml:space="preserve">. 2003. Darwinian Agriculture: when can humans find solutions beyond the reach of natural selection? The Quarterly Review of Biology </w:t>
      </w:r>
      <w:r w:rsidRPr="00733C51">
        <w:rPr>
          <w:b/>
          <w:bCs/>
          <w:lang w:val="en-GB"/>
        </w:rPr>
        <w:t>78</w:t>
      </w:r>
      <w:r w:rsidRPr="00733C51">
        <w:rPr>
          <w:lang w:val="en-GB"/>
        </w:rPr>
        <w:t>, 145–168.</w:t>
      </w:r>
    </w:p>
    <w:p w14:paraId="35AE9D2C" w14:textId="77777777" w:rsidR="00733C51" w:rsidRPr="00733C51" w:rsidRDefault="00733C51" w:rsidP="00733C51">
      <w:pPr>
        <w:pStyle w:val="Bibliographie"/>
        <w:rPr>
          <w:lang w:val="en-GB"/>
        </w:rPr>
      </w:pPr>
      <w:r w:rsidRPr="00733C51">
        <w:rPr>
          <w:b/>
          <w:bCs/>
          <w:lang w:val="en-GB"/>
        </w:rPr>
        <w:t>Donald CM</w:t>
      </w:r>
      <w:r w:rsidRPr="00733C51">
        <w:rPr>
          <w:lang w:val="en-GB"/>
        </w:rPr>
        <w:t xml:space="preserve">. 1968. The breeding of crop ideotypes. </w:t>
      </w:r>
      <w:proofErr w:type="spellStart"/>
      <w:r w:rsidRPr="00733C51">
        <w:rPr>
          <w:lang w:val="en-GB"/>
        </w:rPr>
        <w:t>Euphytica</w:t>
      </w:r>
      <w:proofErr w:type="spellEnd"/>
      <w:r w:rsidRPr="00733C51">
        <w:rPr>
          <w:lang w:val="en-GB"/>
        </w:rPr>
        <w:t xml:space="preserve"> </w:t>
      </w:r>
      <w:r w:rsidRPr="00733C51">
        <w:rPr>
          <w:b/>
          <w:bCs/>
          <w:lang w:val="en-GB"/>
        </w:rPr>
        <w:t>17</w:t>
      </w:r>
      <w:r w:rsidRPr="00733C51">
        <w:rPr>
          <w:lang w:val="en-GB"/>
        </w:rPr>
        <w:t>, 385–403.</w:t>
      </w:r>
    </w:p>
    <w:p w14:paraId="06D06027" w14:textId="77777777" w:rsidR="00733C51" w:rsidRPr="00733C51" w:rsidRDefault="00733C51" w:rsidP="00733C51">
      <w:pPr>
        <w:pStyle w:val="Bibliographie"/>
        <w:rPr>
          <w:lang w:val="en-GB"/>
        </w:rPr>
      </w:pPr>
      <w:proofErr w:type="spellStart"/>
      <w:r w:rsidRPr="00733C51">
        <w:rPr>
          <w:b/>
          <w:bCs/>
          <w:lang w:val="en-GB"/>
        </w:rPr>
        <w:t>Ecarnot</w:t>
      </w:r>
      <w:proofErr w:type="spellEnd"/>
      <w:r w:rsidRPr="00733C51">
        <w:rPr>
          <w:b/>
          <w:bCs/>
          <w:lang w:val="en-GB"/>
        </w:rPr>
        <w:t xml:space="preserve"> M, </w:t>
      </w:r>
      <w:proofErr w:type="spellStart"/>
      <w:r w:rsidRPr="00733C51">
        <w:rPr>
          <w:b/>
          <w:bCs/>
          <w:lang w:val="en-GB"/>
        </w:rPr>
        <w:t>Compan</w:t>
      </w:r>
      <w:proofErr w:type="spellEnd"/>
      <w:r w:rsidRPr="00733C51">
        <w:rPr>
          <w:b/>
          <w:bCs/>
          <w:lang w:val="en-GB"/>
        </w:rPr>
        <w:t xml:space="preserve"> F, </w:t>
      </w:r>
      <w:proofErr w:type="spellStart"/>
      <w:r w:rsidRPr="00733C51">
        <w:rPr>
          <w:b/>
          <w:bCs/>
          <w:lang w:val="en-GB"/>
        </w:rPr>
        <w:t>Roumet</w:t>
      </w:r>
      <w:proofErr w:type="spellEnd"/>
      <w:r w:rsidRPr="00733C51">
        <w:rPr>
          <w:b/>
          <w:bCs/>
          <w:lang w:val="en-GB"/>
        </w:rPr>
        <w:t xml:space="preserve"> P</w:t>
      </w:r>
      <w:r w:rsidRPr="00733C51">
        <w:rPr>
          <w:lang w:val="en-GB"/>
        </w:rPr>
        <w:t xml:space="preserve">. 2013. Assessing leaf nitrogen content and leaf mass per unit area of wheat in the field throughout plant cycle with a portable spectrometer. Field Crops Research </w:t>
      </w:r>
      <w:r w:rsidRPr="00733C51">
        <w:rPr>
          <w:b/>
          <w:bCs/>
          <w:lang w:val="en-GB"/>
        </w:rPr>
        <w:t>140</w:t>
      </w:r>
      <w:r w:rsidRPr="00733C51">
        <w:rPr>
          <w:lang w:val="en-GB"/>
        </w:rPr>
        <w:t>, 44–50.</w:t>
      </w:r>
    </w:p>
    <w:p w14:paraId="0305705E" w14:textId="77777777" w:rsidR="00733C51" w:rsidRPr="00733C51" w:rsidRDefault="00733C51" w:rsidP="00733C51">
      <w:pPr>
        <w:pStyle w:val="Bibliographie"/>
        <w:rPr>
          <w:lang w:val="en-GB"/>
        </w:rPr>
      </w:pPr>
      <w:proofErr w:type="spellStart"/>
      <w:r w:rsidRPr="00733C51">
        <w:rPr>
          <w:b/>
          <w:bCs/>
          <w:lang w:val="en-GB"/>
        </w:rPr>
        <w:t>Fargione</w:t>
      </w:r>
      <w:proofErr w:type="spellEnd"/>
      <w:r w:rsidRPr="00733C51">
        <w:rPr>
          <w:b/>
          <w:bCs/>
          <w:lang w:val="en-GB"/>
        </w:rPr>
        <w:t xml:space="preserve"> J, Tilman D, </w:t>
      </w:r>
      <w:proofErr w:type="spellStart"/>
      <w:r w:rsidRPr="00733C51">
        <w:rPr>
          <w:b/>
          <w:bCs/>
          <w:lang w:val="en-GB"/>
        </w:rPr>
        <w:t>Dybzinski</w:t>
      </w:r>
      <w:proofErr w:type="spellEnd"/>
      <w:r w:rsidRPr="00733C51">
        <w:rPr>
          <w:b/>
          <w:bCs/>
          <w:lang w:val="en-GB"/>
        </w:rPr>
        <w:t xml:space="preserve"> R, Lambers JHR, Clark C, </w:t>
      </w:r>
      <w:proofErr w:type="spellStart"/>
      <w:r w:rsidRPr="00733C51">
        <w:rPr>
          <w:b/>
          <w:bCs/>
          <w:lang w:val="en-GB"/>
        </w:rPr>
        <w:t>Harpole</w:t>
      </w:r>
      <w:proofErr w:type="spellEnd"/>
      <w:r w:rsidRPr="00733C51">
        <w:rPr>
          <w:b/>
          <w:bCs/>
          <w:lang w:val="en-GB"/>
        </w:rPr>
        <w:t xml:space="preserve"> WS, Knops JMH, Reich PB, </w:t>
      </w:r>
      <w:proofErr w:type="spellStart"/>
      <w:r w:rsidRPr="00733C51">
        <w:rPr>
          <w:b/>
          <w:bCs/>
          <w:lang w:val="en-GB"/>
        </w:rPr>
        <w:t>Loreau</w:t>
      </w:r>
      <w:proofErr w:type="spellEnd"/>
      <w:r w:rsidRPr="00733C51">
        <w:rPr>
          <w:b/>
          <w:bCs/>
          <w:lang w:val="en-GB"/>
        </w:rPr>
        <w:t xml:space="preserve"> M</w:t>
      </w:r>
      <w:r w:rsidRPr="00733C51">
        <w:rPr>
          <w:lang w:val="en-GB"/>
        </w:rPr>
        <w:t xml:space="preserve">. 2007. From selection to complementarity: shifts in the causes of biodiversity–productivity relationships in a long-term biodiversity experiment. Proceedings of the Royal Society B: Biological Sciences </w:t>
      </w:r>
      <w:r w:rsidRPr="00733C51">
        <w:rPr>
          <w:b/>
          <w:bCs/>
          <w:lang w:val="en-GB"/>
        </w:rPr>
        <w:t>274</w:t>
      </w:r>
      <w:r w:rsidRPr="00733C51">
        <w:rPr>
          <w:lang w:val="en-GB"/>
        </w:rPr>
        <w:t>, 871–876.</w:t>
      </w:r>
    </w:p>
    <w:p w14:paraId="02B48278" w14:textId="77777777" w:rsidR="00733C51" w:rsidRPr="00733C51" w:rsidRDefault="00733C51" w:rsidP="00733C51">
      <w:pPr>
        <w:pStyle w:val="Bibliographie"/>
        <w:rPr>
          <w:lang w:val="en-GB"/>
        </w:rPr>
      </w:pPr>
      <w:proofErr w:type="spellStart"/>
      <w:r w:rsidRPr="00733C51">
        <w:rPr>
          <w:b/>
          <w:bCs/>
          <w:lang w:val="en-GB"/>
        </w:rPr>
        <w:t>Finckh</w:t>
      </w:r>
      <w:proofErr w:type="spellEnd"/>
      <w:r w:rsidRPr="00733C51">
        <w:rPr>
          <w:b/>
          <w:bCs/>
          <w:lang w:val="en-GB"/>
        </w:rPr>
        <w:t xml:space="preserve"> MR, Wolfe MS</w:t>
      </w:r>
      <w:r w:rsidRPr="00733C51">
        <w:rPr>
          <w:lang w:val="en-GB"/>
        </w:rPr>
        <w:t>. 2006. Diversification strategies. In: Cooke BM, Jones DG, Kaye B, eds. The Epidemiology of Plant Diseases. Dordrecht: Springer Netherlands, 269–307.</w:t>
      </w:r>
    </w:p>
    <w:p w14:paraId="61FDF189" w14:textId="77777777" w:rsidR="00733C51" w:rsidRPr="00733C51" w:rsidRDefault="00733C51" w:rsidP="00733C51">
      <w:pPr>
        <w:pStyle w:val="Bibliographie"/>
        <w:rPr>
          <w:lang w:val="en-GB"/>
        </w:rPr>
      </w:pPr>
      <w:r w:rsidRPr="00733C51">
        <w:rPr>
          <w:b/>
          <w:bCs/>
          <w:lang w:val="en-GB"/>
        </w:rPr>
        <w:lastRenderedPageBreak/>
        <w:t>Fletcher A, Ogden G, Sharma D</w:t>
      </w:r>
      <w:r w:rsidRPr="00733C51">
        <w:rPr>
          <w:lang w:val="en-GB"/>
        </w:rPr>
        <w:t xml:space="preserve">. 2019. Mixing it up – wheat cultivar mixtures can increase yield and buffer the risk of flowering too early or too late. European Journal of Agronomy </w:t>
      </w:r>
      <w:r w:rsidRPr="00733C51">
        <w:rPr>
          <w:b/>
          <w:bCs/>
          <w:lang w:val="en-GB"/>
        </w:rPr>
        <w:t>103</w:t>
      </w:r>
      <w:r w:rsidRPr="00733C51">
        <w:rPr>
          <w:lang w:val="en-GB"/>
        </w:rPr>
        <w:t>, 90–97.</w:t>
      </w:r>
    </w:p>
    <w:p w14:paraId="66281198" w14:textId="77777777" w:rsidR="00733C51" w:rsidRPr="00733C51" w:rsidRDefault="00733C51" w:rsidP="00733C51">
      <w:pPr>
        <w:pStyle w:val="Bibliographie"/>
        <w:rPr>
          <w:lang w:val="en-GB"/>
        </w:rPr>
      </w:pPr>
      <w:r w:rsidRPr="00733C51">
        <w:rPr>
          <w:b/>
          <w:bCs/>
          <w:lang w:val="en-GB"/>
        </w:rPr>
        <w:t>Fort F</w:t>
      </w:r>
      <w:r w:rsidRPr="00733C51">
        <w:rPr>
          <w:lang w:val="en-GB"/>
        </w:rPr>
        <w:t xml:space="preserve">. 2023. Grounding trait-based root functional ecology. Functional Ecology </w:t>
      </w:r>
      <w:r w:rsidRPr="00733C51">
        <w:rPr>
          <w:b/>
          <w:bCs/>
          <w:lang w:val="en-GB"/>
        </w:rPr>
        <w:t>37</w:t>
      </w:r>
      <w:r w:rsidRPr="00733C51">
        <w:rPr>
          <w:lang w:val="en-GB"/>
        </w:rPr>
        <w:t>, 2159–2169.</w:t>
      </w:r>
    </w:p>
    <w:p w14:paraId="2A37DDF2" w14:textId="77777777" w:rsidR="00733C51" w:rsidRDefault="00733C51" w:rsidP="00733C51">
      <w:pPr>
        <w:pStyle w:val="Bibliographie"/>
      </w:pPr>
      <w:r w:rsidRPr="00733C51">
        <w:rPr>
          <w:b/>
          <w:bCs/>
          <w:lang w:val="en-GB"/>
        </w:rPr>
        <w:t xml:space="preserve">Fort F, Cruz P, </w:t>
      </w:r>
      <w:proofErr w:type="spellStart"/>
      <w:r w:rsidRPr="00733C51">
        <w:rPr>
          <w:b/>
          <w:bCs/>
          <w:lang w:val="en-GB"/>
        </w:rPr>
        <w:t>Jouany</w:t>
      </w:r>
      <w:proofErr w:type="spellEnd"/>
      <w:r w:rsidRPr="00733C51">
        <w:rPr>
          <w:b/>
          <w:bCs/>
          <w:lang w:val="en-GB"/>
        </w:rPr>
        <w:t xml:space="preserve"> C</w:t>
      </w:r>
      <w:r w:rsidRPr="00733C51">
        <w:rPr>
          <w:lang w:val="en-GB"/>
        </w:rPr>
        <w:t xml:space="preserve">. 2014. Hierarchy of root functional trait values and plasticity drive early-stage competition for water and phosphorus among grasses. </w:t>
      </w:r>
      <w:proofErr w:type="spellStart"/>
      <w:r>
        <w:t>Functional</w:t>
      </w:r>
      <w:proofErr w:type="spellEnd"/>
      <w:r>
        <w:t xml:space="preserve"> </w:t>
      </w:r>
      <w:proofErr w:type="spellStart"/>
      <w:r>
        <w:t>Ecology</w:t>
      </w:r>
      <w:proofErr w:type="spellEnd"/>
      <w:r>
        <w:t xml:space="preserve"> </w:t>
      </w:r>
      <w:r>
        <w:rPr>
          <w:b/>
          <w:bCs/>
        </w:rPr>
        <w:t>28</w:t>
      </w:r>
      <w:r>
        <w:t>, 1030–1040.</w:t>
      </w:r>
    </w:p>
    <w:p w14:paraId="3C4A4BB4" w14:textId="77777777" w:rsidR="00733C51" w:rsidRPr="00733C51" w:rsidRDefault="00733C51" w:rsidP="00733C51">
      <w:pPr>
        <w:pStyle w:val="Bibliographie"/>
        <w:rPr>
          <w:lang w:val="en-GB"/>
        </w:rPr>
      </w:pPr>
      <w:r>
        <w:rPr>
          <w:b/>
          <w:bCs/>
        </w:rPr>
        <w:t xml:space="preserve">Garnier E, Cortez J, </w:t>
      </w:r>
      <w:proofErr w:type="spellStart"/>
      <w:r>
        <w:rPr>
          <w:b/>
          <w:bCs/>
        </w:rPr>
        <w:t>Billès</w:t>
      </w:r>
      <w:proofErr w:type="spellEnd"/>
      <w:r>
        <w:rPr>
          <w:b/>
          <w:bCs/>
        </w:rPr>
        <w:t xml:space="preserve"> G, </w:t>
      </w:r>
      <w:r>
        <w:rPr>
          <w:b/>
          <w:bCs/>
          <w:i/>
          <w:iCs/>
        </w:rPr>
        <w:t>et al.</w:t>
      </w:r>
      <w:r>
        <w:t xml:space="preserve"> 2004. </w:t>
      </w:r>
      <w:r w:rsidRPr="00733C51">
        <w:rPr>
          <w:lang w:val="en-GB"/>
        </w:rPr>
        <w:t xml:space="preserve">Plant functional markers capture ecosystem properties during secondary succession. Ecology </w:t>
      </w:r>
      <w:r w:rsidRPr="00733C51">
        <w:rPr>
          <w:b/>
          <w:bCs/>
          <w:lang w:val="en-GB"/>
        </w:rPr>
        <w:t>85</w:t>
      </w:r>
      <w:r w:rsidRPr="00733C51">
        <w:rPr>
          <w:lang w:val="en-GB"/>
        </w:rPr>
        <w:t>, 2630–2637.</w:t>
      </w:r>
    </w:p>
    <w:p w14:paraId="09471A7A" w14:textId="77777777" w:rsidR="00733C51" w:rsidRPr="00733C51" w:rsidRDefault="00733C51" w:rsidP="00733C51">
      <w:pPr>
        <w:pStyle w:val="Bibliographie"/>
        <w:rPr>
          <w:lang w:val="en-GB"/>
        </w:rPr>
      </w:pPr>
      <w:r w:rsidRPr="00733C51">
        <w:rPr>
          <w:b/>
          <w:bCs/>
          <w:lang w:val="en-GB"/>
        </w:rPr>
        <w:t xml:space="preserve">Garnier E, </w:t>
      </w:r>
      <w:proofErr w:type="spellStart"/>
      <w:r w:rsidRPr="00733C51">
        <w:rPr>
          <w:b/>
          <w:bCs/>
          <w:lang w:val="en-GB"/>
        </w:rPr>
        <w:t>Navas</w:t>
      </w:r>
      <w:proofErr w:type="spellEnd"/>
      <w:r w:rsidRPr="00733C51">
        <w:rPr>
          <w:b/>
          <w:bCs/>
          <w:lang w:val="en-GB"/>
        </w:rPr>
        <w:t xml:space="preserve"> M-L, </w:t>
      </w:r>
      <w:proofErr w:type="spellStart"/>
      <w:r w:rsidRPr="00733C51">
        <w:rPr>
          <w:b/>
          <w:bCs/>
          <w:lang w:val="en-GB"/>
        </w:rPr>
        <w:t>Grigulis</w:t>
      </w:r>
      <w:proofErr w:type="spellEnd"/>
      <w:r w:rsidRPr="00733C51">
        <w:rPr>
          <w:b/>
          <w:bCs/>
          <w:lang w:val="en-GB"/>
        </w:rPr>
        <w:t xml:space="preserve"> K</w:t>
      </w:r>
      <w:r w:rsidRPr="00733C51">
        <w:rPr>
          <w:lang w:val="en-GB"/>
        </w:rPr>
        <w:t xml:space="preserve">. 2015. </w:t>
      </w:r>
      <w:r w:rsidRPr="00733C51">
        <w:rPr>
          <w:i/>
          <w:iCs/>
          <w:lang w:val="en-GB"/>
        </w:rPr>
        <w:t>Plant functional diversity: organism traits, community structure, and ecosystem properties</w:t>
      </w:r>
      <w:r w:rsidRPr="00733C51">
        <w:rPr>
          <w:lang w:val="en-GB"/>
        </w:rPr>
        <w:t>. Oxford, New York: Oxford University Press.</w:t>
      </w:r>
    </w:p>
    <w:p w14:paraId="07CF64E2" w14:textId="77777777" w:rsidR="00733C51" w:rsidRPr="00733C51" w:rsidRDefault="00733C51" w:rsidP="00733C51">
      <w:pPr>
        <w:pStyle w:val="Bibliographie"/>
        <w:rPr>
          <w:lang w:val="en-GB"/>
        </w:rPr>
      </w:pPr>
      <w:proofErr w:type="spellStart"/>
      <w:r w:rsidRPr="00733C51">
        <w:rPr>
          <w:b/>
          <w:bCs/>
          <w:lang w:val="en-GB"/>
        </w:rPr>
        <w:t>Gersani</w:t>
      </w:r>
      <w:proofErr w:type="spellEnd"/>
      <w:r w:rsidRPr="00733C51">
        <w:rPr>
          <w:b/>
          <w:bCs/>
          <w:lang w:val="en-GB"/>
        </w:rPr>
        <w:t xml:space="preserve"> M, Brown J s, O’Brien EE, </w:t>
      </w:r>
      <w:proofErr w:type="spellStart"/>
      <w:r w:rsidRPr="00733C51">
        <w:rPr>
          <w:b/>
          <w:bCs/>
          <w:lang w:val="en-GB"/>
        </w:rPr>
        <w:t>Maina</w:t>
      </w:r>
      <w:proofErr w:type="spellEnd"/>
      <w:r w:rsidRPr="00733C51">
        <w:rPr>
          <w:b/>
          <w:bCs/>
          <w:lang w:val="en-GB"/>
        </w:rPr>
        <w:t xml:space="preserve"> GM, Abramsky Z</w:t>
      </w:r>
      <w:r w:rsidRPr="00733C51">
        <w:rPr>
          <w:lang w:val="en-GB"/>
        </w:rPr>
        <w:t xml:space="preserve">. 2001. Tragedy of the commons as a result of root competition. Journal of Ecology </w:t>
      </w:r>
      <w:r w:rsidRPr="00733C51">
        <w:rPr>
          <w:b/>
          <w:bCs/>
          <w:lang w:val="en-GB"/>
        </w:rPr>
        <w:t>89</w:t>
      </w:r>
      <w:r w:rsidRPr="00733C51">
        <w:rPr>
          <w:lang w:val="en-GB"/>
        </w:rPr>
        <w:t>, 660–669.</w:t>
      </w:r>
    </w:p>
    <w:p w14:paraId="3A5DEC2C" w14:textId="77777777" w:rsidR="00733C51" w:rsidRPr="00733C51" w:rsidRDefault="00733C51" w:rsidP="00733C51">
      <w:pPr>
        <w:pStyle w:val="Bibliographie"/>
        <w:rPr>
          <w:lang w:val="en-GB"/>
        </w:rPr>
      </w:pPr>
      <w:r w:rsidRPr="00733C51">
        <w:rPr>
          <w:b/>
          <w:bCs/>
          <w:lang w:val="en-GB"/>
        </w:rPr>
        <w:t>Hajjar R, Jarvis DI, Gemmill-Herren B</w:t>
      </w:r>
      <w:r w:rsidRPr="00733C51">
        <w:rPr>
          <w:lang w:val="en-GB"/>
        </w:rPr>
        <w:t xml:space="preserve">. 2008. The utility of crop genetic diversity in maintaining ecosystem services. Agriculture, Ecosystems &amp; Environment </w:t>
      </w:r>
      <w:r w:rsidRPr="00733C51">
        <w:rPr>
          <w:b/>
          <w:bCs/>
          <w:lang w:val="en-GB"/>
        </w:rPr>
        <w:t>123</w:t>
      </w:r>
      <w:r w:rsidRPr="00733C51">
        <w:rPr>
          <w:lang w:val="en-GB"/>
        </w:rPr>
        <w:t>, 261–270.</w:t>
      </w:r>
    </w:p>
    <w:p w14:paraId="403A250F" w14:textId="77777777" w:rsidR="00733C51" w:rsidRPr="00733C51" w:rsidRDefault="00733C51" w:rsidP="00733C51">
      <w:pPr>
        <w:pStyle w:val="Bibliographie"/>
        <w:rPr>
          <w:lang w:val="en-GB"/>
        </w:rPr>
      </w:pPr>
      <w:r w:rsidRPr="00733C51">
        <w:rPr>
          <w:b/>
          <w:bCs/>
          <w:lang w:val="en-GB"/>
        </w:rPr>
        <w:t>Hardin G</w:t>
      </w:r>
      <w:r w:rsidRPr="00733C51">
        <w:rPr>
          <w:lang w:val="en-GB"/>
        </w:rPr>
        <w:t xml:space="preserve">. 1968. The tragedy of the commons. Science </w:t>
      </w:r>
      <w:r w:rsidRPr="00733C51">
        <w:rPr>
          <w:b/>
          <w:bCs/>
          <w:lang w:val="en-GB"/>
        </w:rPr>
        <w:t>162</w:t>
      </w:r>
      <w:r w:rsidRPr="00733C51">
        <w:rPr>
          <w:lang w:val="en-GB"/>
        </w:rPr>
        <w:t>, 1243–1248.</w:t>
      </w:r>
    </w:p>
    <w:p w14:paraId="11AC7875" w14:textId="77777777" w:rsidR="00733C51" w:rsidRPr="00733C51" w:rsidRDefault="00733C51" w:rsidP="00733C51">
      <w:pPr>
        <w:pStyle w:val="Bibliographie"/>
        <w:rPr>
          <w:lang w:val="en-GB"/>
        </w:rPr>
      </w:pPr>
      <w:r w:rsidRPr="00733C51">
        <w:rPr>
          <w:b/>
          <w:bCs/>
          <w:lang w:val="en-GB"/>
        </w:rPr>
        <w:t xml:space="preserve">Hector A, </w:t>
      </w:r>
      <w:proofErr w:type="spellStart"/>
      <w:r w:rsidRPr="00733C51">
        <w:rPr>
          <w:b/>
          <w:bCs/>
          <w:lang w:val="en-GB"/>
        </w:rPr>
        <w:t>Bagchi</w:t>
      </w:r>
      <w:proofErr w:type="spellEnd"/>
      <w:r w:rsidRPr="00733C51">
        <w:rPr>
          <w:b/>
          <w:bCs/>
          <w:lang w:val="en-GB"/>
        </w:rPr>
        <w:t xml:space="preserve"> R</w:t>
      </w:r>
      <w:r w:rsidRPr="00733C51">
        <w:rPr>
          <w:lang w:val="en-GB"/>
        </w:rPr>
        <w:t xml:space="preserve">. 2007. Biodiversity and ecosystem multifunctionality. Nature </w:t>
      </w:r>
      <w:r w:rsidRPr="00733C51">
        <w:rPr>
          <w:b/>
          <w:bCs/>
          <w:lang w:val="en-GB"/>
        </w:rPr>
        <w:t>448</w:t>
      </w:r>
      <w:r w:rsidRPr="00733C51">
        <w:rPr>
          <w:lang w:val="en-GB"/>
        </w:rPr>
        <w:t>, 188–190.</w:t>
      </w:r>
    </w:p>
    <w:p w14:paraId="2095E956" w14:textId="77777777" w:rsidR="00733C51" w:rsidRPr="00733C51" w:rsidRDefault="00733C51" w:rsidP="00733C51">
      <w:pPr>
        <w:pStyle w:val="Bibliographie"/>
        <w:rPr>
          <w:lang w:val="en-GB"/>
        </w:rPr>
      </w:pPr>
      <w:r w:rsidRPr="00733C51">
        <w:rPr>
          <w:b/>
          <w:bCs/>
          <w:lang w:val="en-GB"/>
        </w:rPr>
        <w:t xml:space="preserve">Hector A, Schmid B, </w:t>
      </w:r>
      <w:proofErr w:type="spellStart"/>
      <w:r w:rsidRPr="00733C51">
        <w:rPr>
          <w:b/>
          <w:bCs/>
          <w:lang w:val="en-GB"/>
        </w:rPr>
        <w:t>Beierkuhnlein</w:t>
      </w:r>
      <w:proofErr w:type="spellEnd"/>
      <w:r w:rsidRPr="00733C51">
        <w:rPr>
          <w:b/>
          <w:bCs/>
          <w:lang w:val="en-GB"/>
        </w:rPr>
        <w:t xml:space="preserve"> C, </w:t>
      </w:r>
      <w:r w:rsidRPr="00733C51">
        <w:rPr>
          <w:b/>
          <w:bCs/>
          <w:i/>
          <w:iCs/>
          <w:lang w:val="en-GB"/>
        </w:rPr>
        <w:t>et al.</w:t>
      </w:r>
      <w:r w:rsidRPr="00733C51">
        <w:rPr>
          <w:lang w:val="en-GB"/>
        </w:rPr>
        <w:t xml:space="preserve"> 1999. Plant diversity and productivity experiments in </w:t>
      </w:r>
      <w:proofErr w:type="spellStart"/>
      <w:r w:rsidRPr="00733C51">
        <w:rPr>
          <w:lang w:val="en-GB"/>
        </w:rPr>
        <w:t>european</w:t>
      </w:r>
      <w:proofErr w:type="spellEnd"/>
      <w:r w:rsidRPr="00733C51">
        <w:rPr>
          <w:lang w:val="en-GB"/>
        </w:rPr>
        <w:t xml:space="preserve"> grasslands. Science </w:t>
      </w:r>
      <w:r w:rsidRPr="00733C51">
        <w:rPr>
          <w:b/>
          <w:bCs/>
          <w:lang w:val="en-GB"/>
        </w:rPr>
        <w:t>286</w:t>
      </w:r>
      <w:r w:rsidRPr="00733C51">
        <w:rPr>
          <w:lang w:val="en-GB"/>
        </w:rPr>
        <w:t>, 1123–1127.</w:t>
      </w:r>
    </w:p>
    <w:p w14:paraId="32255100" w14:textId="77777777" w:rsidR="00733C51" w:rsidRPr="00733C51" w:rsidRDefault="00733C51" w:rsidP="00733C51">
      <w:pPr>
        <w:pStyle w:val="Bibliographie"/>
        <w:rPr>
          <w:lang w:val="en-GB"/>
        </w:rPr>
      </w:pPr>
      <w:r w:rsidRPr="00733C51">
        <w:rPr>
          <w:b/>
          <w:bCs/>
          <w:lang w:val="en-GB"/>
        </w:rPr>
        <w:t xml:space="preserve">Hendriks P-W, </w:t>
      </w:r>
      <w:proofErr w:type="spellStart"/>
      <w:r w:rsidRPr="00733C51">
        <w:rPr>
          <w:b/>
          <w:bCs/>
          <w:lang w:val="en-GB"/>
        </w:rPr>
        <w:t>Gurusinghe</w:t>
      </w:r>
      <w:proofErr w:type="spellEnd"/>
      <w:r w:rsidRPr="00733C51">
        <w:rPr>
          <w:b/>
          <w:bCs/>
          <w:lang w:val="en-GB"/>
        </w:rPr>
        <w:t xml:space="preserve"> S, Ryan PR, </w:t>
      </w:r>
      <w:proofErr w:type="spellStart"/>
      <w:r w:rsidRPr="00733C51">
        <w:rPr>
          <w:b/>
          <w:bCs/>
          <w:lang w:val="en-GB"/>
        </w:rPr>
        <w:t>Rebetzke</w:t>
      </w:r>
      <w:proofErr w:type="spellEnd"/>
      <w:r w:rsidRPr="00733C51">
        <w:rPr>
          <w:b/>
          <w:bCs/>
          <w:lang w:val="en-GB"/>
        </w:rPr>
        <w:t xml:space="preserve"> GJ, Weston LA</w:t>
      </w:r>
      <w:r w:rsidRPr="00733C51">
        <w:rPr>
          <w:lang w:val="en-GB"/>
        </w:rPr>
        <w:t xml:space="preserve">. 2022. Competitiveness of early vigour wheat (Triticum </w:t>
      </w:r>
      <w:proofErr w:type="spellStart"/>
      <w:r w:rsidRPr="00733C51">
        <w:rPr>
          <w:lang w:val="en-GB"/>
        </w:rPr>
        <w:t>aestivum</w:t>
      </w:r>
      <w:proofErr w:type="spellEnd"/>
      <w:r w:rsidRPr="00733C51">
        <w:rPr>
          <w:lang w:val="en-GB"/>
        </w:rPr>
        <w:t xml:space="preserve"> L.) genotypes is established at early growth stages. Agronomy </w:t>
      </w:r>
      <w:r w:rsidRPr="00733C51">
        <w:rPr>
          <w:b/>
          <w:bCs/>
          <w:lang w:val="en-GB"/>
        </w:rPr>
        <w:t>12</w:t>
      </w:r>
      <w:r w:rsidRPr="00733C51">
        <w:rPr>
          <w:lang w:val="en-GB"/>
        </w:rPr>
        <w:t>, 377.</w:t>
      </w:r>
    </w:p>
    <w:p w14:paraId="5CA12EC9" w14:textId="77777777" w:rsidR="00733C51" w:rsidRPr="00733C51" w:rsidRDefault="00733C51" w:rsidP="00733C51">
      <w:pPr>
        <w:pStyle w:val="Bibliographie"/>
        <w:rPr>
          <w:lang w:val="en-GB"/>
        </w:rPr>
      </w:pPr>
      <w:proofErr w:type="spellStart"/>
      <w:r w:rsidRPr="00733C51">
        <w:rPr>
          <w:b/>
          <w:bCs/>
          <w:lang w:val="en-GB"/>
        </w:rPr>
        <w:t>Homulle</w:t>
      </w:r>
      <w:proofErr w:type="spellEnd"/>
      <w:r w:rsidRPr="00733C51">
        <w:rPr>
          <w:b/>
          <w:bCs/>
          <w:lang w:val="en-GB"/>
        </w:rPr>
        <w:t xml:space="preserve"> Z, George TS, Karley AJ</w:t>
      </w:r>
      <w:r w:rsidRPr="00733C51">
        <w:rPr>
          <w:lang w:val="en-GB"/>
        </w:rPr>
        <w:t xml:space="preserve">. 2022. Root traits with team benefits: understanding belowground interactions in intercropping systems. Plant and Soil </w:t>
      </w:r>
      <w:r w:rsidRPr="00733C51">
        <w:rPr>
          <w:b/>
          <w:bCs/>
          <w:lang w:val="en-GB"/>
        </w:rPr>
        <w:t>471</w:t>
      </w:r>
      <w:r w:rsidRPr="00733C51">
        <w:rPr>
          <w:lang w:val="en-GB"/>
        </w:rPr>
        <w:t>, 1–26.</w:t>
      </w:r>
    </w:p>
    <w:p w14:paraId="2E8CC14B" w14:textId="77777777" w:rsidR="00733C51" w:rsidRPr="00733C51" w:rsidRDefault="00733C51" w:rsidP="00733C51">
      <w:pPr>
        <w:pStyle w:val="Bibliographie"/>
        <w:rPr>
          <w:lang w:val="en-GB"/>
        </w:rPr>
      </w:pPr>
      <w:r w:rsidRPr="00733C51">
        <w:rPr>
          <w:b/>
          <w:bCs/>
          <w:lang w:val="en-GB"/>
        </w:rPr>
        <w:t xml:space="preserve">Hooper DU, Chapin FS, </w:t>
      </w:r>
      <w:proofErr w:type="spellStart"/>
      <w:r w:rsidRPr="00733C51">
        <w:rPr>
          <w:b/>
          <w:bCs/>
          <w:lang w:val="en-GB"/>
        </w:rPr>
        <w:t>Ewel</w:t>
      </w:r>
      <w:proofErr w:type="spellEnd"/>
      <w:r w:rsidRPr="00733C51">
        <w:rPr>
          <w:b/>
          <w:bCs/>
          <w:lang w:val="en-GB"/>
        </w:rPr>
        <w:t xml:space="preserve"> JJ, </w:t>
      </w:r>
      <w:r w:rsidRPr="00733C51">
        <w:rPr>
          <w:b/>
          <w:bCs/>
          <w:i/>
          <w:iCs/>
          <w:lang w:val="en-GB"/>
        </w:rPr>
        <w:t>et al.</w:t>
      </w:r>
      <w:r w:rsidRPr="00733C51">
        <w:rPr>
          <w:lang w:val="en-GB"/>
        </w:rPr>
        <w:t xml:space="preserve"> 2005. Effects of biodiversity on ecosystem functioning: A consensus of current knowledge. Ecological Monographs </w:t>
      </w:r>
      <w:r w:rsidRPr="00733C51">
        <w:rPr>
          <w:b/>
          <w:bCs/>
          <w:lang w:val="en-GB"/>
        </w:rPr>
        <w:t>75</w:t>
      </w:r>
      <w:r w:rsidRPr="00733C51">
        <w:rPr>
          <w:lang w:val="en-GB"/>
        </w:rPr>
        <w:t>, 3–35.</w:t>
      </w:r>
    </w:p>
    <w:p w14:paraId="68E01FC7" w14:textId="77777777" w:rsidR="00733C51" w:rsidRPr="00733C51" w:rsidRDefault="00733C51" w:rsidP="00733C51">
      <w:pPr>
        <w:pStyle w:val="Bibliographie"/>
        <w:rPr>
          <w:lang w:val="en-GB"/>
        </w:rPr>
      </w:pPr>
      <w:r w:rsidRPr="00733C51">
        <w:rPr>
          <w:b/>
          <w:bCs/>
          <w:lang w:val="en-GB"/>
        </w:rPr>
        <w:t xml:space="preserve">Huss CP, Holmes KD, </w:t>
      </w:r>
      <w:proofErr w:type="spellStart"/>
      <w:r w:rsidRPr="00733C51">
        <w:rPr>
          <w:b/>
          <w:bCs/>
          <w:lang w:val="en-GB"/>
        </w:rPr>
        <w:t>Blubaugh</w:t>
      </w:r>
      <w:proofErr w:type="spellEnd"/>
      <w:r w:rsidRPr="00733C51">
        <w:rPr>
          <w:b/>
          <w:bCs/>
          <w:lang w:val="en-GB"/>
        </w:rPr>
        <w:t xml:space="preserve"> CK</w:t>
      </w:r>
      <w:r w:rsidRPr="00733C51">
        <w:rPr>
          <w:lang w:val="en-GB"/>
        </w:rPr>
        <w:t xml:space="preserve">. 2022. Benefits and risks of intercropping for crop resilience and pest management. Journal of Economic Entomology </w:t>
      </w:r>
      <w:r w:rsidRPr="00733C51">
        <w:rPr>
          <w:b/>
          <w:bCs/>
          <w:lang w:val="en-GB"/>
        </w:rPr>
        <w:t>115</w:t>
      </w:r>
      <w:r w:rsidRPr="00733C51">
        <w:rPr>
          <w:lang w:val="en-GB"/>
        </w:rPr>
        <w:t>, 1350–1362.</w:t>
      </w:r>
    </w:p>
    <w:p w14:paraId="793004B5" w14:textId="77777777" w:rsidR="00733C51" w:rsidRPr="00733C51" w:rsidRDefault="00733C51" w:rsidP="00733C51">
      <w:pPr>
        <w:pStyle w:val="Bibliographie"/>
        <w:rPr>
          <w:lang w:val="en-GB"/>
        </w:rPr>
      </w:pPr>
      <w:proofErr w:type="spellStart"/>
      <w:r w:rsidRPr="00733C51">
        <w:rPr>
          <w:b/>
          <w:bCs/>
          <w:lang w:val="en-GB"/>
        </w:rPr>
        <w:t>Jeudy</w:t>
      </w:r>
      <w:proofErr w:type="spellEnd"/>
      <w:r w:rsidRPr="00733C51">
        <w:rPr>
          <w:b/>
          <w:bCs/>
          <w:lang w:val="en-GB"/>
        </w:rPr>
        <w:t xml:space="preserve"> C, Adrian M, </w:t>
      </w:r>
      <w:proofErr w:type="spellStart"/>
      <w:r w:rsidRPr="00733C51">
        <w:rPr>
          <w:b/>
          <w:bCs/>
          <w:lang w:val="en-GB"/>
        </w:rPr>
        <w:t>Baussard</w:t>
      </w:r>
      <w:proofErr w:type="spellEnd"/>
      <w:r w:rsidRPr="00733C51">
        <w:rPr>
          <w:b/>
          <w:bCs/>
          <w:lang w:val="en-GB"/>
        </w:rPr>
        <w:t xml:space="preserve"> C, </w:t>
      </w:r>
      <w:r w:rsidRPr="00733C51">
        <w:rPr>
          <w:b/>
          <w:bCs/>
          <w:i/>
          <w:iCs/>
          <w:lang w:val="en-GB"/>
        </w:rPr>
        <w:t>et al.</w:t>
      </w:r>
      <w:r w:rsidRPr="00733C51">
        <w:rPr>
          <w:lang w:val="en-GB"/>
        </w:rPr>
        <w:t xml:space="preserve"> 2016. </w:t>
      </w:r>
      <w:proofErr w:type="spellStart"/>
      <w:r w:rsidRPr="00733C51">
        <w:rPr>
          <w:lang w:val="en-GB"/>
        </w:rPr>
        <w:t>RhizoTubes</w:t>
      </w:r>
      <w:proofErr w:type="spellEnd"/>
      <w:r w:rsidRPr="00733C51">
        <w:rPr>
          <w:lang w:val="en-GB"/>
        </w:rPr>
        <w:t xml:space="preserve"> as a new tool for high throughput imaging of plant root development and architecture: test, comparison with pot grown plants and validation. Plant Methods </w:t>
      </w:r>
      <w:r w:rsidRPr="00733C51">
        <w:rPr>
          <w:b/>
          <w:bCs/>
          <w:lang w:val="en-GB"/>
        </w:rPr>
        <w:t>12</w:t>
      </w:r>
      <w:r w:rsidRPr="00733C51">
        <w:rPr>
          <w:lang w:val="en-GB"/>
        </w:rPr>
        <w:t>, 31.</w:t>
      </w:r>
    </w:p>
    <w:p w14:paraId="423197C7" w14:textId="77777777" w:rsidR="00733C51" w:rsidRPr="00733C51" w:rsidRDefault="00733C51" w:rsidP="00733C51">
      <w:pPr>
        <w:pStyle w:val="Bibliographie"/>
        <w:rPr>
          <w:lang w:val="en-GB"/>
        </w:rPr>
      </w:pPr>
      <w:proofErr w:type="spellStart"/>
      <w:r w:rsidRPr="00733C51">
        <w:rPr>
          <w:b/>
          <w:bCs/>
          <w:lang w:val="en-GB"/>
        </w:rPr>
        <w:t>Kiær</w:t>
      </w:r>
      <w:proofErr w:type="spellEnd"/>
      <w:r w:rsidRPr="00733C51">
        <w:rPr>
          <w:b/>
          <w:bCs/>
          <w:lang w:val="en-GB"/>
        </w:rPr>
        <w:t xml:space="preserve"> LP, </w:t>
      </w:r>
      <w:proofErr w:type="spellStart"/>
      <w:r w:rsidRPr="00733C51">
        <w:rPr>
          <w:b/>
          <w:bCs/>
          <w:lang w:val="en-GB"/>
        </w:rPr>
        <w:t>Skovgaard</w:t>
      </w:r>
      <w:proofErr w:type="spellEnd"/>
      <w:r w:rsidRPr="00733C51">
        <w:rPr>
          <w:b/>
          <w:bCs/>
          <w:lang w:val="en-GB"/>
        </w:rPr>
        <w:t xml:space="preserve"> IM, </w:t>
      </w:r>
      <w:proofErr w:type="spellStart"/>
      <w:r w:rsidRPr="00733C51">
        <w:rPr>
          <w:b/>
          <w:bCs/>
          <w:lang w:val="en-GB"/>
        </w:rPr>
        <w:t>Østergård</w:t>
      </w:r>
      <w:proofErr w:type="spellEnd"/>
      <w:r w:rsidRPr="00733C51">
        <w:rPr>
          <w:b/>
          <w:bCs/>
          <w:lang w:val="en-GB"/>
        </w:rPr>
        <w:t xml:space="preserve"> H</w:t>
      </w:r>
      <w:r w:rsidRPr="00733C51">
        <w:rPr>
          <w:lang w:val="en-GB"/>
        </w:rPr>
        <w:t xml:space="preserve">. 2009. Grain yield increase in cereal variety mixtures: A meta-analysis of field trials. Field Crops Research </w:t>
      </w:r>
      <w:r w:rsidRPr="00733C51">
        <w:rPr>
          <w:b/>
          <w:bCs/>
          <w:lang w:val="en-GB"/>
        </w:rPr>
        <w:t>114</w:t>
      </w:r>
      <w:r w:rsidRPr="00733C51">
        <w:rPr>
          <w:lang w:val="en-GB"/>
        </w:rPr>
        <w:t>, 361–373.</w:t>
      </w:r>
    </w:p>
    <w:p w14:paraId="0398893C" w14:textId="77777777" w:rsidR="00733C51" w:rsidRPr="00733C51" w:rsidRDefault="00733C51" w:rsidP="00733C51">
      <w:pPr>
        <w:pStyle w:val="Bibliographie"/>
        <w:rPr>
          <w:lang w:val="en-GB"/>
        </w:rPr>
      </w:pPr>
      <w:r w:rsidRPr="00733C51">
        <w:rPr>
          <w:b/>
          <w:bCs/>
          <w:lang w:val="en-GB"/>
        </w:rPr>
        <w:t>Kong X, Zhao G</w:t>
      </w:r>
      <w:r w:rsidRPr="00733C51">
        <w:rPr>
          <w:lang w:val="en-GB"/>
        </w:rPr>
        <w:t xml:space="preserve">. 2023. Increasing yield through wheat cultivar mixture that optimizes functional traits within the canopy. European Journal of Agronomy </w:t>
      </w:r>
      <w:r w:rsidRPr="00733C51">
        <w:rPr>
          <w:b/>
          <w:bCs/>
          <w:lang w:val="en-GB"/>
        </w:rPr>
        <w:t>151</w:t>
      </w:r>
      <w:r w:rsidRPr="00733C51">
        <w:rPr>
          <w:lang w:val="en-GB"/>
        </w:rPr>
        <w:t>, 126977.</w:t>
      </w:r>
    </w:p>
    <w:p w14:paraId="0DD57168" w14:textId="77777777" w:rsidR="00733C51" w:rsidRPr="00733C51" w:rsidRDefault="00733C51" w:rsidP="00733C51">
      <w:pPr>
        <w:pStyle w:val="Bibliographie"/>
        <w:rPr>
          <w:lang w:val="en-GB"/>
        </w:rPr>
      </w:pPr>
      <w:r w:rsidRPr="00733C51">
        <w:rPr>
          <w:b/>
          <w:bCs/>
          <w:lang w:val="en-GB"/>
        </w:rPr>
        <w:t xml:space="preserve">Kopp EB, Niklaus PA, </w:t>
      </w:r>
      <w:proofErr w:type="spellStart"/>
      <w:r w:rsidRPr="00733C51">
        <w:rPr>
          <w:b/>
          <w:bCs/>
          <w:lang w:val="en-GB"/>
        </w:rPr>
        <w:t>Wuest</w:t>
      </w:r>
      <w:proofErr w:type="spellEnd"/>
      <w:r w:rsidRPr="00733C51">
        <w:rPr>
          <w:b/>
          <w:bCs/>
          <w:lang w:val="en-GB"/>
        </w:rPr>
        <w:t xml:space="preserve"> SE</w:t>
      </w:r>
      <w:r w:rsidRPr="00733C51">
        <w:rPr>
          <w:lang w:val="en-GB"/>
        </w:rPr>
        <w:t xml:space="preserve">. 2023. Ecological principles to guide the development of crop variety mixtures. Journal of Plant Ecology </w:t>
      </w:r>
      <w:r w:rsidRPr="00733C51">
        <w:rPr>
          <w:b/>
          <w:bCs/>
          <w:lang w:val="en-GB"/>
        </w:rPr>
        <w:t>16</w:t>
      </w:r>
      <w:r w:rsidRPr="00733C51">
        <w:rPr>
          <w:lang w:val="en-GB"/>
        </w:rPr>
        <w:t>, rtad017.</w:t>
      </w:r>
    </w:p>
    <w:p w14:paraId="506C5582" w14:textId="77777777" w:rsidR="00733C51" w:rsidRPr="00733C51" w:rsidRDefault="00733C51" w:rsidP="00733C51">
      <w:pPr>
        <w:pStyle w:val="Bibliographie"/>
        <w:rPr>
          <w:lang w:val="en-GB"/>
        </w:rPr>
      </w:pPr>
      <w:r w:rsidRPr="00733C51">
        <w:rPr>
          <w:b/>
          <w:bCs/>
          <w:lang w:val="en-GB"/>
        </w:rPr>
        <w:t xml:space="preserve">Kunstler G, Lavergne S, </w:t>
      </w:r>
      <w:proofErr w:type="spellStart"/>
      <w:r w:rsidRPr="00733C51">
        <w:rPr>
          <w:b/>
          <w:bCs/>
          <w:lang w:val="en-GB"/>
        </w:rPr>
        <w:t>Courbaud</w:t>
      </w:r>
      <w:proofErr w:type="spellEnd"/>
      <w:r w:rsidRPr="00733C51">
        <w:rPr>
          <w:b/>
          <w:bCs/>
          <w:lang w:val="en-GB"/>
        </w:rPr>
        <w:t xml:space="preserve"> B, </w:t>
      </w:r>
      <w:proofErr w:type="spellStart"/>
      <w:r w:rsidRPr="00733C51">
        <w:rPr>
          <w:b/>
          <w:bCs/>
          <w:lang w:val="en-GB"/>
        </w:rPr>
        <w:t>Thuiller</w:t>
      </w:r>
      <w:proofErr w:type="spellEnd"/>
      <w:r w:rsidRPr="00733C51">
        <w:rPr>
          <w:b/>
          <w:bCs/>
          <w:lang w:val="en-GB"/>
        </w:rPr>
        <w:t xml:space="preserve"> W, </w:t>
      </w:r>
      <w:proofErr w:type="spellStart"/>
      <w:r w:rsidRPr="00733C51">
        <w:rPr>
          <w:b/>
          <w:bCs/>
          <w:lang w:val="en-GB"/>
        </w:rPr>
        <w:t>Vieilledent</w:t>
      </w:r>
      <w:proofErr w:type="spellEnd"/>
      <w:r w:rsidRPr="00733C51">
        <w:rPr>
          <w:b/>
          <w:bCs/>
          <w:lang w:val="en-GB"/>
        </w:rPr>
        <w:t xml:space="preserve"> G, Zimmermann NE, </w:t>
      </w:r>
      <w:proofErr w:type="spellStart"/>
      <w:r w:rsidRPr="00733C51">
        <w:rPr>
          <w:b/>
          <w:bCs/>
          <w:lang w:val="en-GB"/>
        </w:rPr>
        <w:t>Kattge</w:t>
      </w:r>
      <w:proofErr w:type="spellEnd"/>
      <w:r w:rsidRPr="00733C51">
        <w:rPr>
          <w:b/>
          <w:bCs/>
          <w:lang w:val="en-GB"/>
        </w:rPr>
        <w:t xml:space="preserve"> J, </w:t>
      </w:r>
      <w:proofErr w:type="spellStart"/>
      <w:r w:rsidRPr="00733C51">
        <w:rPr>
          <w:b/>
          <w:bCs/>
          <w:lang w:val="en-GB"/>
        </w:rPr>
        <w:t>Coomes</w:t>
      </w:r>
      <w:proofErr w:type="spellEnd"/>
      <w:r w:rsidRPr="00733C51">
        <w:rPr>
          <w:b/>
          <w:bCs/>
          <w:lang w:val="en-GB"/>
        </w:rPr>
        <w:t xml:space="preserve"> DA</w:t>
      </w:r>
      <w:r w:rsidRPr="00733C51">
        <w:rPr>
          <w:lang w:val="en-GB"/>
        </w:rPr>
        <w:t xml:space="preserve">. 2012. Competitive interactions between forest trees are driven by species’ trait </w:t>
      </w:r>
      <w:r w:rsidRPr="00733C51">
        <w:rPr>
          <w:lang w:val="en-GB"/>
        </w:rPr>
        <w:lastRenderedPageBreak/>
        <w:t xml:space="preserve">hierarchy, not phylogenetic or functional similarity: implications for forest community assembly. Ecology Letters </w:t>
      </w:r>
      <w:r w:rsidRPr="00733C51">
        <w:rPr>
          <w:b/>
          <w:bCs/>
          <w:lang w:val="en-GB"/>
        </w:rPr>
        <w:t>15</w:t>
      </w:r>
      <w:r w:rsidRPr="00733C51">
        <w:rPr>
          <w:lang w:val="en-GB"/>
        </w:rPr>
        <w:t>, 831–840.</w:t>
      </w:r>
    </w:p>
    <w:p w14:paraId="671934F1" w14:textId="77777777" w:rsidR="00733C51" w:rsidRPr="00733C51" w:rsidRDefault="00733C51" w:rsidP="00733C51">
      <w:pPr>
        <w:pStyle w:val="Bibliographie"/>
        <w:rPr>
          <w:lang w:val="en-GB"/>
        </w:rPr>
      </w:pPr>
      <w:proofErr w:type="spellStart"/>
      <w:r w:rsidRPr="00733C51">
        <w:rPr>
          <w:b/>
          <w:bCs/>
          <w:lang w:val="en-GB"/>
        </w:rPr>
        <w:t>Lemerle</w:t>
      </w:r>
      <w:proofErr w:type="spellEnd"/>
      <w:r w:rsidRPr="00733C51">
        <w:rPr>
          <w:b/>
          <w:bCs/>
          <w:lang w:val="en-GB"/>
        </w:rPr>
        <w:t xml:space="preserve"> D, Verbeek B, Cousens R d., Coombes NE</w:t>
      </w:r>
      <w:r w:rsidRPr="00733C51">
        <w:rPr>
          <w:lang w:val="en-GB"/>
        </w:rPr>
        <w:t xml:space="preserve">. 1996. The potential for selecting wheat varieties strongly competitive against weeds. Weed Research </w:t>
      </w:r>
      <w:r w:rsidRPr="00733C51">
        <w:rPr>
          <w:b/>
          <w:bCs/>
          <w:lang w:val="en-GB"/>
        </w:rPr>
        <w:t>36</w:t>
      </w:r>
      <w:r w:rsidRPr="00733C51">
        <w:rPr>
          <w:lang w:val="en-GB"/>
        </w:rPr>
        <w:t>, 505–513.</w:t>
      </w:r>
    </w:p>
    <w:p w14:paraId="4D10DDC9" w14:textId="77777777" w:rsidR="00733C51" w:rsidRPr="00733C51" w:rsidRDefault="00733C51" w:rsidP="00733C51">
      <w:pPr>
        <w:pStyle w:val="Bibliographie"/>
        <w:rPr>
          <w:lang w:val="en-GB"/>
        </w:rPr>
      </w:pPr>
      <w:proofErr w:type="spellStart"/>
      <w:r w:rsidRPr="00733C51">
        <w:rPr>
          <w:b/>
          <w:bCs/>
          <w:lang w:val="en-GB"/>
        </w:rPr>
        <w:t>Lemken</w:t>
      </w:r>
      <w:proofErr w:type="spellEnd"/>
      <w:r w:rsidRPr="00733C51">
        <w:rPr>
          <w:b/>
          <w:bCs/>
          <w:lang w:val="en-GB"/>
        </w:rPr>
        <w:t xml:space="preserve"> D, Spiller A, von Meyer-</w:t>
      </w:r>
      <w:proofErr w:type="spellStart"/>
      <w:r w:rsidRPr="00733C51">
        <w:rPr>
          <w:b/>
          <w:bCs/>
          <w:lang w:val="en-GB"/>
        </w:rPr>
        <w:t>Höfer</w:t>
      </w:r>
      <w:proofErr w:type="spellEnd"/>
      <w:r w:rsidRPr="00733C51">
        <w:rPr>
          <w:b/>
          <w:bCs/>
          <w:lang w:val="en-GB"/>
        </w:rPr>
        <w:t xml:space="preserve"> M</w:t>
      </w:r>
      <w:r w:rsidRPr="00733C51">
        <w:rPr>
          <w:lang w:val="en-GB"/>
        </w:rPr>
        <w:t xml:space="preserve">. 2017. The case of legume-cereal crop mixtures in modern agriculture and the transtheoretical model of gradual adoption. Ecological Economics </w:t>
      </w:r>
      <w:r w:rsidRPr="00733C51">
        <w:rPr>
          <w:b/>
          <w:bCs/>
          <w:lang w:val="en-GB"/>
        </w:rPr>
        <w:t>137</w:t>
      </w:r>
      <w:r w:rsidRPr="00733C51">
        <w:rPr>
          <w:lang w:val="en-GB"/>
        </w:rPr>
        <w:t>, 20–28.</w:t>
      </w:r>
    </w:p>
    <w:p w14:paraId="1B1958DD" w14:textId="77777777" w:rsidR="00733C51" w:rsidRPr="00733C51" w:rsidRDefault="00733C51" w:rsidP="00733C51">
      <w:pPr>
        <w:pStyle w:val="Bibliographie"/>
        <w:rPr>
          <w:lang w:val="en-GB"/>
        </w:rPr>
      </w:pPr>
      <w:r w:rsidRPr="00733C51">
        <w:rPr>
          <w:b/>
          <w:bCs/>
          <w:lang w:val="en-GB"/>
        </w:rPr>
        <w:t xml:space="preserve">Li X-F, Wang C-B, Zhang W-P, Wang L-H, Tian X-L, Yang S-C, Jiang W-L, van </w:t>
      </w:r>
      <w:proofErr w:type="spellStart"/>
      <w:r w:rsidRPr="00733C51">
        <w:rPr>
          <w:b/>
          <w:bCs/>
          <w:lang w:val="en-GB"/>
        </w:rPr>
        <w:t>Ruijven</w:t>
      </w:r>
      <w:proofErr w:type="spellEnd"/>
      <w:r w:rsidRPr="00733C51">
        <w:rPr>
          <w:b/>
          <w:bCs/>
          <w:lang w:val="en-GB"/>
        </w:rPr>
        <w:t xml:space="preserve"> J, Li L</w:t>
      </w:r>
      <w:r w:rsidRPr="00733C51">
        <w:rPr>
          <w:lang w:val="en-GB"/>
        </w:rPr>
        <w:t xml:space="preserve">. 2018. The role of complementarity and selection effects in P acquisition of intercropping systems. Plant and Soil </w:t>
      </w:r>
      <w:r w:rsidRPr="00733C51">
        <w:rPr>
          <w:b/>
          <w:bCs/>
          <w:lang w:val="en-GB"/>
        </w:rPr>
        <w:t>422</w:t>
      </w:r>
      <w:r w:rsidRPr="00733C51">
        <w:rPr>
          <w:lang w:val="en-GB"/>
        </w:rPr>
        <w:t>, 479–493.</w:t>
      </w:r>
    </w:p>
    <w:p w14:paraId="3672DEE4" w14:textId="77777777" w:rsidR="00733C51" w:rsidRPr="00733C51" w:rsidRDefault="00733C51" w:rsidP="00733C51">
      <w:pPr>
        <w:pStyle w:val="Bibliographie"/>
        <w:rPr>
          <w:lang w:val="en-GB"/>
        </w:rPr>
      </w:pPr>
      <w:proofErr w:type="spellStart"/>
      <w:r w:rsidRPr="00733C51">
        <w:rPr>
          <w:b/>
          <w:bCs/>
          <w:lang w:val="en-GB"/>
        </w:rPr>
        <w:t>Loreau</w:t>
      </w:r>
      <w:proofErr w:type="spellEnd"/>
      <w:r w:rsidRPr="00733C51">
        <w:rPr>
          <w:b/>
          <w:bCs/>
          <w:lang w:val="en-GB"/>
        </w:rPr>
        <w:t xml:space="preserve"> M, Hector A</w:t>
      </w:r>
      <w:r w:rsidRPr="00733C51">
        <w:rPr>
          <w:lang w:val="en-GB"/>
        </w:rPr>
        <w:t xml:space="preserve">. 2001. Partitioning selection and complementarity in biodiversity experiments. Nature </w:t>
      </w:r>
      <w:r w:rsidRPr="00733C51">
        <w:rPr>
          <w:b/>
          <w:bCs/>
          <w:lang w:val="en-GB"/>
        </w:rPr>
        <w:t>412</w:t>
      </w:r>
      <w:r w:rsidRPr="00733C51">
        <w:rPr>
          <w:lang w:val="en-GB"/>
        </w:rPr>
        <w:t>, 72–76.</w:t>
      </w:r>
    </w:p>
    <w:p w14:paraId="6FDDAB0A" w14:textId="77777777" w:rsidR="00733C51" w:rsidRPr="00733C51" w:rsidRDefault="00733C51" w:rsidP="00733C51">
      <w:pPr>
        <w:pStyle w:val="Bibliographie"/>
        <w:rPr>
          <w:lang w:val="en-GB"/>
        </w:rPr>
      </w:pPr>
      <w:r w:rsidRPr="00733C51">
        <w:rPr>
          <w:b/>
          <w:bCs/>
          <w:lang w:val="en-GB"/>
        </w:rPr>
        <w:t xml:space="preserve">Lowry CJ, Bosworth SC, </w:t>
      </w:r>
      <w:proofErr w:type="spellStart"/>
      <w:r w:rsidRPr="00733C51">
        <w:rPr>
          <w:b/>
          <w:bCs/>
          <w:lang w:val="en-GB"/>
        </w:rPr>
        <w:t>Goslee</w:t>
      </w:r>
      <w:proofErr w:type="spellEnd"/>
      <w:r w:rsidRPr="00733C51">
        <w:rPr>
          <w:b/>
          <w:bCs/>
          <w:lang w:val="en-GB"/>
        </w:rPr>
        <w:t xml:space="preserve"> SC, </w:t>
      </w:r>
      <w:proofErr w:type="spellStart"/>
      <w:r w:rsidRPr="00733C51">
        <w:rPr>
          <w:b/>
          <w:bCs/>
          <w:lang w:val="en-GB"/>
        </w:rPr>
        <w:t>Kersbergen</w:t>
      </w:r>
      <w:proofErr w:type="spellEnd"/>
      <w:r w:rsidRPr="00733C51">
        <w:rPr>
          <w:b/>
          <w:bCs/>
          <w:lang w:val="en-GB"/>
        </w:rPr>
        <w:t xml:space="preserve"> RJ, </w:t>
      </w:r>
      <w:proofErr w:type="spellStart"/>
      <w:r w:rsidRPr="00733C51">
        <w:rPr>
          <w:b/>
          <w:bCs/>
          <w:lang w:val="en-GB"/>
        </w:rPr>
        <w:t>Pollnac</w:t>
      </w:r>
      <w:proofErr w:type="spellEnd"/>
      <w:r w:rsidRPr="00733C51">
        <w:rPr>
          <w:b/>
          <w:bCs/>
          <w:lang w:val="en-GB"/>
        </w:rPr>
        <w:t xml:space="preserve"> FW, Skinner RH, Warren ND, Smith RG</w:t>
      </w:r>
      <w:r w:rsidRPr="00733C51">
        <w:rPr>
          <w:lang w:val="en-GB"/>
        </w:rPr>
        <w:t xml:space="preserve">. 2020. Effects of expanding functional trait diversity on productivity and stability in cultivar mixtures of perennial ryegrass. Agriculture, Ecosystems &amp; Environment </w:t>
      </w:r>
      <w:r w:rsidRPr="00733C51">
        <w:rPr>
          <w:b/>
          <w:bCs/>
          <w:lang w:val="en-GB"/>
        </w:rPr>
        <w:t>287</w:t>
      </w:r>
      <w:r w:rsidRPr="00733C51">
        <w:rPr>
          <w:lang w:val="en-GB"/>
        </w:rPr>
        <w:t>, 106691.</w:t>
      </w:r>
    </w:p>
    <w:p w14:paraId="25F79326" w14:textId="77777777" w:rsidR="00733C51" w:rsidRPr="00733C51" w:rsidRDefault="00733C51" w:rsidP="00733C51">
      <w:pPr>
        <w:pStyle w:val="Bibliographie"/>
        <w:rPr>
          <w:lang w:val="en-GB"/>
        </w:rPr>
      </w:pPr>
      <w:proofErr w:type="spellStart"/>
      <w:r w:rsidRPr="00733C51">
        <w:rPr>
          <w:b/>
          <w:bCs/>
          <w:lang w:val="en-GB"/>
        </w:rPr>
        <w:t>Maestre</w:t>
      </w:r>
      <w:proofErr w:type="spellEnd"/>
      <w:r w:rsidRPr="00733C51">
        <w:rPr>
          <w:b/>
          <w:bCs/>
          <w:lang w:val="en-GB"/>
        </w:rPr>
        <w:t xml:space="preserve"> FT, Callaway RM, Valladares F, </w:t>
      </w:r>
      <w:proofErr w:type="spellStart"/>
      <w:r w:rsidRPr="00733C51">
        <w:rPr>
          <w:b/>
          <w:bCs/>
          <w:lang w:val="en-GB"/>
        </w:rPr>
        <w:t>Lortie</w:t>
      </w:r>
      <w:proofErr w:type="spellEnd"/>
      <w:r w:rsidRPr="00733C51">
        <w:rPr>
          <w:b/>
          <w:bCs/>
          <w:lang w:val="en-GB"/>
        </w:rPr>
        <w:t xml:space="preserve"> CJ</w:t>
      </w:r>
      <w:r w:rsidRPr="00733C51">
        <w:rPr>
          <w:lang w:val="en-GB"/>
        </w:rPr>
        <w:t xml:space="preserve">. 2009. Refining the stress-gradient hypothesis for competition and facilitation in plant communities. Journal of Ecology </w:t>
      </w:r>
      <w:r w:rsidRPr="00733C51">
        <w:rPr>
          <w:b/>
          <w:bCs/>
          <w:lang w:val="en-GB"/>
        </w:rPr>
        <w:t>97</w:t>
      </w:r>
      <w:r w:rsidRPr="00733C51">
        <w:rPr>
          <w:lang w:val="en-GB"/>
        </w:rPr>
        <w:t>, 199–205.</w:t>
      </w:r>
    </w:p>
    <w:p w14:paraId="25D4DDAA" w14:textId="77777777" w:rsidR="00733C51" w:rsidRPr="00733C51" w:rsidRDefault="00733C51" w:rsidP="00733C51">
      <w:pPr>
        <w:pStyle w:val="Bibliographie"/>
        <w:rPr>
          <w:lang w:val="en-GB"/>
        </w:rPr>
      </w:pPr>
      <w:r w:rsidRPr="00733C51">
        <w:rPr>
          <w:b/>
          <w:bCs/>
          <w:lang w:val="en-GB"/>
        </w:rPr>
        <w:t xml:space="preserve">McGill BJ, </w:t>
      </w:r>
      <w:proofErr w:type="spellStart"/>
      <w:r w:rsidRPr="00733C51">
        <w:rPr>
          <w:b/>
          <w:bCs/>
          <w:lang w:val="en-GB"/>
        </w:rPr>
        <w:t>Enquist</w:t>
      </w:r>
      <w:proofErr w:type="spellEnd"/>
      <w:r w:rsidRPr="00733C51">
        <w:rPr>
          <w:b/>
          <w:bCs/>
          <w:lang w:val="en-GB"/>
        </w:rPr>
        <w:t xml:space="preserve"> BJ, </w:t>
      </w:r>
      <w:proofErr w:type="spellStart"/>
      <w:r w:rsidRPr="00733C51">
        <w:rPr>
          <w:b/>
          <w:bCs/>
          <w:lang w:val="en-GB"/>
        </w:rPr>
        <w:t>Weiher</w:t>
      </w:r>
      <w:proofErr w:type="spellEnd"/>
      <w:r w:rsidRPr="00733C51">
        <w:rPr>
          <w:b/>
          <w:bCs/>
          <w:lang w:val="en-GB"/>
        </w:rPr>
        <w:t xml:space="preserve"> E, Westoby M</w:t>
      </w:r>
      <w:r w:rsidRPr="00733C51">
        <w:rPr>
          <w:lang w:val="en-GB"/>
        </w:rPr>
        <w:t xml:space="preserve">. 2006. Rebuilding community ecology from functional traits. Trends in Ecology &amp; Evolution </w:t>
      </w:r>
      <w:r w:rsidRPr="00733C51">
        <w:rPr>
          <w:b/>
          <w:bCs/>
          <w:lang w:val="en-GB"/>
        </w:rPr>
        <w:t>21</w:t>
      </w:r>
      <w:r w:rsidRPr="00733C51">
        <w:rPr>
          <w:lang w:val="en-GB"/>
        </w:rPr>
        <w:t>, 178–185.</w:t>
      </w:r>
    </w:p>
    <w:p w14:paraId="724899D2" w14:textId="77777777" w:rsidR="00733C51" w:rsidRPr="00733C51" w:rsidRDefault="00733C51" w:rsidP="00733C51">
      <w:pPr>
        <w:pStyle w:val="Bibliographie"/>
        <w:rPr>
          <w:lang w:val="en-GB"/>
        </w:rPr>
      </w:pPr>
      <w:r w:rsidRPr="00733C51">
        <w:rPr>
          <w:b/>
          <w:bCs/>
          <w:lang w:val="en-GB"/>
        </w:rPr>
        <w:t xml:space="preserve">Montazeaud G, </w:t>
      </w:r>
      <w:proofErr w:type="spellStart"/>
      <w:r w:rsidRPr="00733C51">
        <w:rPr>
          <w:b/>
          <w:bCs/>
          <w:lang w:val="en-GB"/>
        </w:rPr>
        <w:t>Rousset</w:t>
      </w:r>
      <w:proofErr w:type="spellEnd"/>
      <w:r w:rsidRPr="00733C51">
        <w:rPr>
          <w:b/>
          <w:bCs/>
          <w:lang w:val="en-GB"/>
        </w:rPr>
        <w:t xml:space="preserve"> F, Fort F, </w:t>
      </w:r>
      <w:proofErr w:type="spellStart"/>
      <w:r w:rsidRPr="00733C51">
        <w:rPr>
          <w:b/>
          <w:bCs/>
          <w:lang w:val="en-GB"/>
        </w:rPr>
        <w:t>Violle</w:t>
      </w:r>
      <w:proofErr w:type="spellEnd"/>
      <w:r w:rsidRPr="00733C51">
        <w:rPr>
          <w:b/>
          <w:bCs/>
          <w:lang w:val="en-GB"/>
        </w:rPr>
        <w:t xml:space="preserve"> C, </w:t>
      </w:r>
      <w:proofErr w:type="spellStart"/>
      <w:r w:rsidRPr="00733C51">
        <w:rPr>
          <w:b/>
          <w:bCs/>
          <w:lang w:val="en-GB"/>
        </w:rPr>
        <w:t>Fréville</w:t>
      </w:r>
      <w:proofErr w:type="spellEnd"/>
      <w:r w:rsidRPr="00733C51">
        <w:rPr>
          <w:b/>
          <w:bCs/>
          <w:lang w:val="en-GB"/>
        </w:rPr>
        <w:t xml:space="preserve"> H, </w:t>
      </w:r>
      <w:proofErr w:type="spellStart"/>
      <w:r w:rsidRPr="00733C51">
        <w:rPr>
          <w:b/>
          <w:bCs/>
          <w:lang w:val="en-GB"/>
        </w:rPr>
        <w:t>Gandon</w:t>
      </w:r>
      <w:proofErr w:type="spellEnd"/>
      <w:r w:rsidRPr="00733C51">
        <w:rPr>
          <w:b/>
          <w:bCs/>
          <w:lang w:val="en-GB"/>
        </w:rPr>
        <w:t xml:space="preserve"> S</w:t>
      </w:r>
      <w:r w:rsidRPr="00733C51">
        <w:rPr>
          <w:lang w:val="en-GB"/>
        </w:rPr>
        <w:t>. 2020</w:t>
      </w:r>
      <w:r w:rsidRPr="00733C51">
        <w:rPr>
          <w:i/>
          <w:iCs/>
          <w:lang w:val="en-GB"/>
        </w:rPr>
        <w:t>a</w:t>
      </w:r>
      <w:r w:rsidRPr="00733C51">
        <w:rPr>
          <w:lang w:val="en-GB"/>
        </w:rPr>
        <w:t xml:space="preserve">. Farming plant cooperation in crops. Proceedings of the Royal Society B: Biological Sciences </w:t>
      </w:r>
      <w:r w:rsidRPr="00733C51">
        <w:rPr>
          <w:b/>
          <w:bCs/>
          <w:lang w:val="en-GB"/>
        </w:rPr>
        <w:t>287</w:t>
      </w:r>
      <w:r w:rsidRPr="00733C51">
        <w:rPr>
          <w:lang w:val="en-GB"/>
        </w:rPr>
        <w:t>, 20191290.</w:t>
      </w:r>
    </w:p>
    <w:p w14:paraId="66421009" w14:textId="77777777" w:rsidR="00733C51" w:rsidRPr="00733C51" w:rsidRDefault="00733C51" w:rsidP="00733C51">
      <w:pPr>
        <w:pStyle w:val="Bibliographie"/>
        <w:rPr>
          <w:lang w:val="en-GB"/>
        </w:rPr>
      </w:pPr>
      <w:r w:rsidRPr="00733C51">
        <w:rPr>
          <w:b/>
          <w:bCs/>
          <w:lang w:val="en-GB"/>
        </w:rPr>
        <w:t xml:space="preserve">Montazeaud G, </w:t>
      </w:r>
      <w:proofErr w:type="spellStart"/>
      <w:r w:rsidRPr="00733C51">
        <w:rPr>
          <w:b/>
          <w:bCs/>
          <w:lang w:val="en-GB"/>
        </w:rPr>
        <w:t>Violle</w:t>
      </w:r>
      <w:proofErr w:type="spellEnd"/>
      <w:r w:rsidRPr="00733C51">
        <w:rPr>
          <w:b/>
          <w:bCs/>
          <w:lang w:val="en-GB"/>
        </w:rPr>
        <w:t xml:space="preserve"> C, </w:t>
      </w:r>
      <w:proofErr w:type="spellStart"/>
      <w:r w:rsidRPr="00733C51">
        <w:rPr>
          <w:b/>
          <w:bCs/>
          <w:lang w:val="en-GB"/>
        </w:rPr>
        <w:t>Fréville</w:t>
      </w:r>
      <w:proofErr w:type="spellEnd"/>
      <w:r w:rsidRPr="00733C51">
        <w:rPr>
          <w:b/>
          <w:bCs/>
          <w:lang w:val="en-GB"/>
        </w:rPr>
        <w:t xml:space="preserve"> H, </w:t>
      </w:r>
      <w:proofErr w:type="spellStart"/>
      <w:r w:rsidRPr="00733C51">
        <w:rPr>
          <w:b/>
          <w:bCs/>
          <w:lang w:val="en-GB"/>
        </w:rPr>
        <w:t>Luquet</w:t>
      </w:r>
      <w:proofErr w:type="spellEnd"/>
      <w:r w:rsidRPr="00733C51">
        <w:rPr>
          <w:b/>
          <w:bCs/>
          <w:lang w:val="en-GB"/>
        </w:rPr>
        <w:t xml:space="preserve"> D, Ahmadi N, Courtois B, </w:t>
      </w:r>
      <w:proofErr w:type="spellStart"/>
      <w:r w:rsidRPr="00733C51">
        <w:rPr>
          <w:b/>
          <w:bCs/>
          <w:lang w:val="en-GB"/>
        </w:rPr>
        <w:t>Bouhaba</w:t>
      </w:r>
      <w:proofErr w:type="spellEnd"/>
      <w:r w:rsidRPr="00733C51">
        <w:rPr>
          <w:b/>
          <w:bCs/>
          <w:lang w:val="en-GB"/>
        </w:rPr>
        <w:t xml:space="preserve"> I, Fort F</w:t>
      </w:r>
      <w:r w:rsidRPr="00733C51">
        <w:rPr>
          <w:lang w:val="en-GB"/>
        </w:rPr>
        <w:t xml:space="preserve">. 2018. Crop mixtures: does niche complementarity hold for belowground resources? An experimental test using rice genotypic pairs. Plant and Soil </w:t>
      </w:r>
      <w:r w:rsidRPr="00733C51">
        <w:rPr>
          <w:b/>
          <w:bCs/>
          <w:lang w:val="en-GB"/>
        </w:rPr>
        <w:t>424</w:t>
      </w:r>
      <w:r w:rsidRPr="00733C51">
        <w:rPr>
          <w:lang w:val="en-GB"/>
        </w:rPr>
        <w:t>, 187–202.</w:t>
      </w:r>
    </w:p>
    <w:p w14:paraId="0F6E2820" w14:textId="77777777" w:rsidR="00733C51" w:rsidRPr="00733C51" w:rsidRDefault="00733C51" w:rsidP="00733C51">
      <w:pPr>
        <w:pStyle w:val="Bibliographie"/>
        <w:rPr>
          <w:lang w:val="en-GB"/>
        </w:rPr>
      </w:pPr>
      <w:r w:rsidRPr="00733C51">
        <w:rPr>
          <w:b/>
          <w:bCs/>
          <w:lang w:val="en-GB"/>
        </w:rPr>
        <w:t xml:space="preserve">Montazeaud G, </w:t>
      </w:r>
      <w:proofErr w:type="spellStart"/>
      <w:r w:rsidRPr="00733C51">
        <w:rPr>
          <w:b/>
          <w:bCs/>
          <w:lang w:val="en-GB"/>
        </w:rPr>
        <w:t>Violle</w:t>
      </w:r>
      <w:proofErr w:type="spellEnd"/>
      <w:r w:rsidRPr="00733C51">
        <w:rPr>
          <w:b/>
          <w:bCs/>
          <w:lang w:val="en-GB"/>
        </w:rPr>
        <w:t xml:space="preserve"> C, </w:t>
      </w:r>
      <w:proofErr w:type="spellStart"/>
      <w:r w:rsidRPr="00733C51">
        <w:rPr>
          <w:b/>
          <w:bCs/>
          <w:lang w:val="en-GB"/>
        </w:rPr>
        <w:t>Roumet</w:t>
      </w:r>
      <w:proofErr w:type="spellEnd"/>
      <w:r w:rsidRPr="00733C51">
        <w:rPr>
          <w:b/>
          <w:bCs/>
          <w:lang w:val="en-GB"/>
        </w:rPr>
        <w:t xml:space="preserve"> P, Rocher A, </w:t>
      </w:r>
      <w:proofErr w:type="spellStart"/>
      <w:r w:rsidRPr="00733C51">
        <w:rPr>
          <w:b/>
          <w:bCs/>
          <w:lang w:val="en-GB"/>
        </w:rPr>
        <w:t>Ecarnot</w:t>
      </w:r>
      <w:proofErr w:type="spellEnd"/>
      <w:r w:rsidRPr="00733C51">
        <w:rPr>
          <w:b/>
          <w:bCs/>
          <w:lang w:val="en-GB"/>
        </w:rPr>
        <w:t xml:space="preserve"> M, </w:t>
      </w:r>
      <w:proofErr w:type="spellStart"/>
      <w:r w:rsidRPr="00733C51">
        <w:rPr>
          <w:b/>
          <w:bCs/>
          <w:lang w:val="en-GB"/>
        </w:rPr>
        <w:t>Compan</w:t>
      </w:r>
      <w:proofErr w:type="spellEnd"/>
      <w:r w:rsidRPr="00733C51">
        <w:rPr>
          <w:b/>
          <w:bCs/>
          <w:lang w:val="en-GB"/>
        </w:rPr>
        <w:t xml:space="preserve"> F, </w:t>
      </w:r>
      <w:proofErr w:type="spellStart"/>
      <w:r w:rsidRPr="00733C51">
        <w:rPr>
          <w:b/>
          <w:bCs/>
          <w:lang w:val="en-GB"/>
        </w:rPr>
        <w:t>Maillet</w:t>
      </w:r>
      <w:proofErr w:type="spellEnd"/>
      <w:r w:rsidRPr="00733C51">
        <w:rPr>
          <w:b/>
          <w:bCs/>
          <w:lang w:val="en-GB"/>
        </w:rPr>
        <w:t xml:space="preserve"> G, Fort F, </w:t>
      </w:r>
      <w:proofErr w:type="spellStart"/>
      <w:r w:rsidRPr="00733C51">
        <w:rPr>
          <w:b/>
          <w:bCs/>
          <w:lang w:val="en-GB"/>
        </w:rPr>
        <w:t>Fréville</w:t>
      </w:r>
      <w:proofErr w:type="spellEnd"/>
      <w:r w:rsidRPr="00733C51">
        <w:rPr>
          <w:b/>
          <w:bCs/>
          <w:lang w:val="en-GB"/>
        </w:rPr>
        <w:t xml:space="preserve"> H</w:t>
      </w:r>
      <w:r w:rsidRPr="00733C51">
        <w:rPr>
          <w:lang w:val="en-GB"/>
        </w:rPr>
        <w:t>. 2020</w:t>
      </w:r>
      <w:r w:rsidRPr="00733C51">
        <w:rPr>
          <w:i/>
          <w:iCs/>
          <w:lang w:val="en-GB"/>
        </w:rPr>
        <w:t>b</w:t>
      </w:r>
      <w:r w:rsidRPr="00733C51">
        <w:rPr>
          <w:lang w:val="en-GB"/>
        </w:rPr>
        <w:t xml:space="preserve">. Multifaceted functional diversity for multifaceted crop yield: Towards ecological assembly rules for varietal mixtures. Journal of Applied Ecology </w:t>
      </w:r>
      <w:r w:rsidRPr="00733C51">
        <w:rPr>
          <w:b/>
          <w:bCs/>
          <w:lang w:val="en-GB"/>
        </w:rPr>
        <w:t>57</w:t>
      </w:r>
      <w:r w:rsidRPr="00733C51">
        <w:rPr>
          <w:lang w:val="en-GB"/>
        </w:rPr>
        <w:t>, 2285–2295.</w:t>
      </w:r>
    </w:p>
    <w:p w14:paraId="10061AF6" w14:textId="77777777" w:rsidR="00733C51" w:rsidRPr="00733C51" w:rsidRDefault="00733C51" w:rsidP="00733C51">
      <w:pPr>
        <w:pStyle w:val="Bibliographie"/>
        <w:rPr>
          <w:lang w:val="en-GB"/>
        </w:rPr>
      </w:pPr>
      <w:r w:rsidRPr="00733C51">
        <w:rPr>
          <w:b/>
          <w:bCs/>
          <w:lang w:val="en-GB"/>
        </w:rPr>
        <w:t xml:space="preserve">Mueller KE, Tilman D, </w:t>
      </w:r>
      <w:proofErr w:type="spellStart"/>
      <w:r w:rsidRPr="00733C51">
        <w:rPr>
          <w:b/>
          <w:bCs/>
          <w:lang w:val="en-GB"/>
        </w:rPr>
        <w:t>Fornara</w:t>
      </w:r>
      <w:proofErr w:type="spellEnd"/>
      <w:r w:rsidRPr="00733C51">
        <w:rPr>
          <w:b/>
          <w:bCs/>
          <w:lang w:val="en-GB"/>
        </w:rPr>
        <w:t xml:space="preserve"> DA, </w:t>
      </w:r>
      <w:proofErr w:type="spellStart"/>
      <w:r w:rsidRPr="00733C51">
        <w:rPr>
          <w:b/>
          <w:bCs/>
          <w:lang w:val="en-GB"/>
        </w:rPr>
        <w:t>Hobbie</w:t>
      </w:r>
      <w:proofErr w:type="spellEnd"/>
      <w:r w:rsidRPr="00733C51">
        <w:rPr>
          <w:b/>
          <w:bCs/>
          <w:lang w:val="en-GB"/>
        </w:rPr>
        <w:t xml:space="preserve"> SE</w:t>
      </w:r>
      <w:r w:rsidRPr="00733C51">
        <w:rPr>
          <w:lang w:val="en-GB"/>
        </w:rPr>
        <w:t xml:space="preserve">. 2013. Root depth distribution and the diversity–productivity relationship in a long-term grassland experiment. Ecology </w:t>
      </w:r>
      <w:r w:rsidRPr="00733C51">
        <w:rPr>
          <w:b/>
          <w:bCs/>
          <w:lang w:val="en-GB"/>
        </w:rPr>
        <w:t>94</w:t>
      </w:r>
      <w:r w:rsidRPr="00733C51">
        <w:rPr>
          <w:lang w:val="en-GB"/>
        </w:rPr>
        <w:t>, 787–793.</w:t>
      </w:r>
    </w:p>
    <w:p w14:paraId="5544FFD8" w14:textId="77777777" w:rsidR="00733C51" w:rsidRPr="00733C51" w:rsidRDefault="00733C51" w:rsidP="00733C51">
      <w:pPr>
        <w:pStyle w:val="Bibliographie"/>
        <w:rPr>
          <w:lang w:val="en-GB"/>
        </w:rPr>
      </w:pPr>
      <w:r w:rsidRPr="00733C51">
        <w:rPr>
          <w:b/>
          <w:bCs/>
          <w:lang w:val="en-GB"/>
        </w:rPr>
        <w:t>Mundt CC, Brophy LS, Schmitt MS</w:t>
      </w:r>
      <w:r w:rsidRPr="00733C51">
        <w:rPr>
          <w:lang w:val="en-GB"/>
        </w:rPr>
        <w:t xml:space="preserve">. 1995. Disease severity and yield of pure-line wheat cultivars and mixtures in the presence of eyespot, yellow rust, and their combination. Plant Pathology </w:t>
      </w:r>
      <w:r w:rsidRPr="00733C51">
        <w:rPr>
          <w:b/>
          <w:bCs/>
          <w:lang w:val="en-GB"/>
        </w:rPr>
        <w:t>44</w:t>
      </w:r>
      <w:r w:rsidRPr="00733C51">
        <w:rPr>
          <w:lang w:val="en-GB"/>
        </w:rPr>
        <w:t>, 173–182.</w:t>
      </w:r>
    </w:p>
    <w:p w14:paraId="5317EF50" w14:textId="77777777" w:rsidR="00733C51" w:rsidRPr="00733C51" w:rsidRDefault="00733C51" w:rsidP="00733C51">
      <w:pPr>
        <w:pStyle w:val="Bibliographie"/>
        <w:rPr>
          <w:lang w:val="en-GB"/>
        </w:rPr>
      </w:pPr>
      <w:r w:rsidRPr="00733C51">
        <w:rPr>
          <w:b/>
          <w:bCs/>
          <w:lang w:val="en-GB"/>
        </w:rPr>
        <w:t>R Core Team</w:t>
      </w:r>
      <w:r w:rsidRPr="00733C51">
        <w:rPr>
          <w:lang w:val="en-GB"/>
        </w:rPr>
        <w:t>. 2019. R: a language and environment for statistical computing. R Foundation for Statistical Computing.</w:t>
      </w:r>
    </w:p>
    <w:p w14:paraId="5844B4D7" w14:textId="77777777" w:rsidR="00733C51" w:rsidRPr="00733C51" w:rsidRDefault="00733C51" w:rsidP="00733C51">
      <w:pPr>
        <w:pStyle w:val="Bibliographie"/>
        <w:rPr>
          <w:lang w:val="en-GB"/>
        </w:rPr>
      </w:pPr>
      <w:proofErr w:type="spellStart"/>
      <w:r w:rsidRPr="00733C51">
        <w:rPr>
          <w:b/>
          <w:bCs/>
          <w:lang w:val="en-GB"/>
        </w:rPr>
        <w:t>Ravenek</w:t>
      </w:r>
      <w:proofErr w:type="spellEnd"/>
      <w:r w:rsidRPr="00733C51">
        <w:rPr>
          <w:b/>
          <w:bCs/>
          <w:lang w:val="en-GB"/>
        </w:rPr>
        <w:t xml:space="preserve"> JM, </w:t>
      </w:r>
      <w:proofErr w:type="spellStart"/>
      <w:r w:rsidRPr="00733C51">
        <w:rPr>
          <w:b/>
          <w:bCs/>
          <w:lang w:val="en-GB"/>
        </w:rPr>
        <w:t>Mommer</w:t>
      </w:r>
      <w:proofErr w:type="spellEnd"/>
      <w:r w:rsidRPr="00733C51">
        <w:rPr>
          <w:b/>
          <w:bCs/>
          <w:lang w:val="en-GB"/>
        </w:rPr>
        <w:t xml:space="preserve"> L, Visser EJW, van </w:t>
      </w:r>
      <w:proofErr w:type="spellStart"/>
      <w:r w:rsidRPr="00733C51">
        <w:rPr>
          <w:b/>
          <w:bCs/>
          <w:lang w:val="en-GB"/>
        </w:rPr>
        <w:t>Ruijven</w:t>
      </w:r>
      <w:proofErr w:type="spellEnd"/>
      <w:r w:rsidRPr="00733C51">
        <w:rPr>
          <w:b/>
          <w:bCs/>
          <w:lang w:val="en-GB"/>
        </w:rPr>
        <w:t xml:space="preserve"> J, van der </w:t>
      </w:r>
      <w:proofErr w:type="spellStart"/>
      <w:r w:rsidRPr="00733C51">
        <w:rPr>
          <w:b/>
          <w:bCs/>
          <w:lang w:val="en-GB"/>
        </w:rPr>
        <w:t>Paauw</w:t>
      </w:r>
      <w:proofErr w:type="spellEnd"/>
      <w:r w:rsidRPr="00733C51">
        <w:rPr>
          <w:b/>
          <w:bCs/>
          <w:lang w:val="en-GB"/>
        </w:rPr>
        <w:t xml:space="preserve"> JW, Smit-</w:t>
      </w:r>
      <w:proofErr w:type="spellStart"/>
      <w:r w:rsidRPr="00733C51">
        <w:rPr>
          <w:b/>
          <w:bCs/>
          <w:lang w:val="en-GB"/>
        </w:rPr>
        <w:t>Tiekstra</w:t>
      </w:r>
      <w:proofErr w:type="spellEnd"/>
      <w:r w:rsidRPr="00733C51">
        <w:rPr>
          <w:b/>
          <w:bCs/>
          <w:lang w:val="en-GB"/>
        </w:rPr>
        <w:t xml:space="preserve"> A, de </w:t>
      </w:r>
      <w:proofErr w:type="spellStart"/>
      <w:r w:rsidRPr="00733C51">
        <w:rPr>
          <w:b/>
          <w:bCs/>
          <w:lang w:val="en-GB"/>
        </w:rPr>
        <w:t>Caluwe</w:t>
      </w:r>
      <w:proofErr w:type="spellEnd"/>
      <w:r w:rsidRPr="00733C51">
        <w:rPr>
          <w:b/>
          <w:bCs/>
          <w:lang w:val="en-GB"/>
        </w:rPr>
        <w:t xml:space="preserve"> H, de Kroon H</w:t>
      </w:r>
      <w:r w:rsidRPr="00733C51">
        <w:rPr>
          <w:lang w:val="en-GB"/>
        </w:rPr>
        <w:t xml:space="preserve">. 2016. Linking root traits and competitive success in grassland species. Plant and Soil </w:t>
      </w:r>
      <w:r w:rsidRPr="00733C51">
        <w:rPr>
          <w:b/>
          <w:bCs/>
          <w:lang w:val="en-GB"/>
        </w:rPr>
        <w:t>407</w:t>
      </w:r>
      <w:r w:rsidRPr="00733C51">
        <w:rPr>
          <w:lang w:val="en-GB"/>
        </w:rPr>
        <w:t>, 39–53.</w:t>
      </w:r>
    </w:p>
    <w:p w14:paraId="5EDA81B5" w14:textId="77777777" w:rsidR="00733C51" w:rsidRPr="00733C51" w:rsidRDefault="00733C51" w:rsidP="00733C51">
      <w:pPr>
        <w:pStyle w:val="Bibliographie"/>
        <w:rPr>
          <w:lang w:val="en-GB"/>
        </w:rPr>
      </w:pPr>
      <w:r w:rsidRPr="00733C51">
        <w:rPr>
          <w:b/>
          <w:bCs/>
          <w:lang w:val="en-GB"/>
        </w:rPr>
        <w:t>Reiss ER, Drinkwater LE</w:t>
      </w:r>
      <w:r w:rsidRPr="00733C51">
        <w:rPr>
          <w:lang w:val="en-GB"/>
        </w:rPr>
        <w:t xml:space="preserve">. 2018. Cultivar mixtures: A meta-analysis of the effect of intraspecific diversity on crop yield. Ecological Applications </w:t>
      </w:r>
      <w:r w:rsidRPr="00733C51">
        <w:rPr>
          <w:b/>
          <w:bCs/>
          <w:lang w:val="en-GB"/>
        </w:rPr>
        <w:t>28</w:t>
      </w:r>
      <w:r w:rsidRPr="00733C51">
        <w:rPr>
          <w:lang w:val="en-GB"/>
        </w:rPr>
        <w:t>, 62–77.</w:t>
      </w:r>
    </w:p>
    <w:p w14:paraId="7FAEE247" w14:textId="77777777" w:rsidR="00733C51" w:rsidRPr="00733C51" w:rsidRDefault="00733C51" w:rsidP="00733C51">
      <w:pPr>
        <w:pStyle w:val="Bibliographie"/>
        <w:rPr>
          <w:lang w:val="en-GB"/>
        </w:rPr>
      </w:pPr>
      <w:proofErr w:type="spellStart"/>
      <w:r w:rsidRPr="00733C51">
        <w:rPr>
          <w:b/>
          <w:bCs/>
          <w:lang w:val="en-GB"/>
        </w:rPr>
        <w:lastRenderedPageBreak/>
        <w:t>Roscher</w:t>
      </w:r>
      <w:proofErr w:type="spellEnd"/>
      <w:r w:rsidRPr="00733C51">
        <w:rPr>
          <w:b/>
          <w:bCs/>
          <w:lang w:val="en-GB"/>
        </w:rPr>
        <w:t xml:space="preserve"> C, Thein S, Schmid B, Scherer-Lorenzen M</w:t>
      </w:r>
      <w:r w:rsidRPr="00733C51">
        <w:rPr>
          <w:lang w:val="en-GB"/>
        </w:rPr>
        <w:t xml:space="preserve">. 2008. Complementary nitrogen use among potentially dominant species in a biodiversity experiment varies between two years. Journal of Ecology </w:t>
      </w:r>
      <w:r w:rsidRPr="00733C51">
        <w:rPr>
          <w:b/>
          <w:bCs/>
          <w:lang w:val="en-GB"/>
        </w:rPr>
        <w:t>96</w:t>
      </w:r>
      <w:r w:rsidRPr="00733C51">
        <w:rPr>
          <w:lang w:val="en-GB"/>
        </w:rPr>
        <w:t>, 477–488.</w:t>
      </w:r>
    </w:p>
    <w:p w14:paraId="732BC2B7" w14:textId="77777777" w:rsidR="00733C51" w:rsidRPr="00733C51" w:rsidRDefault="00733C51" w:rsidP="00733C51">
      <w:pPr>
        <w:pStyle w:val="Bibliographie"/>
        <w:rPr>
          <w:lang w:val="en-GB"/>
        </w:rPr>
      </w:pPr>
      <w:proofErr w:type="spellStart"/>
      <w:r w:rsidRPr="00733C51">
        <w:rPr>
          <w:b/>
          <w:bCs/>
          <w:lang w:val="en-GB"/>
        </w:rPr>
        <w:t>Schiffers</w:t>
      </w:r>
      <w:proofErr w:type="spellEnd"/>
      <w:r w:rsidRPr="00733C51">
        <w:rPr>
          <w:b/>
          <w:bCs/>
          <w:lang w:val="en-GB"/>
        </w:rPr>
        <w:t xml:space="preserve"> K, </w:t>
      </w:r>
      <w:proofErr w:type="spellStart"/>
      <w:r w:rsidRPr="00733C51">
        <w:rPr>
          <w:b/>
          <w:bCs/>
          <w:lang w:val="en-GB"/>
        </w:rPr>
        <w:t>Tielbörger</w:t>
      </w:r>
      <w:proofErr w:type="spellEnd"/>
      <w:r w:rsidRPr="00733C51">
        <w:rPr>
          <w:b/>
          <w:bCs/>
          <w:lang w:val="en-GB"/>
        </w:rPr>
        <w:t xml:space="preserve"> K, </w:t>
      </w:r>
      <w:proofErr w:type="spellStart"/>
      <w:r w:rsidRPr="00733C51">
        <w:rPr>
          <w:b/>
          <w:bCs/>
          <w:lang w:val="en-GB"/>
        </w:rPr>
        <w:t>Tietjen</w:t>
      </w:r>
      <w:proofErr w:type="spellEnd"/>
      <w:r w:rsidRPr="00733C51">
        <w:rPr>
          <w:b/>
          <w:bCs/>
          <w:lang w:val="en-GB"/>
        </w:rPr>
        <w:t xml:space="preserve"> B, </w:t>
      </w:r>
      <w:proofErr w:type="spellStart"/>
      <w:r w:rsidRPr="00733C51">
        <w:rPr>
          <w:b/>
          <w:bCs/>
          <w:lang w:val="en-GB"/>
        </w:rPr>
        <w:t>Jeltsch</w:t>
      </w:r>
      <w:proofErr w:type="spellEnd"/>
      <w:r w:rsidRPr="00733C51">
        <w:rPr>
          <w:b/>
          <w:bCs/>
          <w:lang w:val="en-GB"/>
        </w:rPr>
        <w:t xml:space="preserve"> F</w:t>
      </w:r>
      <w:r w:rsidRPr="00733C51">
        <w:rPr>
          <w:lang w:val="en-GB"/>
        </w:rPr>
        <w:t xml:space="preserve">. 2011. Root plasticity buffers competition among plants: theory meets experimental data. Ecology </w:t>
      </w:r>
      <w:r w:rsidRPr="00733C51">
        <w:rPr>
          <w:b/>
          <w:bCs/>
          <w:lang w:val="en-GB"/>
        </w:rPr>
        <w:t>92</w:t>
      </w:r>
      <w:r w:rsidRPr="00733C51">
        <w:rPr>
          <w:lang w:val="en-GB"/>
        </w:rPr>
        <w:t>, 610–620.</w:t>
      </w:r>
    </w:p>
    <w:p w14:paraId="70D9C94F" w14:textId="77777777" w:rsidR="00733C51" w:rsidRPr="00733C51" w:rsidRDefault="00733C51" w:rsidP="00733C51">
      <w:pPr>
        <w:pStyle w:val="Bibliographie"/>
        <w:rPr>
          <w:lang w:val="en-GB"/>
        </w:rPr>
      </w:pPr>
      <w:r w:rsidRPr="00733C51">
        <w:rPr>
          <w:b/>
          <w:bCs/>
          <w:lang w:val="en-GB"/>
        </w:rPr>
        <w:t xml:space="preserve">Schmutz A, </w:t>
      </w:r>
      <w:proofErr w:type="spellStart"/>
      <w:r w:rsidRPr="00733C51">
        <w:rPr>
          <w:b/>
          <w:bCs/>
          <w:lang w:val="en-GB"/>
        </w:rPr>
        <w:t>Schöb</w:t>
      </w:r>
      <w:proofErr w:type="spellEnd"/>
      <w:r w:rsidRPr="00733C51">
        <w:rPr>
          <w:b/>
          <w:bCs/>
          <w:lang w:val="en-GB"/>
        </w:rPr>
        <w:t xml:space="preserve"> C</w:t>
      </w:r>
      <w:r w:rsidRPr="00733C51">
        <w:rPr>
          <w:lang w:val="en-GB"/>
        </w:rPr>
        <w:t xml:space="preserve">. 2023. Crops grown in mixtures show niche partitioning in spatial water uptake. Journal of Ecology </w:t>
      </w:r>
      <w:r w:rsidRPr="00733C51">
        <w:rPr>
          <w:b/>
          <w:bCs/>
          <w:lang w:val="en-GB"/>
        </w:rPr>
        <w:t>111</w:t>
      </w:r>
      <w:r w:rsidRPr="00733C51">
        <w:rPr>
          <w:lang w:val="en-GB"/>
        </w:rPr>
        <w:t>, 1151–1165.</w:t>
      </w:r>
    </w:p>
    <w:p w14:paraId="6E0CCC04" w14:textId="77777777" w:rsidR="00733C51" w:rsidRPr="00733C51" w:rsidRDefault="00733C51" w:rsidP="00733C51">
      <w:pPr>
        <w:pStyle w:val="Bibliographie"/>
        <w:rPr>
          <w:lang w:val="en-GB"/>
        </w:rPr>
      </w:pPr>
      <w:r w:rsidRPr="00733C51">
        <w:rPr>
          <w:b/>
          <w:bCs/>
          <w:lang w:val="en-GB"/>
        </w:rPr>
        <w:t xml:space="preserve">Smithson JB, </w:t>
      </w:r>
      <w:proofErr w:type="spellStart"/>
      <w:r w:rsidRPr="00733C51">
        <w:rPr>
          <w:b/>
          <w:bCs/>
          <w:lang w:val="en-GB"/>
        </w:rPr>
        <w:t>Lenné</w:t>
      </w:r>
      <w:proofErr w:type="spellEnd"/>
      <w:r w:rsidRPr="00733C51">
        <w:rPr>
          <w:b/>
          <w:bCs/>
          <w:lang w:val="en-GB"/>
        </w:rPr>
        <w:t xml:space="preserve"> JM</w:t>
      </w:r>
      <w:r w:rsidRPr="00733C51">
        <w:rPr>
          <w:lang w:val="en-GB"/>
        </w:rPr>
        <w:t xml:space="preserve">. 1996. Varietal mixtures: A viable strategy for sustainable productivity in subsistence agriculture. Annals of Applied Biology </w:t>
      </w:r>
      <w:r w:rsidRPr="00733C51">
        <w:rPr>
          <w:b/>
          <w:bCs/>
          <w:lang w:val="en-GB"/>
        </w:rPr>
        <w:t>128</w:t>
      </w:r>
      <w:r w:rsidRPr="00733C51">
        <w:rPr>
          <w:lang w:val="en-GB"/>
        </w:rPr>
        <w:t>, 127–158.</w:t>
      </w:r>
    </w:p>
    <w:p w14:paraId="7BFB9A14" w14:textId="77777777" w:rsidR="00733C51" w:rsidRPr="00733C51" w:rsidRDefault="00733C51" w:rsidP="00733C51">
      <w:pPr>
        <w:pStyle w:val="Bibliographie"/>
        <w:rPr>
          <w:lang w:val="en-GB"/>
        </w:rPr>
      </w:pPr>
      <w:r w:rsidRPr="00733C51">
        <w:rPr>
          <w:b/>
          <w:bCs/>
          <w:lang w:val="en-GB"/>
        </w:rPr>
        <w:t>Snyder LD, Gómez MI, Power AG</w:t>
      </w:r>
      <w:r w:rsidRPr="00733C51">
        <w:rPr>
          <w:lang w:val="en-GB"/>
        </w:rPr>
        <w:t xml:space="preserve">. 2020. Crop varietal mixtures as a strategy to support insect pest control, yield, economic, and nutritional services. Frontiers in Sustainable Food Systems </w:t>
      </w:r>
      <w:r w:rsidRPr="00733C51">
        <w:rPr>
          <w:b/>
          <w:bCs/>
          <w:lang w:val="en-GB"/>
        </w:rPr>
        <w:t>4</w:t>
      </w:r>
      <w:r w:rsidRPr="00733C51">
        <w:rPr>
          <w:lang w:val="en-GB"/>
        </w:rPr>
        <w:t>.</w:t>
      </w:r>
    </w:p>
    <w:p w14:paraId="7E52EF5E" w14:textId="77777777" w:rsidR="00733C51" w:rsidRPr="00733C51" w:rsidRDefault="00733C51" w:rsidP="00733C51">
      <w:pPr>
        <w:pStyle w:val="Bibliographie"/>
        <w:rPr>
          <w:lang w:val="en-GB"/>
        </w:rPr>
      </w:pPr>
      <w:proofErr w:type="spellStart"/>
      <w:r w:rsidRPr="00733C51">
        <w:rPr>
          <w:b/>
          <w:bCs/>
          <w:lang w:val="en-GB"/>
        </w:rPr>
        <w:t>Su</w:t>
      </w:r>
      <w:proofErr w:type="spellEnd"/>
      <w:r w:rsidRPr="00733C51">
        <w:rPr>
          <w:b/>
          <w:bCs/>
          <w:lang w:val="en-GB"/>
        </w:rPr>
        <w:t xml:space="preserve"> Y, Yu R-P, Xu H-S, Zhang W-P, Yang H, </w:t>
      </w:r>
      <w:proofErr w:type="spellStart"/>
      <w:r w:rsidRPr="00733C51">
        <w:rPr>
          <w:b/>
          <w:bCs/>
          <w:lang w:val="en-GB"/>
        </w:rPr>
        <w:t>Surigaoge</w:t>
      </w:r>
      <w:proofErr w:type="spellEnd"/>
      <w:r w:rsidRPr="00733C51">
        <w:rPr>
          <w:b/>
          <w:bCs/>
          <w:lang w:val="en-GB"/>
        </w:rPr>
        <w:t xml:space="preserve"> S, Callaway RM, Li L</w:t>
      </w:r>
      <w:r w:rsidRPr="00733C51">
        <w:rPr>
          <w:lang w:val="en-GB"/>
        </w:rPr>
        <w:t xml:space="preserve">. 2024. Maize cultivar mixtures increase aboveground biomass and grain quality via trait dissimilarity and plasticity. European Journal of Agronomy </w:t>
      </w:r>
      <w:r w:rsidRPr="00733C51">
        <w:rPr>
          <w:b/>
          <w:bCs/>
          <w:lang w:val="en-GB"/>
        </w:rPr>
        <w:t>156</w:t>
      </w:r>
      <w:r w:rsidRPr="00733C51">
        <w:rPr>
          <w:lang w:val="en-GB"/>
        </w:rPr>
        <w:t>, 127160.</w:t>
      </w:r>
    </w:p>
    <w:p w14:paraId="4EB5DDF6" w14:textId="77777777" w:rsidR="00733C51" w:rsidRPr="00733C51" w:rsidRDefault="00733C51" w:rsidP="00733C51">
      <w:pPr>
        <w:pStyle w:val="Bibliographie"/>
        <w:rPr>
          <w:lang w:val="en-GB"/>
        </w:rPr>
      </w:pPr>
      <w:proofErr w:type="spellStart"/>
      <w:r w:rsidRPr="00733C51">
        <w:rPr>
          <w:b/>
          <w:bCs/>
          <w:lang w:val="en-GB"/>
        </w:rPr>
        <w:t>Sugiura</w:t>
      </w:r>
      <w:proofErr w:type="spellEnd"/>
      <w:r w:rsidRPr="00733C51">
        <w:rPr>
          <w:b/>
          <w:bCs/>
          <w:lang w:val="en-GB"/>
        </w:rPr>
        <w:t xml:space="preserve"> N</w:t>
      </w:r>
      <w:r w:rsidRPr="00733C51">
        <w:rPr>
          <w:lang w:val="en-GB"/>
        </w:rPr>
        <w:t xml:space="preserve">. 1978. Further analysts of the data by </w:t>
      </w:r>
      <w:proofErr w:type="spellStart"/>
      <w:r w:rsidRPr="00733C51">
        <w:rPr>
          <w:lang w:val="en-GB"/>
        </w:rPr>
        <w:t>akaike</w:t>
      </w:r>
      <w:proofErr w:type="spellEnd"/>
      <w:r w:rsidRPr="00733C51">
        <w:rPr>
          <w:lang w:val="en-GB"/>
        </w:rPr>
        <w:t xml:space="preserve">’ s information criterion and the finite corrections. Communications in Statistics - Theory and Methods </w:t>
      </w:r>
      <w:r w:rsidRPr="00733C51">
        <w:rPr>
          <w:b/>
          <w:bCs/>
          <w:lang w:val="en-GB"/>
        </w:rPr>
        <w:t>7</w:t>
      </w:r>
      <w:r w:rsidRPr="00733C51">
        <w:rPr>
          <w:lang w:val="en-GB"/>
        </w:rPr>
        <w:t>, 13–26.</w:t>
      </w:r>
    </w:p>
    <w:p w14:paraId="3211071A" w14:textId="77777777" w:rsidR="00733C51" w:rsidRPr="00733C51" w:rsidRDefault="00733C51" w:rsidP="00733C51">
      <w:pPr>
        <w:pStyle w:val="Bibliographie"/>
        <w:rPr>
          <w:lang w:val="en-GB"/>
        </w:rPr>
      </w:pPr>
      <w:r w:rsidRPr="00733C51">
        <w:rPr>
          <w:b/>
          <w:bCs/>
          <w:lang w:val="en-GB"/>
        </w:rPr>
        <w:t>Tilman D, Isbell F, Cowles JM</w:t>
      </w:r>
      <w:r w:rsidRPr="00733C51">
        <w:rPr>
          <w:lang w:val="en-GB"/>
        </w:rPr>
        <w:t xml:space="preserve">. 2014. Biodiversity and Ecosystem Functioning. Annual Review of Ecology, Evolution, and Systematics </w:t>
      </w:r>
      <w:r w:rsidRPr="00733C51">
        <w:rPr>
          <w:b/>
          <w:bCs/>
          <w:lang w:val="en-GB"/>
        </w:rPr>
        <w:t>45</w:t>
      </w:r>
      <w:r w:rsidRPr="00733C51">
        <w:rPr>
          <w:lang w:val="en-GB"/>
        </w:rPr>
        <w:t>, 471–493.</w:t>
      </w:r>
    </w:p>
    <w:p w14:paraId="524A3707" w14:textId="77777777" w:rsidR="00733C51" w:rsidRPr="00733C51" w:rsidRDefault="00733C51" w:rsidP="00733C51">
      <w:pPr>
        <w:pStyle w:val="Bibliographie"/>
        <w:rPr>
          <w:lang w:val="en-GB"/>
        </w:rPr>
      </w:pPr>
      <w:r w:rsidRPr="00733C51">
        <w:rPr>
          <w:b/>
          <w:bCs/>
          <w:lang w:val="en-GB"/>
        </w:rPr>
        <w:t xml:space="preserve">Tilman D, Reich PB, Knops J, </w:t>
      </w:r>
      <w:proofErr w:type="spellStart"/>
      <w:r w:rsidRPr="00733C51">
        <w:rPr>
          <w:b/>
          <w:bCs/>
          <w:lang w:val="en-GB"/>
        </w:rPr>
        <w:t>Wedin</w:t>
      </w:r>
      <w:proofErr w:type="spellEnd"/>
      <w:r w:rsidRPr="00733C51">
        <w:rPr>
          <w:b/>
          <w:bCs/>
          <w:lang w:val="en-GB"/>
        </w:rPr>
        <w:t xml:space="preserve"> D, Mielke T, Lehman C</w:t>
      </w:r>
      <w:r w:rsidRPr="00733C51">
        <w:rPr>
          <w:lang w:val="en-GB"/>
        </w:rPr>
        <w:t xml:space="preserve">. 2001. Diversity and productivity in a long-term grassland experiment. Science </w:t>
      </w:r>
      <w:r w:rsidRPr="00733C51">
        <w:rPr>
          <w:b/>
          <w:bCs/>
          <w:lang w:val="en-GB"/>
        </w:rPr>
        <w:t>294</w:t>
      </w:r>
      <w:r w:rsidRPr="00733C51">
        <w:rPr>
          <w:lang w:val="en-GB"/>
        </w:rPr>
        <w:t>, 843–845.</w:t>
      </w:r>
    </w:p>
    <w:p w14:paraId="042DE56F" w14:textId="77777777" w:rsidR="00733C51" w:rsidRPr="00733C51" w:rsidRDefault="00733C51" w:rsidP="00733C51">
      <w:pPr>
        <w:pStyle w:val="Bibliographie"/>
        <w:rPr>
          <w:lang w:val="en-GB"/>
        </w:rPr>
      </w:pPr>
      <w:r w:rsidRPr="00733C51">
        <w:rPr>
          <w:b/>
          <w:bCs/>
          <w:lang w:val="en-GB"/>
        </w:rPr>
        <w:t xml:space="preserve">Tilman D, </w:t>
      </w:r>
      <w:proofErr w:type="spellStart"/>
      <w:r w:rsidRPr="00733C51">
        <w:rPr>
          <w:b/>
          <w:bCs/>
          <w:lang w:val="en-GB"/>
        </w:rPr>
        <w:t>Wedin</w:t>
      </w:r>
      <w:proofErr w:type="spellEnd"/>
      <w:r w:rsidRPr="00733C51">
        <w:rPr>
          <w:b/>
          <w:bCs/>
          <w:lang w:val="en-GB"/>
        </w:rPr>
        <w:t xml:space="preserve"> D, Knops J</w:t>
      </w:r>
      <w:r w:rsidRPr="00733C51">
        <w:rPr>
          <w:lang w:val="en-GB"/>
        </w:rPr>
        <w:t xml:space="preserve">. 1996. Productivity and sustainability influenced by biodiversity in grassland ecosystems. Nature </w:t>
      </w:r>
      <w:r w:rsidRPr="00733C51">
        <w:rPr>
          <w:b/>
          <w:bCs/>
          <w:lang w:val="en-GB"/>
        </w:rPr>
        <w:t>379</w:t>
      </w:r>
      <w:r w:rsidRPr="00733C51">
        <w:rPr>
          <w:lang w:val="en-GB"/>
        </w:rPr>
        <w:t>, 718.</w:t>
      </w:r>
    </w:p>
    <w:p w14:paraId="6FC7774A" w14:textId="77777777" w:rsidR="00733C51" w:rsidRPr="00733C51" w:rsidRDefault="00733C51" w:rsidP="00733C51">
      <w:pPr>
        <w:pStyle w:val="Bibliographie"/>
        <w:rPr>
          <w:lang w:val="en-GB"/>
        </w:rPr>
      </w:pPr>
      <w:proofErr w:type="spellStart"/>
      <w:r w:rsidRPr="00733C51">
        <w:rPr>
          <w:b/>
          <w:bCs/>
          <w:lang w:val="en-GB"/>
        </w:rPr>
        <w:t>Tschurr</w:t>
      </w:r>
      <w:proofErr w:type="spellEnd"/>
      <w:r w:rsidRPr="00733C51">
        <w:rPr>
          <w:b/>
          <w:bCs/>
          <w:lang w:val="en-GB"/>
        </w:rPr>
        <w:t xml:space="preserve"> F, </w:t>
      </w:r>
      <w:proofErr w:type="spellStart"/>
      <w:r w:rsidRPr="00733C51">
        <w:rPr>
          <w:b/>
          <w:bCs/>
          <w:lang w:val="en-GB"/>
        </w:rPr>
        <w:t>Oppliger</w:t>
      </w:r>
      <w:proofErr w:type="spellEnd"/>
      <w:r w:rsidRPr="00733C51">
        <w:rPr>
          <w:b/>
          <w:bCs/>
          <w:lang w:val="en-GB"/>
        </w:rPr>
        <w:t xml:space="preserve"> C, </w:t>
      </w:r>
      <w:proofErr w:type="spellStart"/>
      <w:r w:rsidRPr="00733C51">
        <w:rPr>
          <w:b/>
          <w:bCs/>
          <w:lang w:val="en-GB"/>
        </w:rPr>
        <w:t>Wuest</w:t>
      </w:r>
      <w:proofErr w:type="spellEnd"/>
      <w:r w:rsidRPr="00733C51">
        <w:rPr>
          <w:b/>
          <w:bCs/>
          <w:lang w:val="en-GB"/>
        </w:rPr>
        <w:t xml:space="preserve"> SE, </w:t>
      </w:r>
      <w:proofErr w:type="spellStart"/>
      <w:r w:rsidRPr="00733C51">
        <w:rPr>
          <w:b/>
          <w:bCs/>
          <w:lang w:val="en-GB"/>
        </w:rPr>
        <w:t>Kirchgessner</w:t>
      </w:r>
      <w:proofErr w:type="spellEnd"/>
      <w:r w:rsidRPr="00733C51">
        <w:rPr>
          <w:b/>
          <w:bCs/>
          <w:lang w:val="en-GB"/>
        </w:rPr>
        <w:t xml:space="preserve"> N, Walter A</w:t>
      </w:r>
      <w:r w:rsidRPr="00733C51">
        <w:rPr>
          <w:lang w:val="en-GB"/>
        </w:rPr>
        <w:t xml:space="preserve">. 2023. Mixing things up! Identifying early diversity benefits and facilitating the development of improved variety mixtures with high throughput field phenotyping. The Plant Phenome Journal </w:t>
      </w:r>
      <w:r w:rsidRPr="00733C51">
        <w:rPr>
          <w:b/>
          <w:bCs/>
          <w:lang w:val="en-GB"/>
        </w:rPr>
        <w:t>6</w:t>
      </w:r>
      <w:r w:rsidRPr="00733C51">
        <w:rPr>
          <w:lang w:val="en-GB"/>
        </w:rPr>
        <w:t>, e20090.</w:t>
      </w:r>
    </w:p>
    <w:p w14:paraId="523832EA" w14:textId="77777777" w:rsidR="00733C51" w:rsidRPr="00733C51" w:rsidRDefault="00733C51" w:rsidP="00733C51">
      <w:pPr>
        <w:pStyle w:val="Bibliographie"/>
        <w:rPr>
          <w:lang w:val="en-GB"/>
        </w:rPr>
      </w:pPr>
      <w:r w:rsidRPr="00733C51">
        <w:rPr>
          <w:b/>
          <w:bCs/>
          <w:lang w:val="en-GB"/>
        </w:rPr>
        <w:t xml:space="preserve">Vain S, Tamm I, Tamm Ü, </w:t>
      </w:r>
      <w:proofErr w:type="spellStart"/>
      <w:r w:rsidRPr="00733C51">
        <w:rPr>
          <w:b/>
          <w:bCs/>
          <w:lang w:val="en-GB"/>
        </w:rPr>
        <w:t>Annusver</w:t>
      </w:r>
      <w:proofErr w:type="spellEnd"/>
      <w:r w:rsidRPr="00733C51">
        <w:rPr>
          <w:b/>
          <w:bCs/>
          <w:lang w:val="en-GB"/>
        </w:rPr>
        <w:t xml:space="preserve"> M, Zobel K</w:t>
      </w:r>
      <w:r w:rsidRPr="00733C51">
        <w:rPr>
          <w:lang w:val="en-GB"/>
        </w:rPr>
        <w:t xml:space="preserve">. 2023. Negative relationship between topsoil root production and grain yield in oat and barley. Agriculture, Ecosystems &amp; Environment </w:t>
      </w:r>
      <w:r w:rsidRPr="00733C51">
        <w:rPr>
          <w:b/>
          <w:bCs/>
          <w:lang w:val="en-GB"/>
        </w:rPr>
        <w:t>349</w:t>
      </w:r>
      <w:r w:rsidRPr="00733C51">
        <w:rPr>
          <w:lang w:val="en-GB"/>
        </w:rPr>
        <w:t>, 108467.</w:t>
      </w:r>
    </w:p>
    <w:p w14:paraId="51061D8A" w14:textId="77777777" w:rsidR="00733C51" w:rsidRPr="00733C51" w:rsidRDefault="00733C51" w:rsidP="00733C51">
      <w:pPr>
        <w:pStyle w:val="Bibliographie"/>
        <w:rPr>
          <w:lang w:val="en-GB"/>
        </w:rPr>
      </w:pPr>
      <w:proofErr w:type="spellStart"/>
      <w:r w:rsidRPr="00733C51">
        <w:rPr>
          <w:b/>
          <w:bCs/>
          <w:lang w:val="en-GB"/>
        </w:rPr>
        <w:t>Vandermeer</w:t>
      </w:r>
      <w:proofErr w:type="spellEnd"/>
      <w:r w:rsidRPr="00733C51">
        <w:rPr>
          <w:b/>
          <w:bCs/>
          <w:lang w:val="en-GB"/>
        </w:rPr>
        <w:t xml:space="preserve"> JH</w:t>
      </w:r>
      <w:r w:rsidRPr="00733C51">
        <w:rPr>
          <w:lang w:val="en-GB"/>
        </w:rPr>
        <w:t xml:space="preserve">. 1992. </w:t>
      </w:r>
      <w:r w:rsidRPr="00733C51">
        <w:rPr>
          <w:i/>
          <w:iCs/>
          <w:lang w:val="en-GB"/>
        </w:rPr>
        <w:t>The Ecology of Intercropping</w:t>
      </w:r>
      <w:r w:rsidRPr="00733C51">
        <w:rPr>
          <w:lang w:val="en-GB"/>
        </w:rPr>
        <w:t>. Cambridge: Cambridge University Press.</w:t>
      </w:r>
    </w:p>
    <w:p w14:paraId="72A80B80" w14:textId="77777777" w:rsidR="00733C51" w:rsidRPr="00733C51" w:rsidRDefault="00733C51" w:rsidP="00733C51">
      <w:pPr>
        <w:pStyle w:val="Bibliographie"/>
        <w:rPr>
          <w:lang w:val="en-GB"/>
        </w:rPr>
      </w:pPr>
      <w:proofErr w:type="spellStart"/>
      <w:r w:rsidRPr="00733C51">
        <w:rPr>
          <w:b/>
          <w:bCs/>
          <w:lang w:val="en-GB"/>
        </w:rPr>
        <w:t>Violle</w:t>
      </w:r>
      <w:proofErr w:type="spellEnd"/>
      <w:r w:rsidRPr="00733C51">
        <w:rPr>
          <w:b/>
          <w:bCs/>
          <w:lang w:val="en-GB"/>
        </w:rPr>
        <w:t xml:space="preserve"> C, Jiang L</w:t>
      </w:r>
      <w:r w:rsidRPr="00733C51">
        <w:rPr>
          <w:lang w:val="en-GB"/>
        </w:rPr>
        <w:t xml:space="preserve">. 2009. Towards a trait-based quantification of species niche. Journal of Plant Ecology </w:t>
      </w:r>
      <w:r w:rsidRPr="00733C51">
        <w:rPr>
          <w:b/>
          <w:bCs/>
          <w:lang w:val="en-GB"/>
        </w:rPr>
        <w:t>2</w:t>
      </w:r>
      <w:r w:rsidRPr="00733C51">
        <w:rPr>
          <w:lang w:val="en-GB"/>
        </w:rPr>
        <w:t>, 87–93.</w:t>
      </w:r>
    </w:p>
    <w:p w14:paraId="33CE1B92" w14:textId="77777777" w:rsidR="00733C51" w:rsidRPr="00733C51" w:rsidRDefault="00733C51" w:rsidP="00733C51">
      <w:pPr>
        <w:pStyle w:val="Bibliographie"/>
        <w:rPr>
          <w:lang w:val="en-GB"/>
        </w:rPr>
      </w:pPr>
      <w:proofErr w:type="spellStart"/>
      <w:r w:rsidRPr="00733C51">
        <w:rPr>
          <w:b/>
          <w:bCs/>
          <w:lang w:val="en-GB"/>
        </w:rPr>
        <w:t>Violle</w:t>
      </w:r>
      <w:proofErr w:type="spellEnd"/>
      <w:r w:rsidRPr="00733C51">
        <w:rPr>
          <w:b/>
          <w:bCs/>
          <w:lang w:val="en-GB"/>
        </w:rPr>
        <w:t xml:space="preserve"> C, </w:t>
      </w:r>
      <w:proofErr w:type="spellStart"/>
      <w:r w:rsidRPr="00733C51">
        <w:rPr>
          <w:b/>
          <w:bCs/>
          <w:lang w:val="en-GB"/>
        </w:rPr>
        <w:t>Navas</w:t>
      </w:r>
      <w:proofErr w:type="spellEnd"/>
      <w:r w:rsidRPr="00733C51">
        <w:rPr>
          <w:b/>
          <w:bCs/>
          <w:lang w:val="en-GB"/>
        </w:rPr>
        <w:t xml:space="preserve"> M-L, Vile D, </w:t>
      </w:r>
      <w:proofErr w:type="spellStart"/>
      <w:r w:rsidRPr="00733C51">
        <w:rPr>
          <w:b/>
          <w:bCs/>
          <w:lang w:val="en-GB"/>
        </w:rPr>
        <w:t>Kazakou</w:t>
      </w:r>
      <w:proofErr w:type="spellEnd"/>
      <w:r w:rsidRPr="00733C51">
        <w:rPr>
          <w:b/>
          <w:bCs/>
          <w:lang w:val="en-GB"/>
        </w:rPr>
        <w:t xml:space="preserve"> E, </w:t>
      </w:r>
      <w:proofErr w:type="spellStart"/>
      <w:r w:rsidRPr="00733C51">
        <w:rPr>
          <w:b/>
          <w:bCs/>
          <w:lang w:val="en-GB"/>
        </w:rPr>
        <w:t>Fortunel</w:t>
      </w:r>
      <w:proofErr w:type="spellEnd"/>
      <w:r w:rsidRPr="00733C51">
        <w:rPr>
          <w:b/>
          <w:bCs/>
          <w:lang w:val="en-GB"/>
        </w:rPr>
        <w:t xml:space="preserve"> C, Hummel I, Garnier E</w:t>
      </w:r>
      <w:r w:rsidRPr="00733C51">
        <w:rPr>
          <w:lang w:val="en-GB"/>
        </w:rPr>
        <w:t xml:space="preserve">. 2007. Let the concept of trait be functional! Oikos </w:t>
      </w:r>
      <w:r w:rsidRPr="00733C51">
        <w:rPr>
          <w:b/>
          <w:bCs/>
          <w:lang w:val="en-GB"/>
        </w:rPr>
        <w:t>116</w:t>
      </w:r>
      <w:r w:rsidRPr="00733C51">
        <w:rPr>
          <w:lang w:val="en-GB"/>
        </w:rPr>
        <w:t>, 882–892.</w:t>
      </w:r>
    </w:p>
    <w:p w14:paraId="05048370" w14:textId="77777777" w:rsidR="00733C51" w:rsidRPr="00733C51" w:rsidRDefault="00733C51" w:rsidP="00733C51">
      <w:pPr>
        <w:pStyle w:val="Bibliographie"/>
        <w:rPr>
          <w:lang w:val="en-GB"/>
        </w:rPr>
      </w:pPr>
      <w:r w:rsidRPr="00733C51">
        <w:rPr>
          <w:b/>
          <w:bCs/>
          <w:lang w:val="en-GB"/>
        </w:rPr>
        <w:t xml:space="preserve">Wagg C, Ebeling A, </w:t>
      </w:r>
      <w:proofErr w:type="spellStart"/>
      <w:r w:rsidRPr="00733C51">
        <w:rPr>
          <w:b/>
          <w:bCs/>
          <w:lang w:val="en-GB"/>
        </w:rPr>
        <w:t>Roscher</w:t>
      </w:r>
      <w:proofErr w:type="spellEnd"/>
      <w:r w:rsidRPr="00733C51">
        <w:rPr>
          <w:b/>
          <w:bCs/>
          <w:lang w:val="en-GB"/>
        </w:rPr>
        <w:t xml:space="preserve"> C, </w:t>
      </w:r>
      <w:r w:rsidRPr="00733C51">
        <w:rPr>
          <w:b/>
          <w:bCs/>
          <w:i/>
          <w:iCs/>
          <w:lang w:val="en-GB"/>
        </w:rPr>
        <w:t>et al.</w:t>
      </w:r>
      <w:r w:rsidRPr="00733C51">
        <w:rPr>
          <w:lang w:val="en-GB"/>
        </w:rPr>
        <w:t xml:space="preserve"> 2017. Functional trait dissimilarity drives both species complementarity and competitive disparity. Functional Ecology </w:t>
      </w:r>
      <w:r w:rsidRPr="00733C51">
        <w:rPr>
          <w:b/>
          <w:bCs/>
          <w:lang w:val="en-GB"/>
        </w:rPr>
        <w:t>31</w:t>
      </w:r>
      <w:r w:rsidRPr="00733C51">
        <w:rPr>
          <w:lang w:val="en-GB"/>
        </w:rPr>
        <w:t>, 2320–2329.</w:t>
      </w:r>
    </w:p>
    <w:p w14:paraId="19331989" w14:textId="77777777" w:rsidR="00733C51" w:rsidRPr="00733C51" w:rsidRDefault="00733C51" w:rsidP="00733C51">
      <w:pPr>
        <w:pStyle w:val="Bibliographie"/>
        <w:rPr>
          <w:lang w:val="en-GB"/>
        </w:rPr>
      </w:pPr>
      <w:r w:rsidRPr="00733C51">
        <w:rPr>
          <w:b/>
          <w:bCs/>
          <w:lang w:val="en-GB"/>
        </w:rPr>
        <w:t>Weiner J</w:t>
      </w:r>
      <w:r w:rsidRPr="00733C51">
        <w:rPr>
          <w:lang w:val="en-GB"/>
        </w:rPr>
        <w:t xml:space="preserve">. 2004. Allocation, plasticity and allometry in plants. Perspectives in Plant Ecology, Evolution and Systematics </w:t>
      </w:r>
      <w:r w:rsidRPr="00733C51">
        <w:rPr>
          <w:b/>
          <w:bCs/>
          <w:lang w:val="en-GB"/>
        </w:rPr>
        <w:t>6</w:t>
      </w:r>
      <w:r w:rsidRPr="00733C51">
        <w:rPr>
          <w:lang w:val="en-GB"/>
        </w:rPr>
        <w:t>, 207–215.</w:t>
      </w:r>
    </w:p>
    <w:p w14:paraId="586758F0" w14:textId="77777777" w:rsidR="00733C51" w:rsidRPr="00733C51" w:rsidRDefault="00733C51" w:rsidP="00733C51">
      <w:pPr>
        <w:pStyle w:val="Bibliographie"/>
        <w:rPr>
          <w:lang w:val="en-GB"/>
        </w:rPr>
      </w:pPr>
      <w:r w:rsidRPr="00733C51">
        <w:rPr>
          <w:b/>
          <w:bCs/>
          <w:lang w:val="en-GB"/>
        </w:rPr>
        <w:t>Weiner J</w:t>
      </w:r>
      <w:r w:rsidRPr="00733C51">
        <w:rPr>
          <w:lang w:val="en-GB"/>
        </w:rPr>
        <w:t xml:space="preserve">. 2019. Looking in the wrong direction for higher-yielding crop genotypes. Trends in Plant Science </w:t>
      </w:r>
      <w:r w:rsidRPr="00733C51">
        <w:rPr>
          <w:b/>
          <w:bCs/>
          <w:lang w:val="en-GB"/>
        </w:rPr>
        <w:t>24</w:t>
      </w:r>
      <w:r w:rsidRPr="00733C51">
        <w:rPr>
          <w:lang w:val="en-GB"/>
        </w:rPr>
        <w:t>, 927–933.</w:t>
      </w:r>
    </w:p>
    <w:p w14:paraId="0FCBC38F" w14:textId="77777777" w:rsidR="00733C51" w:rsidRPr="00733C51" w:rsidRDefault="00733C51" w:rsidP="00733C51">
      <w:pPr>
        <w:pStyle w:val="Bibliographie"/>
        <w:rPr>
          <w:lang w:val="en-GB"/>
        </w:rPr>
      </w:pPr>
      <w:r w:rsidRPr="00733C51">
        <w:rPr>
          <w:b/>
          <w:bCs/>
          <w:lang w:val="en-GB"/>
        </w:rPr>
        <w:lastRenderedPageBreak/>
        <w:t>de Wit CT, van den Bergh JP</w:t>
      </w:r>
      <w:r w:rsidRPr="00733C51">
        <w:rPr>
          <w:lang w:val="en-GB"/>
        </w:rPr>
        <w:t xml:space="preserve">. 1965. Competition between herbage plants. Journal of Agricultural Science </w:t>
      </w:r>
      <w:r w:rsidRPr="00733C51">
        <w:rPr>
          <w:b/>
          <w:bCs/>
          <w:lang w:val="en-GB"/>
        </w:rPr>
        <w:t>13</w:t>
      </w:r>
      <w:r w:rsidRPr="00733C51">
        <w:rPr>
          <w:lang w:val="en-GB"/>
        </w:rPr>
        <w:t>, 212–221.</w:t>
      </w:r>
    </w:p>
    <w:p w14:paraId="171A0CA9" w14:textId="77777777" w:rsidR="00733C51" w:rsidRPr="00733C51" w:rsidRDefault="00733C51" w:rsidP="00733C51">
      <w:pPr>
        <w:pStyle w:val="Bibliographie"/>
        <w:rPr>
          <w:lang w:val="en-GB"/>
        </w:rPr>
      </w:pPr>
      <w:r w:rsidRPr="00733C51">
        <w:rPr>
          <w:b/>
          <w:bCs/>
          <w:lang w:val="en-GB"/>
        </w:rPr>
        <w:t>Wolfe MS</w:t>
      </w:r>
      <w:r w:rsidRPr="00733C51">
        <w:rPr>
          <w:lang w:val="en-GB"/>
        </w:rPr>
        <w:t xml:space="preserve">. 1985. The current status and prospects of multiline cultivars and variety mixtures for disease resistance. Annual Review of Phytopathology </w:t>
      </w:r>
      <w:r w:rsidRPr="00733C51">
        <w:rPr>
          <w:b/>
          <w:bCs/>
          <w:lang w:val="en-GB"/>
        </w:rPr>
        <w:t>23</w:t>
      </w:r>
      <w:r w:rsidRPr="00733C51">
        <w:rPr>
          <w:lang w:val="en-GB"/>
        </w:rPr>
        <w:t>, 251–273.</w:t>
      </w:r>
    </w:p>
    <w:p w14:paraId="5D645C5A" w14:textId="77777777" w:rsidR="00733C51" w:rsidRPr="00733C51" w:rsidRDefault="00733C51" w:rsidP="00733C51">
      <w:pPr>
        <w:pStyle w:val="Bibliographie"/>
        <w:rPr>
          <w:lang w:val="en-GB"/>
        </w:rPr>
      </w:pPr>
      <w:proofErr w:type="spellStart"/>
      <w:r w:rsidRPr="00733C51">
        <w:rPr>
          <w:b/>
          <w:bCs/>
          <w:lang w:val="en-GB"/>
        </w:rPr>
        <w:t>Wuest</w:t>
      </w:r>
      <w:proofErr w:type="spellEnd"/>
      <w:r w:rsidRPr="00733C51">
        <w:rPr>
          <w:b/>
          <w:bCs/>
          <w:lang w:val="en-GB"/>
        </w:rPr>
        <w:t xml:space="preserve"> SE, Peter R, Niklaus PA</w:t>
      </w:r>
      <w:r w:rsidRPr="00733C51">
        <w:rPr>
          <w:lang w:val="en-GB"/>
        </w:rPr>
        <w:t xml:space="preserve">. 2021. Ecological and evolutionary approaches to improving crop variety mixtures. Nature Ecology &amp; Evolution </w:t>
      </w:r>
      <w:r w:rsidRPr="00733C51">
        <w:rPr>
          <w:b/>
          <w:bCs/>
          <w:lang w:val="en-GB"/>
        </w:rPr>
        <w:t>5</w:t>
      </w:r>
      <w:r w:rsidRPr="00733C51">
        <w:rPr>
          <w:lang w:val="en-GB"/>
        </w:rPr>
        <w:t>, 1068–1077.</w:t>
      </w:r>
    </w:p>
    <w:p w14:paraId="6E37C1EF" w14:textId="77777777" w:rsidR="00733C51" w:rsidRPr="00733C51" w:rsidRDefault="00733C51" w:rsidP="00733C51">
      <w:pPr>
        <w:pStyle w:val="Bibliographie"/>
        <w:rPr>
          <w:lang w:val="en-GB"/>
        </w:rPr>
      </w:pPr>
      <w:r w:rsidRPr="00733C51">
        <w:rPr>
          <w:b/>
          <w:bCs/>
          <w:lang w:val="en-GB"/>
        </w:rPr>
        <w:t>Zhang C, Postma JA, York LM, Lynch JP</w:t>
      </w:r>
      <w:r w:rsidRPr="00733C51">
        <w:rPr>
          <w:lang w:val="en-GB"/>
        </w:rPr>
        <w:t xml:space="preserve">. 2014. Root foraging elicits niche complementarity-dependent yield advantage in the ancient ‘three sisters’ (maize/bean/squash) polyculture. Annals of Botany </w:t>
      </w:r>
      <w:r w:rsidRPr="00733C51">
        <w:rPr>
          <w:b/>
          <w:bCs/>
          <w:lang w:val="en-GB"/>
        </w:rPr>
        <w:t>114</w:t>
      </w:r>
      <w:r w:rsidRPr="00733C51">
        <w:rPr>
          <w:lang w:val="en-GB"/>
        </w:rPr>
        <w:t>, 1719–1733.</w:t>
      </w:r>
    </w:p>
    <w:p w14:paraId="6C17D479" w14:textId="77777777" w:rsidR="00733C51" w:rsidRPr="00733C51" w:rsidRDefault="00733C51" w:rsidP="00733C51">
      <w:pPr>
        <w:pStyle w:val="Bibliographie"/>
        <w:rPr>
          <w:lang w:val="en-GB"/>
        </w:rPr>
      </w:pPr>
      <w:r w:rsidRPr="00733C51">
        <w:rPr>
          <w:b/>
          <w:bCs/>
          <w:lang w:val="en-GB"/>
        </w:rPr>
        <w:t xml:space="preserve">Zhu Y, Chen H, Fan J, </w:t>
      </w:r>
      <w:r w:rsidRPr="00733C51">
        <w:rPr>
          <w:b/>
          <w:bCs/>
          <w:i/>
          <w:iCs/>
          <w:lang w:val="en-GB"/>
        </w:rPr>
        <w:t>et al.</w:t>
      </w:r>
      <w:r w:rsidRPr="00733C51">
        <w:rPr>
          <w:lang w:val="en-GB"/>
        </w:rPr>
        <w:t xml:space="preserve"> 2000. Genetic diversity and disease control in rice. Nature </w:t>
      </w:r>
      <w:r w:rsidRPr="00733C51">
        <w:rPr>
          <w:b/>
          <w:bCs/>
          <w:lang w:val="en-GB"/>
        </w:rPr>
        <w:t>406</w:t>
      </w:r>
      <w:r w:rsidRPr="00733C51">
        <w:rPr>
          <w:lang w:val="en-GB"/>
        </w:rPr>
        <w:t>, 718–722.</w:t>
      </w:r>
    </w:p>
    <w:p w14:paraId="693F2076" w14:textId="77777777" w:rsidR="00733C51" w:rsidRDefault="00733C51" w:rsidP="00733C51">
      <w:pPr>
        <w:pStyle w:val="Bibliographie"/>
      </w:pPr>
      <w:r w:rsidRPr="00733C51">
        <w:rPr>
          <w:b/>
          <w:bCs/>
          <w:lang w:val="en-GB"/>
        </w:rPr>
        <w:t>Zhu Y-H, Weiner J, Li F-M</w:t>
      </w:r>
      <w:r w:rsidRPr="00733C51">
        <w:rPr>
          <w:lang w:val="en-GB"/>
        </w:rPr>
        <w:t>. 2019. Root proliferation in response to neighbouring roots in wheat (</w:t>
      </w:r>
      <w:r w:rsidRPr="00733C51">
        <w:rPr>
          <w:i/>
          <w:iCs/>
          <w:lang w:val="en-GB"/>
        </w:rPr>
        <w:t xml:space="preserve">Triticum </w:t>
      </w:r>
      <w:proofErr w:type="spellStart"/>
      <w:r w:rsidRPr="00733C51">
        <w:rPr>
          <w:i/>
          <w:iCs/>
          <w:lang w:val="en-GB"/>
        </w:rPr>
        <w:t>aestivum</w:t>
      </w:r>
      <w:proofErr w:type="spellEnd"/>
      <w:r w:rsidRPr="00733C51">
        <w:rPr>
          <w:lang w:val="en-GB"/>
        </w:rPr>
        <w:t xml:space="preserve">). </w:t>
      </w:r>
      <w:r>
        <w:t xml:space="preserve">Basic and </w:t>
      </w:r>
      <w:proofErr w:type="spellStart"/>
      <w:r>
        <w:t>Applied</w:t>
      </w:r>
      <w:proofErr w:type="spellEnd"/>
      <w:r>
        <w:t xml:space="preserve"> </w:t>
      </w:r>
      <w:proofErr w:type="spellStart"/>
      <w:r>
        <w:t>Ecology</w:t>
      </w:r>
      <w:proofErr w:type="spellEnd"/>
      <w:r>
        <w:t xml:space="preserve"> </w:t>
      </w:r>
      <w:r>
        <w:rPr>
          <w:b/>
          <w:bCs/>
        </w:rPr>
        <w:t>39</w:t>
      </w:r>
      <w:r>
        <w:t>, 10–14.</w:t>
      </w:r>
    </w:p>
    <w:p w14:paraId="4B4849D4" w14:textId="0DA29CE2"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2EC24CF3" w:rsidR="00B629AA" w:rsidRDefault="00BC61BC">
      <w:pPr>
        <w:rPr>
          <w:lang w:val="en-GB"/>
        </w:rPr>
      </w:pPr>
      <w:r>
        <w:rPr>
          <w:b/>
          <w:lang w:val="en-GB"/>
        </w:rPr>
        <w:t>Figure 1: Experimental design.</w:t>
      </w:r>
      <w:r>
        <w:rPr>
          <w:lang w:val="en-GB"/>
        </w:rPr>
        <w:t xml:space="preserve"> (</w:t>
      </w:r>
      <w:r>
        <w:rPr>
          <w:b/>
          <w:lang w:val="en-GB"/>
        </w:rPr>
        <w:t>a</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 (</w:t>
      </w:r>
      <w:r>
        <w:rPr>
          <w:b/>
          <w:lang w:val="en-GB"/>
        </w:rPr>
        <w:t>b</w:t>
      </w:r>
      <w:r>
        <w:rPr>
          <w:lang w:val="en-GB"/>
        </w:rPr>
        <w:t>) and (</w:t>
      </w:r>
      <w:r>
        <w:rPr>
          <w:b/>
          <w:lang w:val="en-GB"/>
        </w:rPr>
        <w:t>c</w:t>
      </w:r>
      <w:r>
        <w:rPr>
          <w:lang w:val="en-GB"/>
        </w:rPr>
        <w:t xml:space="preserve">) close-up views on </w:t>
      </w:r>
      <w:proofErr w:type="spellStart"/>
      <w:r>
        <w:rPr>
          <w:lang w:val="en-GB"/>
        </w:rPr>
        <w:t>RhizoTubes</w:t>
      </w:r>
      <w:proofErr w:type="spellEnd"/>
      <w:r>
        <w:rPr>
          <w:lang w:val="en-GB"/>
        </w:rPr>
        <w:t>® showing wheat seedlings and their roots. (</w:t>
      </w:r>
      <w:r>
        <w:rPr>
          <w:b/>
          <w:lang w:val="en-GB"/>
        </w:rPr>
        <w:t>d</w:t>
      </w:r>
      <w:r>
        <w:rPr>
          <w:lang w:val="en-GB"/>
        </w:rPr>
        <w:t xml:space="preserve">) </w:t>
      </w:r>
      <w:r w:rsidR="00141D44">
        <w:rPr>
          <w:lang w:val="en-GB"/>
        </w:rPr>
        <w:t xml:space="preserve">Spatial distribution </w:t>
      </w:r>
      <w:r>
        <w:rPr>
          <w:lang w:val="en-GB"/>
        </w:rPr>
        <w:t xml:space="preserve">of the seedlings within the </w:t>
      </w:r>
      <w:proofErr w:type="spellStart"/>
      <w:r>
        <w:rPr>
          <w:lang w:val="en-GB"/>
        </w:rPr>
        <w:t>RhizoTubes</w:t>
      </w:r>
      <w:proofErr w:type="spellEnd"/>
      <w:r>
        <w:rPr>
          <w:lang w:val="en-GB"/>
        </w:rPr>
        <w:t>® in both pure (up) and mixed (bottom) stands. Different colo</w:t>
      </w:r>
      <w:r w:rsidR="00463347">
        <w:rPr>
          <w:lang w:val="en-GB"/>
        </w:rPr>
        <w:t>u</w:t>
      </w:r>
      <w:r>
        <w:rPr>
          <w:lang w:val="en-GB"/>
        </w:rPr>
        <w:t xml:space="preserve">rs represent different genotypes. </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lastRenderedPageBreak/>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136D87">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5003B5C4"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 xml:space="preserve">root area plasticity, i.e. the difference between the expected (based on pure stands) and the observed </w:t>
      </w:r>
      <w:r w:rsidR="00263943">
        <w:rPr>
          <w:lang w:val="en-GB"/>
        </w:rPr>
        <w:lastRenderedPageBreak/>
        <w:t>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w:t>
      </w:r>
      <w:proofErr w:type="spellStart"/>
      <w:r w:rsidR="00C9272F">
        <w:rPr>
          <w:lang w:val="en-GB"/>
        </w:rPr>
        <w:t>Rhizotube</w:t>
      </w:r>
      <w:proofErr w:type="spellEnd"/>
      <w:r w:rsidR="00C9272F">
        <w:rPr>
          <w:lang w:val="en-GB"/>
        </w:rPr>
        <w:t>® (except leaf N which was averaged per</w:t>
      </w:r>
      <w:r w:rsidR="00C9272F" w:rsidRPr="00804CA7">
        <w:rPr>
          <w:lang w:val="en-GB"/>
        </w:rPr>
        <w:t xml:space="preserve"> </w:t>
      </w:r>
      <w:proofErr w:type="spellStart"/>
      <w:r w:rsidR="00C9272F">
        <w:rPr>
          <w:lang w:val="en-GB"/>
        </w:rPr>
        <w:t>Rhizotube</w:t>
      </w:r>
      <w:proofErr w:type="spellEnd"/>
      <w:r w:rsidR="00C9272F">
        <w:rPr>
          <w:lang w:val="en-GB"/>
        </w:rPr>
        <w:t xml:space="preserv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was used as a random effect on</w:t>
      </w:r>
      <w:r w:rsidR="00743086">
        <w:rPr>
          <w:lang w:val="en-GB"/>
        </w:rPr>
        <w:t xml:space="preserve"> </w:t>
      </w:r>
      <w:r>
        <w:rPr>
          <w:lang w:val="en-GB"/>
        </w:rPr>
        <w:t xml:space="preserve">the intercept.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7C28C0A5" w14:textId="40728FE3"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42738070" w14:textId="77777777" w:rsidR="00B629AA" w:rsidRDefault="00B629AA">
      <w:pPr>
        <w:rPr>
          <w:lang w:val="en-GB"/>
        </w:rPr>
      </w:pPr>
    </w:p>
    <w:p w14:paraId="64132FDD" w14:textId="1AEECE40" w:rsidR="00B629AA" w:rsidRDefault="00BC61BC">
      <w:pPr>
        <w:rPr>
          <w:lang w:val="en-GB"/>
        </w:rPr>
      </w:pPr>
      <w:r>
        <w:rPr>
          <w:b/>
          <w:lang w:val="en-GB"/>
        </w:rPr>
        <w:lastRenderedPageBreak/>
        <w:t xml:space="preserve">Supplementary Figure 1: </w:t>
      </w:r>
      <w:proofErr w:type="spellStart"/>
      <w:r>
        <w:rPr>
          <w:b/>
          <w:lang w:val="en-GB"/>
        </w:rPr>
        <w:t>RhizoTubes</w:t>
      </w:r>
      <w:proofErr w:type="spellEnd"/>
      <w:r>
        <w:rPr>
          <w:b/>
          <w:lang w:val="en-GB"/>
        </w:rPr>
        <w:t>® monitoring.</w:t>
      </w:r>
      <w:r>
        <w:rPr>
          <w:lang w:val="en-GB"/>
        </w:rPr>
        <w:t xml:space="preserve"> Measurements of </w:t>
      </w:r>
      <w:commentRangeStart w:id="9"/>
      <w:commentRangeStart w:id="10"/>
      <w:r>
        <w:rPr>
          <w:lang w:val="en-GB"/>
        </w:rPr>
        <w:t>nutrient solution inputs</w:t>
      </w:r>
      <w:commentRangeEnd w:id="9"/>
      <w:r w:rsidR="000858C3">
        <w:rPr>
          <w:rStyle w:val="Marquedecommentaire"/>
        </w:rPr>
        <w:commentReference w:id="9"/>
      </w:r>
      <w:commentRangeEnd w:id="10"/>
      <w:r w:rsidR="000F23A8">
        <w:rPr>
          <w:rStyle w:val="Marquedecommentaire"/>
        </w:rPr>
        <w:commentReference w:id="10"/>
      </w:r>
      <w:r>
        <w:rPr>
          <w:lang w:val="en-GB"/>
        </w:rPr>
        <w:t xml:space="preserve"> (</w:t>
      </w:r>
      <w:r>
        <w:rPr>
          <w:b/>
          <w:lang w:val="en-GB"/>
        </w:rPr>
        <w:t>a</w:t>
      </w:r>
      <w:r>
        <w:rPr>
          <w:lang w:val="en-GB"/>
        </w:rPr>
        <w:t xml:space="preserve">) and </w:t>
      </w:r>
      <w:commentRangeStart w:id="11"/>
      <w:commentRangeStart w:id="12"/>
      <w:r>
        <w:rPr>
          <w:lang w:val="en-GB"/>
        </w:rPr>
        <w:t>water status</w:t>
      </w:r>
      <w:commentRangeEnd w:id="11"/>
      <w:r w:rsidR="009C55B3">
        <w:rPr>
          <w:rStyle w:val="Marquedecommentaire"/>
        </w:rPr>
        <w:commentReference w:id="11"/>
      </w:r>
      <w:commentRangeEnd w:id="12"/>
      <w:r w:rsidR="000F23A8">
        <w:rPr>
          <w:rStyle w:val="Marquedecommentaire"/>
        </w:rPr>
        <w:commentReference w:id="12"/>
      </w:r>
      <w:r>
        <w:rPr>
          <w:lang w:val="en-GB"/>
        </w:rPr>
        <w:t xml:space="preserve"> (</w:t>
      </w:r>
      <w:r>
        <w:rPr>
          <w:b/>
          <w:lang w:val="en-GB"/>
        </w:rPr>
        <w:t>b</w:t>
      </w:r>
      <w:r>
        <w:rPr>
          <w:lang w:val="en-GB"/>
        </w:rPr>
        <w:t xml:space="preserve">) of the </w:t>
      </w:r>
      <w:proofErr w:type="spellStart"/>
      <w:r>
        <w:rPr>
          <w:lang w:val="en-GB"/>
        </w:rPr>
        <w:t>RhizoTubes</w:t>
      </w:r>
      <w:proofErr w:type="spellEnd"/>
      <w:r>
        <w:rPr>
          <w:lang w:val="en-GB"/>
        </w:rPr>
        <w:t xml:space="preserve">®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2990966D" w:rsidR="0069226C" w:rsidRDefault="0069226C" w:rsidP="0069226C">
      <w:pPr>
        <w:rPr>
          <w:lang w:val="en-GB"/>
        </w:rPr>
      </w:pPr>
      <w:r>
        <w:rPr>
          <w:b/>
          <w:lang w:val="en-GB"/>
        </w:rPr>
        <w:t xml:space="preserve">Supplementary Figure </w:t>
      </w:r>
      <w:r>
        <w:rPr>
          <w:b/>
          <w:lang w:val="en-GB"/>
        </w:rPr>
        <w:t>3</w:t>
      </w:r>
      <w:r>
        <w:rPr>
          <w:b/>
          <w:lang w:val="en-GB"/>
        </w:rPr>
        <w:t xml:space="preserve">: Interactions between root area, resource availability, and </w:t>
      </w:r>
      <w:r>
        <w:rPr>
          <w:b/>
          <w:lang w:val="en-GB"/>
        </w:rPr>
        <w:t xml:space="preserve">shoot </w:t>
      </w:r>
      <w:r>
        <w:rPr>
          <w:b/>
          <w:lang w:val="en-GB"/>
        </w:rPr>
        <w:t xml:space="preserve">biomass. (a) </w:t>
      </w:r>
      <w:r>
        <w:rPr>
          <w:lang w:val="en-GB"/>
        </w:rPr>
        <w:t xml:space="preserve">relationship between the </w:t>
      </w:r>
      <w:r>
        <w:rPr>
          <w:lang w:val="en-GB"/>
        </w:rPr>
        <w:t>shoot</w:t>
      </w:r>
      <w:r>
        <w:rPr>
          <w:lang w:val="en-GB"/>
        </w:rPr>
        <w:t xml:space="preserve"> biomass of the pure stands and their root area (n = 36 per treatment), </w:t>
      </w:r>
      <w:r>
        <w:rPr>
          <w:b/>
          <w:lang w:val="en-GB"/>
        </w:rPr>
        <w:t>(b)</w:t>
      </w:r>
      <w:r>
        <w:rPr>
          <w:lang w:val="en-GB"/>
        </w:rPr>
        <w:t xml:space="preserve"> relationship between RY computed on </w:t>
      </w:r>
      <w:r>
        <w:rPr>
          <w:lang w:val="en-GB"/>
        </w:rPr>
        <w:t>shoot</w:t>
      </w:r>
      <w:r>
        <w:rPr>
          <w:lang w:val="en-GB"/>
        </w:rPr>
        <w:t xml:space="preserve">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w:t>
      </w:r>
      <w:r>
        <w:rPr>
          <w:lang w:val="en-GB"/>
        </w:rPr>
        <w:t>,</w:t>
      </w:r>
      <w:r>
        <w:rPr>
          <w:lang w:val="en-GB"/>
        </w:rPr>
        <w:t xml:space="preserv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lastRenderedPageBreak/>
        <w:t xml:space="preserve">Supplementary Figure </w:t>
      </w:r>
      <w:r>
        <w:rPr>
          <w:b/>
          <w:lang w:val="en-GB"/>
        </w:rPr>
        <w:t>4</w:t>
      </w:r>
      <w:r>
        <w:rPr>
          <w:b/>
          <w:lang w:val="en-GB"/>
        </w:rPr>
        <w:t xml:space="preserve">: Interactions between root area, resource availability, and </w:t>
      </w:r>
      <w:r>
        <w:rPr>
          <w:b/>
          <w:lang w:val="en-GB"/>
        </w:rPr>
        <w:t>r</w:t>
      </w:r>
      <w:r>
        <w:rPr>
          <w:b/>
          <w:lang w:val="en-GB"/>
        </w:rPr>
        <w:t xml:space="preserve">oot biomass. (a) </w:t>
      </w:r>
      <w:r>
        <w:rPr>
          <w:lang w:val="en-GB"/>
        </w:rPr>
        <w:t xml:space="preserve">relationship between the </w:t>
      </w:r>
      <w:r>
        <w:rPr>
          <w:lang w:val="en-GB"/>
        </w:rPr>
        <w:t>r</w:t>
      </w:r>
      <w:r>
        <w:rPr>
          <w:lang w:val="en-GB"/>
        </w:rPr>
        <w:t xml:space="preserve">oot biomass of the pure stands and their root area (n = 36 per treatment), </w:t>
      </w:r>
      <w:r>
        <w:rPr>
          <w:b/>
          <w:lang w:val="en-GB"/>
        </w:rPr>
        <w:t>(b)</w:t>
      </w:r>
      <w:r>
        <w:rPr>
          <w:lang w:val="en-GB"/>
        </w:rPr>
        <w:t xml:space="preserve"> relationship between RY computed on </w:t>
      </w:r>
      <w:r>
        <w:rPr>
          <w:lang w:val="en-GB"/>
        </w:rPr>
        <w:t>r</w:t>
      </w:r>
      <w:r>
        <w:rPr>
          <w:lang w:val="en-GB"/>
        </w:rPr>
        <w:t xml:space="preserve">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w:t>
      </w:r>
      <w:r>
        <w:rPr>
          <w:lang w:val="en-GB"/>
        </w:rPr>
        <w:t>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w:t>
      </w:r>
      <w:r>
        <w:rPr>
          <w:lang w:val="en-GB"/>
        </w:rPr>
        <w:t>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pgSz w:w="11906" w:h="16838"/>
      <w:pgMar w:top="1440" w:right="1440" w:bottom="1440" w:left="1440" w:header="0" w:footer="0"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azeaud" w:date="2024-10-03T14:30:00Z" w:initials="m">
    <w:p w14:paraId="59303EEE" w14:textId="6C02D272" w:rsidR="00645774" w:rsidRPr="00396BE7" w:rsidRDefault="00645774">
      <w:pPr>
        <w:pStyle w:val="Commentaire"/>
      </w:pPr>
      <w:r>
        <w:rPr>
          <w:rStyle w:val="Marquedecommentaire"/>
        </w:rPr>
        <w:annotationRef/>
      </w:r>
      <w:r w:rsidR="00396BE7" w:rsidRPr="00396BE7">
        <w:rPr>
          <w:rStyle w:val="Marquedecommentaire"/>
        </w:rPr>
        <w:t>Vous pouvez ajouter vos affiliations ici</w:t>
      </w:r>
      <w:r w:rsidR="006B2C5B" w:rsidRPr="00396BE7">
        <w:rPr>
          <w:rStyle w:val="Marquedecommentaire"/>
        </w:rPr>
        <w:t xml:space="preserve"> </w:t>
      </w:r>
    </w:p>
  </w:comment>
  <w:comment w:id="1" w:author="montazeaud" w:date="2024-09-27T15:08:00Z" w:initials="m">
    <w:p w14:paraId="2C0AEBBE" w14:textId="19242C11" w:rsidR="00C01D00" w:rsidRPr="00396BE7" w:rsidRDefault="00C01D00">
      <w:pPr>
        <w:pStyle w:val="Commentaire"/>
      </w:pPr>
      <w:r>
        <w:rPr>
          <w:rStyle w:val="Marquedecommentaire"/>
        </w:rPr>
        <w:annotationRef/>
      </w:r>
      <w:r w:rsidRPr="00396BE7">
        <w:t xml:space="preserve">200 </w:t>
      </w:r>
      <w:proofErr w:type="spellStart"/>
      <w:r w:rsidRPr="00396BE7">
        <w:t>words</w:t>
      </w:r>
      <w:proofErr w:type="spellEnd"/>
      <w:r w:rsidRPr="00396BE7">
        <w:t xml:space="preserve"> </w:t>
      </w:r>
      <w:proofErr w:type="spellStart"/>
      <w:r w:rsidRPr="00396BE7">
        <w:t>limit</w:t>
      </w:r>
      <w:proofErr w:type="spellEnd"/>
      <w:r w:rsidRPr="00396BE7">
        <w:t xml:space="preserve"> for </w:t>
      </w:r>
      <w:proofErr w:type="spellStart"/>
      <w:r w:rsidRPr="00396BE7">
        <w:t>JXBot</w:t>
      </w:r>
      <w:proofErr w:type="spellEnd"/>
    </w:p>
  </w:comment>
  <w:comment w:id="2" w:author="Hélène Fréville" w:date="2024-07-19T17:02:00Z" w:initials="HF">
    <w:p w14:paraId="7543B419" w14:textId="3602BCAD" w:rsidR="00A64EA0" w:rsidRDefault="00A64EA0">
      <w:pPr>
        <w:pStyle w:val="Commentaire"/>
      </w:pPr>
      <w:r>
        <w:rPr>
          <w:rStyle w:val="Marquedecommentaire"/>
        </w:rPr>
        <w:annotationRef/>
      </w:r>
      <w:r>
        <w:t>J’ai mis dans le Sup Table 1 que ce panel venait d’ARVALIS. Il faudra vérifier avec Pierre</w:t>
      </w:r>
    </w:p>
  </w:comment>
  <w:comment w:id="3" w:author="Hélène Fréville" w:date="2024-07-23T09:08:00Z" w:initials="HF">
    <w:p w14:paraId="4E45E616" w14:textId="3C2888C2" w:rsidR="00AC1742" w:rsidRPr="00645774" w:rsidRDefault="00AC1742">
      <w:pPr>
        <w:pStyle w:val="Commentaire"/>
      </w:pPr>
      <w:r>
        <w:rPr>
          <w:rStyle w:val="Marquedecommentaire"/>
        </w:rPr>
        <w:annotationRef/>
      </w:r>
      <w:r w:rsidRPr="00AC1742">
        <w:t xml:space="preserve">Il y avait peut-être </w:t>
      </w:r>
      <w:r>
        <w:t xml:space="preserve">aussi le rendement. </w:t>
      </w:r>
      <w:r w:rsidRPr="00645774">
        <w:t>A vérifier avec Pierre</w:t>
      </w:r>
    </w:p>
  </w:comment>
  <w:comment w:id="4" w:author="montazeaud" w:date="2024-10-03T14:52:00Z" w:initials="m">
    <w:p w14:paraId="0AE16004" w14:textId="65A9D310" w:rsidR="007511DB" w:rsidRPr="006B2C5B" w:rsidRDefault="007511DB">
      <w:pPr>
        <w:pStyle w:val="Commentaire"/>
      </w:pPr>
      <w:r>
        <w:rPr>
          <w:rStyle w:val="Marquedecommentaire"/>
        </w:rPr>
        <w:annotationRef/>
      </w:r>
      <w:r w:rsidR="006B2C5B" w:rsidRPr="006B2C5B">
        <w:t>Merci de vérifier cette p</w:t>
      </w:r>
      <w:r w:rsidR="006B2C5B">
        <w:t>hrase, je ne suis pas sûr d’avoir compris quel était le rôle de ces témoins climatiques</w:t>
      </w:r>
    </w:p>
  </w:comment>
  <w:comment w:id="5" w:author="Hélène Fréville" w:date="2024-07-19T17:42:00Z" w:initials="HF">
    <w:p w14:paraId="519AF29B" w14:textId="77777777" w:rsidR="007501D4" w:rsidRDefault="007501D4">
      <w:pPr>
        <w:pStyle w:val="Commentaire"/>
      </w:pPr>
      <w:r>
        <w:rPr>
          <w:rStyle w:val="Marquedecommentaire"/>
        </w:rPr>
        <w:annotationRef/>
      </w:r>
      <w:r>
        <w:t>Les infos sont dans le fichier PLAT012_Solace_gestion_essai, feuille Organisation ETP</w:t>
      </w:r>
    </w:p>
    <w:p w14:paraId="599753C9" w14:textId="73E500AF" w:rsidR="007501D4" w:rsidRPr="007D3FCB" w:rsidRDefault="007501D4">
      <w:pPr>
        <w:pStyle w:val="Commentaire"/>
      </w:pPr>
      <w:r>
        <w:t>Il y a aus</w:t>
      </w:r>
      <w:r w:rsidR="007D3FCB">
        <w:t xml:space="preserve">si une feuille décrivant le protocole de désinfection des graines. </w:t>
      </w:r>
      <w:r w:rsidR="007D3FCB" w:rsidRPr="007D3FCB">
        <w:t xml:space="preserve">C’est utile de rajouter cette info dans </w:t>
      </w:r>
      <w:proofErr w:type="gramStart"/>
      <w:r w:rsidR="007D3FCB" w:rsidRPr="007D3FCB">
        <w:t>le ms</w:t>
      </w:r>
      <w:proofErr w:type="gramEnd"/>
      <w:r w:rsidR="007D3FCB" w:rsidRPr="007D3FCB">
        <w:t xml:space="preserve"> (le protocole doit être déjà rédigé dans les papiers blé issu</w:t>
      </w:r>
      <w:r w:rsidR="007D3FCB">
        <w:t>s de la 4PMI (pas mis dans le papier publié de Michel </w:t>
      </w:r>
      <w:r w:rsidR="007D3FCB">
        <w:sym w:font="Wingdings" w:char="F04C"/>
      </w:r>
      <w:r w:rsidR="007D3FCB">
        <w:t>)</w:t>
      </w:r>
    </w:p>
  </w:comment>
  <w:comment w:id="6" w:author="montazeaud" w:date="2024-10-03T14:55:00Z" w:initials="m">
    <w:p w14:paraId="5CA881C9" w14:textId="0FF34A0C" w:rsidR="00DE2B56" w:rsidRDefault="00DE2B56">
      <w:pPr>
        <w:pStyle w:val="Commentaire"/>
      </w:pPr>
      <w:r>
        <w:rPr>
          <w:rStyle w:val="Marquedecommentaire"/>
        </w:rPr>
        <w:annotationRef/>
      </w:r>
      <w:r>
        <w:t>Je ne trouve pas l’info dans les fichiers</w:t>
      </w:r>
      <w:r w:rsidR="007B5ABF">
        <w:t xml:space="preserve"> : </w:t>
      </w:r>
      <w:r>
        <w:t xml:space="preserve">n’hésitez pas à ajouter des précisions </w:t>
      </w:r>
      <w:r w:rsidR="007B5ABF">
        <w:t xml:space="preserve">ici </w:t>
      </w:r>
      <w:r>
        <w:t>s’il y a eu désinfection des graines.</w:t>
      </w:r>
    </w:p>
  </w:comment>
  <w:comment w:id="7" w:author="montazeaud" w:date="2024-10-03T15:16:00Z" w:initials="m">
    <w:p w14:paraId="400EFBFE" w14:textId="23E3A044" w:rsidR="00C05B13" w:rsidRPr="008A30D9" w:rsidRDefault="00C05B13">
      <w:pPr>
        <w:pStyle w:val="Commentaire"/>
        <w:rPr>
          <w:lang w:val="en-GB"/>
        </w:rPr>
      </w:pPr>
      <w:r>
        <w:rPr>
          <w:rStyle w:val="Marquedecommentaire"/>
        </w:rPr>
        <w:annotationRef/>
      </w:r>
      <w:r>
        <w:t xml:space="preserve">Il faudrait vérifier ce tableau pour être sûr que je n’ai pas écris de bêtises et/ou oublier quelque chose ! </w:t>
      </w:r>
      <w:r w:rsidRPr="008A30D9">
        <w:rPr>
          <w:lang w:val="en-GB"/>
        </w:rPr>
        <w:t>(</w:t>
      </w:r>
      <w:proofErr w:type="spellStart"/>
      <w:r w:rsidRPr="008A30D9">
        <w:rPr>
          <w:lang w:val="en-GB"/>
        </w:rPr>
        <w:t>acide</w:t>
      </w:r>
      <w:proofErr w:type="spellEnd"/>
      <w:r w:rsidRPr="008A30D9">
        <w:rPr>
          <w:lang w:val="en-GB"/>
        </w:rPr>
        <w:t xml:space="preserve"> </w:t>
      </w:r>
      <w:proofErr w:type="spellStart"/>
      <w:r w:rsidRPr="008A30D9">
        <w:rPr>
          <w:lang w:val="en-GB"/>
        </w:rPr>
        <w:t>nitrique</w:t>
      </w:r>
      <w:proofErr w:type="spellEnd"/>
      <w:r w:rsidRPr="008A30D9">
        <w:rPr>
          <w:lang w:val="en-GB"/>
        </w:rPr>
        <w:t xml:space="preserve"> </w:t>
      </w:r>
      <w:proofErr w:type="spellStart"/>
      <w:proofErr w:type="gramStart"/>
      <w:r w:rsidRPr="008A30D9">
        <w:rPr>
          <w:lang w:val="en-GB"/>
        </w:rPr>
        <w:t>notamment</w:t>
      </w:r>
      <w:proofErr w:type="spellEnd"/>
      <w:r w:rsidRPr="008A30D9">
        <w:rPr>
          <w:lang w:val="en-GB"/>
        </w:rPr>
        <w:t> ?</w:t>
      </w:r>
      <w:proofErr w:type="gramEnd"/>
      <w:r w:rsidRPr="008A30D9">
        <w:rPr>
          <w:lang w:val="en-GB"/>
        </w:rPr>
        <w:t>)</w:t>
      </w:r>
    </w:p>
  </w:comment>
  <w:comment w:id="8" w:author="montazeaud" w:date="2024-10-03T15:53:00Z" w:initials="m">
    <w:p w14:paraId="07B39748" w14:textId="249A27E7" w:rsidR="00F0084D" w:rsidRPr="008A30D9" w:rsidRDefault="00F0084D">
      <w:pPr>
        <w:pStyle w:val="Commentaire"/>
        <w:rPr>
          <w:lang w:val="en-GB"/>
        </w:rPr>
      </w:pPr>
      <w:r>
        <w:rPr>
          <w:rStyle w:val="Marquedecommentaire"/>
        </w:rPr>
        <w:annotationRef/>
      </w:r>
      <w:r w:rsidR="00396BE7" w:rsidRPr="008A30D9">
        <w:rPr>
          <w:lang w:val="en-GB"/>
        </w:rPr>
        <w:t>Nous</w:t>
      </w:r>
      <w:r w:rsidRPr="008A30D9">
        <w:rPr>
          <w:lang w:val="en-GB"/>
        </w:rPr>
        <w:t xml:space="preserve"> </w:t>
      </w:r>
      <w:proofErr w:type="spellStart"/>
      <w:r w:rsidRPr="008A30D9">
        <w:rPr>
          <w:lang w:val="en-GB"/>
        </w:rPr>
        <w:t>n’a</w:t>
      </w:r>
      <w:r w:rsidR="00396BE7" w:rsidRPr="008A30D9">
        <w:rPr>
          <w:lang w:val="en-GB"/>
        </w:rPr>
        <w:t>v</w:t>
      </w:r>
      <w:r w:rsidRPr="008A30D9">
        <w:rPr>
          <w:lang w:val="en-GB"/>
        </w:rPr>
        <w:t>ons</w:t>
      </w:r>
      <w:proofErr w:type="spellEnd"/>
      <w:r w:rsidRPr="008A30D9">
        <w:rPr>
          <w:lang w:val="en-GB"/>
        </w:rPr>
        <w:t xml:space="preserve"> pas </w:t>
      </w:r>
      <w:proofErr w:type="spellStart"/>
      <w:r w:rsidRPr="008A30D9">
        <w:rPr>
          <w:lang w:val="en-GB"/>
        </w:rPr>
        <w:t>cette</w:t>
      </w:r>
      <w:proofErr w:type="spellEnd"/>
      <w:r w:rsidRPr="008A30D9">
        <w:rPr>
          <w:lang w:val="en-GB"/>
        </w:rPr>
        <w:t xml:space="preserve"> info à Montpellier </w:t>
      </w:r>
    </w:p>
  </w:comment>
  <w:comment w:id="9" w:author="Hélène Fréville" w:date="2024-07-19T18:04:00Z" w:initials="HF">
    <w:p w14:paraId="33F053AD" w14:textId="75C3D603" w:rsidR="000858C3" w:rsidRDefault="000858C3">
      <w:pPr>
        <w:pStyle w:val="Commentaire"/>
      </w:pPr>
      <w:r>
        <w:rPr>
          <w:rStyle w:val="Marquedecommentaire"/>
        </w:rPr>
        <w:annotationRef/>
      </w:r>
      <w:proofErr w:type="spellStart"/>
      <w:proofErr w:type="gramStart"/>
      <w:r w:rsidR="00E764C2">
        <w:t>Ca</w:t>
      </w:r>
      <w:proofErr w:type="spellEnd"/>
      <w:proofErr w:type="gramEnd"/>
      <w:r w:rsidR="00E764C2">
        <w:t xml:space="preserve"> peut paraitre b</w:t>
      </w:r>
      <w:r>
        <w:t>izarre ces barres rouges le 15/07 pour le traitement S</w:t>
      </w:r>
      <w:r w:rsidR="00E764C2">
        <w:t xml:space="preserve">. J’imagine que c’est fait pour </w:t>
      </w:r>
      <w:proofErr w:type="spellStart"/>
      <w:r w:rsidR="00E764C2">
        <w:t>ré-hydrater</w:t>
      </w:r>
      <w:proofErr w:type="spellEnd"/>
      <w:r w:rsidR="00E764C2">
        <w:t xml:space="preserve"> les systèmes racinaires pour qu’on ne les casse pas à la récolte. C’est peut-être expliqué dans le papier de </w:t>
      </w:r>
      <w:proofErr w:type="spellStart"/>
      <w:r w:rsidR="00E764C2">
        <w:t>Jeudy</w:t>
      </w:r>
      <w:proofErr w:type="spellEnd"/>
      <w:r w:rsidR="00E764C2">
        <w:t xml:space="preserve"> e</w:t>
      </w:r>
    </w:p>
  </w:comment>
  <w:comment w:id="10" w:author="montazeaud" w:date="2024-10-09T16:01:00Z" w:initials="m">
    <w:p w14:paraId="59B944EB" w14:textId="688E463F" w:rsidR="000F23A8" w:rsidRDefault="000F23A8">
      <w:pPr>
        <w:pStyle w:val="Commentaire"/>
      </w:pPr>
      <w:r>
        <w:rPr>
          <w:rStyle w:val="Marquedecommentaire"/>
        </w:rPr>
        <w:annotationRef/>
      </w:r>
      <w:r>
        <w:t>Je laisse Dijon répondre</w:t>
      </w:r>
    </w:p>
  </w:comment>
  <w:comment w:id="11" w:author="Hélène Fréville" w:date="2024-07-19T18:02:00Z" w:initials="HF">
    <w:p w14:paraId="79849129" w14:textId="4865F4D6" w:rsidR="009C55B3" w:rsidRDefault="009C55B3">
      <w:pPr>
        <w:pStyle w:val="Commentaire"/>
      </w:pPr>
      <w:r>
        <w:rPr>
          <w:rStyle w:val="Marquedecommentaire"/>
        </w:rPr>
        <w:annotationRef/>
      </w:r>
      <w:r>
        <w:t>Je ne comprends pas comment c’est calculé (valeurs &gt; 100% ?)</w:t>
      </w:r>
    </w:p>
  </w:comment>
  <w:comment w:id="12" w:author="montazeaud" w:date="2024-10-09T16:01:00Z" w:initials="m">
    <w:p w14:paraId="777CC4A1" w14:textId="3DBF6B70" w:rsidR="000F23A8" w:rsidRDefault="000F23A8">
      <w:pPr>
        <w:pStyle w:val="Commentaire"/>
      </w:pPr>
      <w:r>
        <w:rPr>
          <w:rStyle w:val="Marquedecommentaire"/>
        </w:rPr>
        <w:annotationRef/>
      </w:r>
      <w:r>
        <w:rPr>
          <w:rStyle w:val="Marquedecommentaire"/>
        </w:rPr>
        <w:t>Je laisse Dijon répondre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03EEE" w15:done="0"/>
  <w15:commentEx w15:paraId="2C0AEBBE" w15:done="0"/>
  <w15:commentEx w15:paraId="7543B419" w15:done="0"/>
  <w15:commentEx w15:paraId="4E45E616" w15:done="0"/>
  <w15:commentEx w15:paraId="0AE16004" w15:done="0"/>
  <w15:commentEx w15:paraId="599753C9" w15:done="0"/>
  <w15:commentEx w15:paraId="5CA881C9" w15:paraIdParent="599753C9" w15:done="0"/>
  <w15:commentEx w15:paraId="400EFBFE" w15:done="0"/>
  <w15:commentEx w15:paraId="07B39748" w15:done="0"/>
  <w15:commentEx w15:paraId="33F053AD" w15:done="0"/>
  <w15:commentEx w15:paraId="59B944EB" w15:paraIdParent="33F053AD" w15:done="0"/>
  <w15:commentEx w15:paraId="79849129" w15:done="0"/>
  <w15:commentEx w15:paraId="777CC4A1" w15:paraIdParent="79849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92922" w16cex:dateUtc="2024-10-03T12:30:00Z"/>
  <w16cex:commentExtensible w16cex:durableId="2AA148D9" w16cex:dateUtc="2024-09-27T13:08:00Z"/>
  <w16cex:commentExtensible w16cex:durableId="2B22792B" w16cex:dateUtc="2024-07-19T15:02:00Z"/>
  <w16cex:commentExtensible w16cex:durableId="6C89DE24" w16cex:dateUtc="2024-07-23T07:08:00Z"/>
  <w16cex:commentExtensible w16cex:durableId="2AA92E18" w16cex:dateUtc="2024-10-03T12:52:00Z"/>
  <w16cex:commentExtensible w16cex:durableId="62C357A6" w16cex:dateUtc="2024-07-19T15:42:00Z"/>
  <w16cex:commentExtensible w16cex:durableId="2AA92EF9" w16cex:dateUtc="2024-10-03T12:55:00Z"/>
  <w16cex:commentExtensible w16cex:durableId="2AA933C3" w16cex:dateUtc="2024-10-03T13:16:00Z"/>
  <w16cex:commentExtensible w16cex:durableId="2AA93C60" w16cex:dateUtc="2024-10-03T13:53:00Z"/>
  <w16cex:commentExtensible w16cex:durableId="08C6C4C7" w16cex:dateUtc="2024-07-19T16:04:00Z"/>
  <w16cex:commentExtensible w16cex:durableId="2AB1275A" w16cex:dateUtc="2024-10-09T14:01:00Z"/>
  <w16cex:commentExtensible w16cex:durableId="5B67CC90" w16cex:dateUtc="2024-07-19T16:02:00Z"/>
  <w16cex:commentExtensible w16cex:durableId="2AB12762" w16cex:dateUtc="2024-10-09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03EEE" w16cid:durableId="2AA92922"/>
  <w16cid:commentId w16cid:paraId="2C0AEBBE" w16cid:durableId="2AA148D9"/>
  <w16cid:commentId w16cid:paraId="7543B419" w16cid:durableId="2B22792B"/>
  <w16cid:commentId w16cid:paraId="4E45E616" w16cid:durableId="6C89DE24"/>
  <w16cid:commentId w16cid:paraId="0AE16004" w16cid:durableId="2AA92E18"/>
  <w16cid:commentId w16cid:paraId="599753C9" w16cid:durableId="62C357A6"/>
  <w16cid:commentId w16cid:paraId="5CA881C9" w16cid:durableId="2AA92EF9"/>
  <w16cid:commentId w16cid:paraId="400EFBFE" w16cid:durableId="2AA933C3"/>
  <w16cid:commentId w16cid:paraId="07B39748" w16cid:durableId="2AA93C60"/>
  <w16cid:commentId w16cid:paraId="33F053AD" w16cid:durableId="08C6C4C7"/>
  <w16cid:commentId w16cid:paraId="59B944EB" w16cid:durableId="2AB1275A"/>
  <w16cid:commentId w16cid:paraId="79849129" w16cid:durableId="5B67CC90"/>
  <w16cid:commentId w16cid:paraId="777CC4A1" w16cid:durableId="2AB12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DCBF" w14:textId="77777777" w:rsidR="00F36755" w:rsidRDefault="00F36755" w:rsidP="008F0452">
      <w:pPr>
        <w:spacing w:before="0" w:after="0" w:line="240" w:lineRule="auto"/>
      </w:pPr>
      <w:r>
        <w:separator/>
      </w:r>
    </w:p>
  </w:endnote>
  <w:endnote w:type="continuationSeparator" w:id="0">
    <w:p w14:paraId="1D30C7DD" w14:textId="77777777" w:rsidR="00F36755" w:rsidRDefault="00F36755"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92BB" w14:textId="77777777" w:rsidR="00F36755" w:rsidRDefault="00F36755" w:rsidP="008F0452">
      <w:pPr>
        <w:spacing w:before="0" w:after="0" w:line="240" w:lineRule="auto"/>
      </w:pPr>
      <w:r>
        <w:separator/>
      </w:r>
    </w:p>
  </w:footnote>
  <w:footnote w:type="continuationSeparator" w:id="0">
    <w:p w14:paraId="41AA49DC" w14:textId="77777777" w:rsidR="00F36755" w:rsidRDefault="00F36755"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rson w15:author="Hélène Fréville">
    <w15:presenceInfo w15:providerId="None" w15:userId="Hélène Frév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042EB"/>
    <w:rsid w:val="0002098B"/>
    <w:rsid w:val="00022597"/>
    <w:rsid w:val="00033CD7"/>
    <w:rsid w:val="00040475"/>
    <w:rsid w:val="00043394"/>
    <w:rsid w:val="0006301B"/>
    <w:rsid w:val="00066BB1"/>
    <w:rsid w:val="00081A8D"/>
    <w:rsid w:val="000858C3"/>
    <w:rsid w:val="00086912"/>
    <w:rsid w:val="0009412A"/>
    <w:rsid w:val="000A1897"/>
    <w:rsid w:val="000C24B6"/>
    <w:rsid w:val="000E2A8D"/>
    <w:rsid w:val="000E399E"/>
    <w:rsid w:val="000F23A8"/>
    <w:rsid w:val="000F3053"/>
    <w:rsid w:val="000F3291"/>
    <w:rsid w:val="000F7269"/>
    <w:rsid w:val="00105530"/>
    <w:rsid w:val="00136D87"/>
    <w:rsid w:val="00141D44"/>
    <w:rsid w:val="00154701"/>
    <w:rsid w:val="00172C9B"/>
    <w:rsid w:val="001D2EAE"/>
    <w:rsid w:val="001D3C4D"/>
    <w:rsid w:val="001F2E5D"/>
    <w:rsid w:val="001F6456"/>
    <w:rsid w:val="001F7CC5"/>
    <w:rsid w:val="00201CFD"/>
    <w:rsid w:val="002323C8"/>
    <w:rsid w:val="0025434D"/>
    <w:rsid w:val="00263943"/>
    <w:rsid w:val="002800F1"/>
    <w:rsid w:val="00293F93"/>
    <w:rsid w:val="002945C9"/>
    <w:rsid w:val="00295458"/>
    <w:rsid w:val="002B0DE6"/>
    <w:rsid w:val="002B1AB6"/>
    <w:rsid w:val="002C187D"/>
    <w:rsid w:val="002E330B"/>
    <w:rsid w:val="002F0E5B"/>
    <w:rsid w:val="00304E7C"/>
    <w:rsid w:val="00312171"/>
    <w:rsid w:val="00333151"/>
    <w:rsid w:val="0034174C"/>
    <w:rsid w:val="003534AA"/>
    <w:rsid w:val="00375474"/>
    <w:rsid w:val="0038194C"/>
    <w:rsid w:val="00386D33"/>
    <w:rsid w:val="00396BE7"/>
    <w:rsid w:val="003A4C10"/>
    <w:rsid w:val="003C3852"/>
    <w:rsid w:val="003F5E22"/>
    <w:rsid w:val="003F62FA"/>
    <w:rsid w:val="00407CD2"/>
    <w:rsid w:val="00413433"/>
    <w:rsid w:val="00416643"/>
    <w:rsid w:val="0043418D"/>
    <w:rsid w:val="004343CB"/>
    <w:rsid w:val="00443951"/>
    <w:rsid w:val="00463347"/>
    <w:rsid w:val="00474E34"/>
    <w:rsid w:val="0048014E"/>
    <w:rsid w:val="00484943"/>
    <w:rsid w:val="0048721F"/>
    <w:rsid w:val="004A620A"/>
    <w:rsid w:val="004B653C"/>
    <w:rsid w:val="004D5FE2"/>
    <w:rsid w:val="004E258C"/>
    <w:rsid w:val="004E758B"/>
    <w:rsid w:val="004F5073"/>
    <w:rsid w:val="00506F38"/>
    <w:rsid w:val="005227E4"/>
    <w:rsid w:val="00531863"/>
    <w:rsid w:val="005369BB"/>
    <w:rsid w:val="005458B5"/>
    <w:rsid w:val="0054754C"/>
    <w:rsid w:val="00566D7A"/>
    <w:rsid w:val="00586075"/>
    <w:rsid w:val="00592224"/>
    <w:rsid w:val="005929BF"/>
    <w:rsid w:val="00594691"/>
    <w:rsid w:val="0059636D"/>
    <w:rsid w:val="005967DB"/>
    <w:rsid w:val="005C4D63"/>
    <w:rsid w:val="005C5F36"/>
    <w:rsid w:val="005D70BF"/>
    <w:rsid w:val="005E1C0E"/>
    <w:rsid w:val="005E4FF9"/>
    <w:rsid w:val="00612471"/>
    <w:rsid w:val="006279E8"/>
    <w:rsid w:val="00633415"/>
    <w:rsid w:val="00643257"/>
    <w:rsid w:val="00645774"/>
    <w:rsid w:val="006720FE"/>
    <w:rsid w:val="00672A3E"/>
    <w:rsid w:val="00677C66"/>
    <w:rsid w:val="006869A7"/>
    <w:rsid w:val="0069226C"/>
    <w:rsid w:val="00696371"/>
    <w:rsid w:val="006B2049"/>
    <w:rsid w:val="006B2C5B"/>
    <w:rsid w:val="006D574E"/>
    <w:rsid w:val="006F0543"/>
    <w:rsid w:val="006F2BDB"/>
    <w:rsid w:val="00715840"/>
    <w:rsid w:val="00722201"/>
    <w:rsid w:val="00730844"/>
    <w:rsid w:val="00733C51"/>
    <w:rsid w:val="00740E98"/>
    <w:rsid w:val="00743086"/>
    <w:rsid w:val="007501D4"/>
    <w:rsid w:val="0075046F"/>
    <w:rsid w:val="007511DB"/>
    <w:rsid w:val="00764104"/>
    <w:rsid w:val="007B47F7"/>
    <w:rsid w:val="007B51AE"/>
    <w:rsid w:val="007B5ABF"/>
    <w:rsid w:val="007B6C68"/>
    <w:rsid w:val="007C1730"/>
    <w:rsid w:val="007D3C84"/>
    <w:rsid w:val="007D3FCB"/>
    <w:rsid w:val="007D513A"/>
    <w:rsid w:val="007D58E1"/>
    <w:rsid w:val="007E2812"/>
    <w:rsid w:val="007E6E29"/>
    <w:rsid w:val="00804CA7"/>
    <w:rsid w:val="0080797E"/>
    <w:rsid w:val="00814B0A"/>
    <w:rsid w:val="00821BD9"/>
    <w:rsid w:val="00821F9E"/>
    <w:rsid w:val="00843A9A"/>
    <w:rsid w:val="00845951"/>
    <w:rsid w:val="00860E51"/>
    <w:rsid w:val="00862168"/>
    <w:rsid w:val="008A30D9"/>
    <w:rsid w:val="008A5D77"/>
    <w:rsid w:val="008D1821"/>
    <w:rsid w:val="008F0452"/>
    <w:rsid w:val="00925E63"/>
    <w:rsid w:val="009342D8"/>
    <w:rsid w:val="0094527D"/>
    <w:rsid w:val="0095166F"/>
    <w:rsid w:val="00954C28"/>
    <w:rsid w:val="00973401"/>
    <w:rsid w:val="00973F0A"/>
    <w:rsid w:val="009842FB"/>
    <w:rsid w:val="009B2076"/>
    <w:rsid w:val="009C55B3"/>
    <w:rsid w:val="009E2312"/>
    <w:rsid w:val="009F0849"/>
    <w:rsid w:val="009F3786"/>
    <w:rsid w:val="00A01139"/>
    <w:rsid w:val="00A060CD"/>
    <w:rsid w:val="00A12F73"/>
    <w:rsid w:val="00A51035"/>
    <w:rsid w:val="00A62C22"/>
    <w:rsid w:val="00A64EA0"/>
    <w:rsid w:val="00A64F28"/>
    <w:rsid w:val="00A73C19"/>
    <w:rsid w:val="00A775E4"/>
    <w:rsid w:val="00A96909"/>
    <w:rsid w:val="00AB6262"/>
    <w:rsid w:val="00AB6DDD"/>
    <w:rsid w:val="00AC1742"/>
    <w:rsid w:val="00AC3615"/>
    <w:rsid w:val="00B20FED"/>
    <w:rsid w:val="00B23CD4"/>
    <w:rsid w:val="00B365ED"/>
    <w:rsid w:val="00B41B88"/>
    <w:rsid w:val="00B4383C"/>
    <w:rsid w:val="00B5156D"/>
    <w:rsid w:val="00B629AA"/>
    <w:rsid w:val="00B638C5"/>
    <w:rsid w:val="00B73E16"/>
    <w:rsid w:val="00B90822"/>
    <w:rsid w:val="00B9556A"/>
    <w:rsid w:val="00BC61BC"/>
    <w:rsid w:val="00BD1B48"/>
    <w:rsid w:val="00BE4240"/>
    <w:rsid w:val="00BF4B43"/>
    <w:rsid w:val="00C01D00"/>
    <w:rsid w:val="00C04938"/>
    <w:rsid w:val="00C05B13"/>
    <w:rsid w:val="00C121E1"/>
    <w:rsid w:val="00C16A74"/>
    <w:rsid w:val="00C3230C"/>
    <w:rsid w:val="00C4458B"/>
    <w:rsid w:val="00C645F2"/>
    <w:rsid w:val="00C81DC6"/>
    <w:rsid w:val="00C91512"/>
    <w:rsid w:val="00C9272F"/>
    <w:rsid w:val="00CB577C"/>
    <w:rsid w:val="00CB5FA0"/>
    <w:rsid w:val="00CD1F34"/>
    <w:rsid w:val="00D00E0E"/>
    <w:rsid w:val="00D273C9"/>
    <w:rsid w:val="00D43540"/>
    <w:rsid w:val="00D44D9A"/>
    <w:rsid w:val="00D56FD8"/>
    <w:rsid w:val="00D652B8"/>
    <w:rsid w:val="00D83A08"/>
    <w:rsid w:val="00D944CD"/>
    <w:rsid w:val="00D97DD5"/>
    <w:rsid w:val="00DC0454"/>
    <w:rsid w:val="00DD0939"/>
    <w:rsid w:val="00DE2B56"/>
    <w:rsid w:val="00E01A7A"/>
    <w:rsid w:val="00E1152E"/>
    <w:rsid w:val="00E4257C"/>
    <w:rsid w:val="00E46AD6"/>
    <w:rsid w:val="00E51444"/>
    <w:rsid w:val="00E53D84"/>
    <w:rsid w:val="00E6249F"/>
    <w:rsid w:val="00E764C2"/>
    <w:rsid w:val="00EA6AD6"/>
    <w:rsid w:val="00EC7C37"/>
    <w:rsid w:val="00F0084D"/>
    <w:rsid w:val="00F174F9"/>
    <w:rsid w:val="00F255A7"/>
    <w:rsid w:val="00F326DB"/>
    <w:rsid w:val="00F36755"/>
    <w:rsid w:val="00F4024F"/>
    <w:rsid w:val="00F42D13"/>
    <w:rsid w:val="00F47A3C"/>
    <w:rsid w:val="00F50DE2"/>
    <w:rsid w:val="00F6194E"/>
    <w:rsid w:val="00F619B8"/>
    <w:rsid w:val="00F845A3"/>
    <w:rsid w:val="00F84A09"/>
    <w:rsid w:val="00FC2C70"/>
    <w:rsid w:val="00FE52CA"/>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lace-eu.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26</Pages>
  <Words>46487</Words>
  <Characters>255683</Characters>
  <Application>Microsoft Office Word</Application>
  <DocSecurity>0</DocSecurity>
  <Lines>2130</Lines>
  <Paragraphs>603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58</cp:revision>
  <dcterms:created xsi:type="dcterms:W3CDTF">2024-09-27T08:20:00Z</dcterms:created>
  <dcterms:modified xsi:type="dcterms:W3CDTF">2024-10-09T14:32:00Z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id="JBh972z1"/&gt;&lt;style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